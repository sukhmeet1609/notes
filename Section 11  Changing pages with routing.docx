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1D0" w:rsidRPr="00AD67D8" w:rsidRDefault="00CB06A8" w:rsidP="00FA742B">
      <w:pPr>
        <w:jc w:val="center"/>
        <w:rPr>
          <w:b/>
          <w:sz w:val="52"/>
          <w:szCs w:val="52"/>
          <w:u w:val="single"/>
        </w:rPr>
      </w:pPr>
      <w:r w:rsidRPr="00AD67D8">
        <w:rPr>
          <w:b/>
          <w:sz w:val="52"/>
          <w:szCs w:val="52"/>
          <w:u w:val="single"/>
        </w:rPr>
        <w:t>Section 11: Changing Pages with Routing</w:t>
      </w:r>
    </w:p>
    <w:p w:rsidR="00CB06A8" w:rsidRDefault="00CB06A8"/>
    <w:p w:rsidR="00CB06A8" w:rsidRPr="00096070" w:rsidRDefault="00CB06A8">
      <w:pPr>
        <w:rPr>
          <w:b/>
          <w:u w:val="single"/>
        </w:rPr>
      </w:pPr>
      <w:r w:rsidRPr="00096070">
        <w:rPr>
          <w:b/>
          <w:u w:val="single"/>
        </w:rPr>
        <w:t>Section 11: Lecture 112//Module Introduction</w:t>
      </w:r>
    </w:p>
    <w:p w:rsidR="00CB06A8" w:rsidRDefault="00915731" w:rsidP="00CB06A8">
      <w:pPr>
        <w:pStyle w:val="ListParagraph"/>
        <w:numPr>
          <w:ilvl w:val="0"/>
          <w:numId w:val="1"/>
        </w:numPr>
      </w:pPr>
      <w:r>
        <w:t>We already learnt a lot about angular, this far we really built a single page application.</w:t>
      </w:r>
      <w:r w:rsidR="006F3C0A">
        <w:t xml:space="preserve"> We changed directives and so on to change </w:t>
      </w:r>
      <w:r w:rsidR="00B86196">
        <w:t>the potions of this page – but in the end we always were on the same page</w:t>
      </w:r>
      <w:r w:rsidR="000F0EE0">
        <w:t>. If we look at the URL on the top it was always localhost:</w:t>
      </w:r>
      <w:r w:rsidR="0042344B">
        <w:t xml:space="preserve"> </w:t>
      </w:r>
      <w:r w:rsidR="000F0EE0">
        <w:t>4200.</w:t>
      </w:r>
    </w:p>
    <w:p w:rsidR="007A4907" w:rsidRDefault="007A4907" w:rsidP="00CB06A8">
      <w:pPr>
        <w:pStyle w:val="ListParagraph"/>
        <w:numPr>
          <w:ilvl w:val="0"/>
          <w:numId w:val="1"/>
        </w:numPr>
      </w:pPr>
      <w:r>
        <w:t>Now, what if we have page where w</w:t>
      </w:r>
      <w:r w:rsidR="001A6C65">
        <w:t>e want to display several pages – like e h</w:t>
      </w:r>
      <w:r w:rsidR="00D56263">
        <w:t>ave /</w:t>
      </w:r>
      <w:r w:rsidR="003C6556">
        <w:t>users or we have /accounts page for this we indeed need multiple pages</w:t>
      </w:r>
      <w:r w:rsidR="00B72AD5">
        <w:t xml:space="preserve"> i.e. multiple index HTML files</w:t>
      </w:r>
      <w:r w:rsidR="0007071F">
        <w:t xml:space="preserve"> – but really we don’t need because an</w:t>
      </w:r>
      <w:r w:rsidR="00AA55B1">
        <w:t>gular ships with its own router which allows you to change the URL – in the URL bar</w:t>
      </w:r>
      <w:r w:rsidR="00BA5C5E">
        <w:t xml:space="preserve"> and still only use one page</w:t>
      </w:r>
      <w:r w:rsidR="00AE1A6F">
        <w:t xml:space="preserve"> but then exchange major parts or lot of parts of that page</w:t>
      </w:r>
      <w:r w:rsidR="00AA55B1">
        <w:t>.</w:t>
      </w:r>
    </w:p>
    <w:p w:rsidR="00635AA9" w:rsidRDefault="0042344B" w:rsidP="00CB06A8">
      <w:pPr>
        <w:pStyle w:val="ListParagraph"/>
        <w:numPr>
          <w:ilvl w:val="0"/>
          <w:numId w:val="1"/>
        </w:numPr>
      </w:pPr>
      <w:r>
        <w:t>To the user it looks like a new page was loaded</w:t>
      </w:r>
      <w:r w:rsidR="00645738">
        <w:t xml:space="preserve"> may because only the headed is the same.</w:t>
      </w:r>
      <w:r w:rsidR="00E953F1">
        <w:t xml:space="preserve"> But behind the scenes it is still JavaScript changing lot of parts in your DOM</w:t>
      </w:r>
      <w:r w:rsidR="0075765F">
        <w:t>/in your page</w:t>
      </w:r>
      <w:r w:rsidR="00CF5002">
        <w:t>, making it look like new page was rendered</w:t>
      </w:r>
      <w:r w:rsidR="007470F2">
        <w:t xml:space="preserve"> but you are still in the angular world</w:t>
      </w:r>
      <w:r w:rsidR="001A6EF2">
        <w:t xml:space="preserve"> i.e. in your single page application </w:t>
      </w:r>
    </w:p>
    <w:p w:rsidR="00D56263" w:rsidRDefault="00555AB0" w:rsidP="00CB06A8">
      <w:pPr>
        <w:pStyle w:val="ListParagraph"/>
        <w:numPr>
          <w:ilvl w:val="0"/>
          <w:numId w:val="1"/>
        </w:numPr>
      </w:pPr>
      <w:r>
        <w:t>Let’s</w:t>
      </w:r>
      <w:r w:rsidR="00635AA9">
        <w:t xml:space="preserve"> take a closer look in this module</w:t>
      </w:r>
      <w:r w:rsidR="00E953F1">
        <w:t>.</w:t>
      </w:r>
    </w:p>
    <w:p w:rsidR="00AC0F86" w:rsidRPr="007334EA" w:rsidRDefault="00AC0F86" w:rsidP="00AC0F86">
      <w:pPr>
        <w:rPr>
          <w:b/>
          <w:u w:val="single"/>
        </w:rPr>
      </w:pPr>
      <w:r w:rsidRPr="007334EA">
        <w:rPr>
          <w:b/>
          <w:u w:val="single"/>
        </w:rPr>
        <w:t>Section 11: Lecture 113// Why do we need a Router?</w:t>
      </w:r>
    </w:p>
    <w:p w:rsidR="00AC0F86" w:rsidRDefault="00895486" w:rsidP="00AC0F86">
      <w:pPr>
        <w:pStyle w:val="ListParagraph"/>
        <w:numPr>
          <w:ilvl w:val="0"/>
          <w:numId w:val="2"/>
        </w:numPr>
      </w:pPr>
      <w:r>
        <w:t>Attached to the section we have an example project.</w:t>
      </w:r>
      <w:r w:rsidR="005F0755">
        <w:t xml:space="preserve"> We can notice in that project that we cannot switch the pages.</w:t>
      </w:r>
    </w:p>
    <w:p w:rsidR="005F0755" w:rsidRDefault="00DE23B2" w:rsidP="00AC0F86">
      <w:pPr>
        <w:pStyle w:val="ListParagraph"/>
        <w:numPr>
          <w:ilvl w:val="0"/>
          <w:numId w:val="2"/>
        </w:numPr>
      </w:pPr>
      <w:r>
        <w:t xml:space="preserve">To work in this </w:t>
      </w:r>
      <w:r w:rsidR="00AA049F">
        <w:t>module,</w:t>
      </w:r>
      <w:r>
        <w:t xml:space="preserve"> we need angular router. </w:t>
      </w:r>
      <w:r w:rsidR="00AA049F">
        <w:t>We must know which routs our project application has.</w:t>
      </w:r>
    </w:p>
    <w:p w:rsidR="00343E1B" w:rsidRDefault="00343E1B" w:rsidP="00AC0F86">
      <w:pPr>
        <w:pStyle w:val="ListParagraph"/>
        <w:numPr>
          <w:ilvl w:val="0"/>
          <w:numId w:val="2"/>
        </w:numPr>
      </w:pPr>
      <w:r>
        <w:t>We want to split all the given tabs in the application into multiple pages i.e. multiple page looking components as angular creates a single page application.</w:t>
      </w:r>
    </w:p>
    <w:p w:rsidR="00353836" w:rsidRDefault="008360BF" w:rsidP="00AC0F86">
      <w:pPr>
        <w:pStyle w:val="ListParagraph"/>
        <w:numPr>
          <w:ilvl w:val="0"/>
          <w:numId w:val="2"/>
        </w:numPr>
      </w:pPr>
      <w:r>
        <w:t>Here we have users, servers, and Home on the same page</w:t>
      </w:r>
      <w:r w:rsidR="00B57754">
        <w:t xml:space="preserve"> – so that is something we can improve</w:t>
      </w:r>
      <w:r>
        <w:t>.</w:t>
      </w:r>
      <w:r w:rsidR="00B57754">
        <w:t xml:space="preserve"> </w:t>
      </w:r>
      <w:r w:rsidR="009B4C7E">
        <w:t>It would be nice to have separate URLs for these 3 tabs</w:t>
      </w:r>
      <w:r w:rsidR="00B85851">
        <w:t xml:space="preserve"> and for this we need angular router</w:t>
      </w:r>
      <w:r w:rsidR="009B4C7E">
        <w:t>.</w:t>
      </w:r>
    </w:p>
    <w:p w:rsidR="00B85851" w:rsidRDefault="00CD4245" w:rsidP="00AC0F86">
      <w:pPr>
        <w:pStyle w:val="ListParagraph"/>
        <w:numPr>
          <w:ilvl w:val="0"/>
          <w:numId w:val="2"/>
        </w:numPr>
      </w:pPr>
      <w:r>
        <w:t>Angular router knows which route our front end application has.</w:t>
      </w:r>
      <w:r w:rsidR="004479D8">
        <w:t xml:space="preserve"> Notice </w:t>
      </w:r>
      <w:r w:rsidR="0085095B">
        <w:t>pattern</w:t>
      </w:r>
      <w:r w:rsidR="004479D8">
        <w:t xml:space="preserve"> from a full stack application where you also register some </w:t>
      </w:r>
      <w:r w:rsidR="0085095B">
        <w:t>routes</w:t>
      </w:r>
      <w:r w:rsidR="004479D8">
        <w:t>.</w:t>
      </w:r>
      <w:r w:rsidR="00B86A7E">
        <w:t xml:space="preserve"> Now, we can do the same thing in angular.</w:t>
      </w:r>
    </w:p>
    <w:p w:rsidR="00B86A7E" w:rsidRPr="00F17BDF" w:rsidRDefault="00C8573F" w:rsidP="00C8573F">
      <w:pPr>
        <w:rPr>
          <w:b/>
          <w:u w:val="single"/>
        </w:rPr>
      </w:pPr>
      <w:r w:rsidRPr="00F17BDF">
        <w:rPr>
          <w:b/>
          <w:u w:val="single"/>
        </w:rPr>
        <w:t>Section 11: Lecture 114//Understanding the example project</w:t>
      </w:r>
    </w:p>
    <w:p w:rsidR="00645786" w:rsidRPr="00341EFA" w:rsidRDefault="00645786" w:rsidP="00645786">
      <w:pPr>
        <w:pStyle w:val="ListParagraph"/>
        <w:numPr>
          <w:ilvl w:val="0"/>
          <w:numId w:val="5"/>
        </w:numPr>
        <w:shd w:val="clear" w:color="auto" w:fill="FFFFFF"/>
        <w:spacing w:after="300" w:line="240" w:lineRule="auto"/>
      </w:pPr>
      <w:r w:rsidRPr="00341EFA">
        <w:t>In our app, we got three sections:</w:t>
      </w:r>
    </w:p>
    <w:p w:rsidR="00645786" w:rsidRPr="00645786" w:rsidRDefault="00645786" w:rsidP="00645786">
      <w:pPr>
        <w:numPr>
          <w:ilvl w:val="0"/>
          <w:numId w:val="4"/>
        </w:numPr>
        <w:shd w:val="clear" w:color="auto" w:fill="FFFFFF"/>
        <w:spacing w:before="100" w:beforeAutospacing="1" w:after="150" w:line="240" w:lineRule="auto"/>
        <w:ind w:left="0"/>
      </w:pPr>
      <w:r w:rsidRPr="00645786">
        <w:t>Home</w:t>
      </w:r>
    </w:p>
    <w:p w:rsidR="00645786" w:rsidRPr="00645786" w:rsidRDefault="00645786" w:rsidP="00645786">
      <w:pPr>
        <w:numPr>
          <w:ilvl w:val="0"/>
          <w:numId w:val="4"/>
        </w:numPr>
        <w:shd w:val="clear" w:color="auto" w:fill="FFFFFF"/>
        <w:spacing w:before="100" w:beforeAutospacing="1" w:after="150" w:line="240" w:lineRule="auto"/>
        <w:ind w:left="0"/>
      </w:pPr>
      <w:r w:rsidRPr="00645786">
        <w:t>Servers</w:t>
      </w:r>
    </w:p>
    <w:p w:rsidR="00645786" w:rsidRPr="00645786" w:rsidRDefault="00645786" w:rsidP="00645786">
      <w:pPr>
        <w:numPr>
          <w:ilvl w:val="1"/>
          <w:numId w:val="4"/>
        </w:numPr>
        <w:shd w:val="clear" w:color="auto" w:fill="FFFFFF"/>
        <w:spacing w:before="100" w:beforeAutospacing="1" w:after="150" w:line="240" w:lineRule="auto"/>
        <w:ind w:left="0"/>
      </w:pPr>
      <w:r w:rsidRPr="00645786">
        <w:t>View and Edit Servers</w:t>
      </w:r>
    </w:p>
    <w:p w:rsidR="00645786" w:rsidRPr="00645786" w:rsidRDefault="00645786" w:rsidP="00645786">
      <w:pPr>
        <w:numPr>
          <w:ilvl w:val="1"/>
          <w:numId w:val="4"/>
        </w:numPr>
        <w:shd w:val="clear" w:color="auto" w:fill="FFFFFF"/>
        <w:spacing w:before="100" w:beforeAutospacing="1" w:after="150" w:line="240" w:lineRule="auto"/>
        <w:ind w:left="0"/>
      </w:pPr>
      <w:r w:rsidRPr="00645786">
        <w:t>A Service is used to load and update Servers</w:t>
      </w:r>
    </w:p>
    <w:p w:rsidR="00645786" w:rsidRPr="00645786" w:rsidRDefault="00645786" w:rsidP="00645786">
      <w:pPr>
        <w:numPr>
          <w:ilvl w:val="0"/>
          <w:numId w:val="4"/>
        </w:numPr>
        <w:shd w:val="clear" w:color="auto" w:fill="FFFFFF"/>
        <w:spacing w:before="100" w:beforeAutospacing="1" w:after="150" w:line="240" w:lineRule="auto"/>
        <w:ind w:left="0"/>
      </w:pPr>
      <w:r w:rsidRPr="00645786">
        <w:t>Users</w:t>
      </w:r>
    </w:p>
    <w:p w:rsidR="00645786" w:rsidRPr="00645786" w:rsidRDefault="00645786" w:rsidP="00645786">
      <w:pPr>
        <w:numPr>
          <w:ilvl w:val="1"/>
          <w:numId w:val="4"/>
        </w:numPr>
        <w:shd w:val="clear" w:color="auto" w:fill="FFFFFF"/>
        <w:spacing w:before="100" w:beforeAutospacing="1" w:after="150" w:line="240" w:lineRule="auto"/>
        <w:ind w:left="0"/>
      </w:pPr>
      <w:r w:rsidRPr="00645786">
        <w:t>View Users</w:t>
      </w:r>
    </w:p>
    <w:p w:rsidR="00645786" w:rsidRPr="00645786" w:rsidRDefault="00645786" w:rsidP="00645786">
      <w:pPr>
        <w:shd w:val="clear" w:color="auto" w:fill="FFFFFF"/>
        <w:spacing w:after="300" w:line="240" w:lineRule="auto"/>
      </w:pPr>
      <w:r w:rsidRPr="00645786">
        <w:lastRenderedPageBreak/>
        <w:t xml:space="preserve">This app will be improved by adding routing but </w:t>
      </w:r>
      <w:r w:rsidR="00B2687A" w:rsidRPr="00341EFA">
        <w:t>feel</w:t>
      </w:r>
      <w:r w:rsidRPr="00645786">
        <w:t xml:space="preserve"> free to play around with it - besides routing, everything should be working fine.</w:t>
      </w:r>
    </w:p>
    <w:p w:rsidR="00C8573F" w:rsidRDefault="00C8573F" w:rsidP="00645786">
      <w:pPr>
        <w:pStyle w:val="ListParagraph"/>
      </w:pPr>
    </w:p>
    <w:p w:rsidR="008360BF" w:rsidRPr="00F805B4" w:rsidRDefault="007E4C87" w:rsidP="007E4C87">
      <w:pPr>
        <w:rPr>
          <w:b/>
          <w:u w:val="single"/>
        </w:rPr>
      </w:pPr>
      <w:r w:rsidRPr="00F805B4">
        <w:rPr>
          <w:b/>
          <w:u w:val="single"/>
        </w:rPr>
        <w:t>Section 11: Lecture 115//Setting up and loading routes</w:t>
      </w:r>
    </w:p>
    <w:p w:rsidR="007E4C87" w:rsidRDefault="00F6362F" w:rsidP="007E4C87">
      <w:pPr>
        <w:pStyle w:val="ListParagraph"/>
        <w:numPr>
          <w:ilvl w:val="0"/>
          <w:numId w:val="6"/>
        </w:numPr>
      </w:pPr>
      <w:r>
        <w:t>So, here I am in the source code responsible for the app we saw in the last lecture.</w:t>
      </w:r>
      <w:r w:rsidR="00FF6BE7">
        <w:t xml:space="preserve"> Now we can see that we </w:t>
      </w:r>
      <w:r w:rsidR="00FB5A96">
        <w:t>have</w:t>
      </w:r>
      <w:r w:rsidR="00FF6BE7">
        <w:t xml:space="preserve"> the 3 major components</w:t>
      </w:r>
      <w:r w:rsidR="006C3046">
        <w:t xml:space="preserve"> and then some sub-components of these components</w:t>
      </w:r>
      <w:r w:rsidR="00FF6BE7">
        <w:t>.</w:t>
      </w:r>
    </w:p>
    <w:p w:rsidR="00FF6BE7" w:rsidRDefault="00D22AA8" w:rsidP="007E4C87">
      <w:pPr>
        <w:pStyle w:val="ListParagraph"/>
        <w:numPr>
          <w:ilvl w:val="0"/>
          <w:numId w:val="6"/>
        </w:numPr>
      </w:pPr>
      <w:r>
        <w:t xml:space="preserve">In the app.component.html I am loading them all i.e. my home component, </w:t>
      </w:r>
      <w:r w:rsidR="00DC28A9">
        <w:t>server’s</w:t>
      </w:r>
      <w:r>
        <w:t xml:space="preserve"> </w:t>
      </w:r>
      <w:r w:rsidR="00DC28A9">
        <w:t>component,</w:t>
      </w:r>
      <w:r>
        <w:t xml:space="preserve"> and </w:t>
      </w:r>
      <w:r w:rsidR="00DC28A9">
        <w:t>users’</w:t>
      </w:r>
      <w:r>
        <w:t xml:space="preserve"> component.</w:t>
      </w:r>
      <w:r w:rsidR="00DC28A9">
        <w:t xml:space="preserve"> For now, we will ignore the sub components.</w:t>
      </w:r>
    </w:p>
    <w:p w:rsidR="00D22AA8" w:rsidRDefault="00EE5839" w:rsidP="007E4C87">
      <w:pPr>
        <w:pStyle w:val="ListParagraph"/>
        <w:numPr>
          <w:ilvl w:val="0"/>
          <w:numId w:val="6"/>
        </w:numPr>
      </w:pPr>
      <w:r>
        <w:t>Now, where do we register such routes?</w:t>
      </w:r>
      <w:r w:rsidR="00221973">
        <w:t xml:space="preserve"> – these routes are responsible for our whole app.</w:t>
      </w:r>
    </w:p>
    <w:p w:rsidR="00221973" w:rsidRDefault="00483074" w:rsidP="007E4C87">
      <w:pPr>
        <w:pStyle w:val="ListParagraph"/>
        <w:numPr>
          <w:ilvl w:val="0"/>
          <w:numId w:val="6"/>
        </w:numPr>
      </w:pPr>
      <w:r>
        <w:t xml:space="preserve">Now, if we enter /users in the URL then we want to load the </w:t>
      </w:r>
      <w:r w:rsidR="006B433D">
        <w:t>users’</w:t>
      </w:r>
      <w:r>
        <w:t xml:space="preserve"> component as our main pagelet.</w:t>
      </w:r>
      <w:r w:rsidR="00643AEA">
        <w:t xml:space="preserve"> Now, this is the core part of our app, so, where should we register it?</w:t>
      </w:r>
      <w:r w:rsidR="00BC6691">
        <w:t xml:space="preserve"> -  well, app.mod</w:t>
      </w:r>
      <w:r w:rsidR="00DF258B">
        <w:t>ule.ts sounds like a good place, because here is where we configure our app.</w:t>
      </w:r>
      <w:r w:rsidR="00787A20">
        <w:t xml:space="preserve"> Here only we add our components and so on.</w:t>
      </w:r>
      <w:ins w:id="0" w:author="Sukhmeet Singh" w:date="2018-04-02T23:45:00Z">
        <w:r w:rsidR="00212FA9">
          <w:t xml:space="preserve"> </w:t>
        </w:r>
      </w:ins>
    </w:p>
    <w:p w:rsidR="00483074" w:rsidRDefault="00212FA9" w:rsidP="00212FA9">
      <w:pPr>
        <w:pStyle w:val="ListParagraph"/>
        <w:numPr>
          <w:ilvl w:val="0"/>
          <w:numId w:val="6"/>
        </w:numPr>
      </w:pPr>
      <w:r>
        <w:t xml:space="preserve">Now, here we will add a new constant </w:t>
      </w:r>
      <w:r w:rsidR="007C7307">
        <w:t>called appRoutes</w:t>
      </w:r>
      <w:r w:rsidR="007134AF">
        <w:t xml:space="preserve">; now, this constant should be of a </w:t>
      </w:r>
      <w:r w:rsidR="00CD61AC">
        <w:t>type</w:t>
      </w:r>
      <w:r w:rsidR="007134AF">
        <w:t xml:space="preserve"> the routes type</w:t>
      </w:r>
      <w:r w:rsidR="00924349">
        <w:t xml:space="preserve"> which </w:t>
      </w:r>
      <w:r w:rsidR="00D01870">
        <w:t>must</w:t>
      </w:r>
      <w:r w:rsidR="00924349">
        <w:t xml:space="preserve"> be imported from @angular/router</w:t>
      </w:r>
      <w:r w:rsidR="007134AF">
        <w:t>.</w:t>
      </w:r>
      <w:r w:rsidR="00607114">
        <w:t xml:space="preserve"> This </w:t>
      </w:r>
      <w:r w:rsidR="00654EEB">
        <w:t>constant should hold an array because our application has multiple routes.</w:t>
      </w:r>
    </w:p>
    <w:p w:rsidR="00924349" w:rsidRDefault="00642301" w:rsidP="00212FA9">
      <w:pPr>
        <w:pStyle w:val="ListParagraph"/>
        <w:numPr>
          <w:ilvl w:val="0"/>
          <w:numId w:val="6"/>
        </w:numPr>
      </w:pPr>
      <w:r>
        <w:t>We add all the routes and want to setup this array for now.</w:t>
      </w:r>
      <w:r w:rsidR="00A71251">
        <w:t xml:space="preserve"> Each route for now is just a JavaScript object in this array.</w:t>
      </w:r>
    </w:p>
    <w:p w:rsidR="00A71251" w:rsidRDefault="008E07B1" w:rsidP="00212FA9">
      <w:pPr>
        <w:pStyle w:val="ListParagraph"/>
        <w:numPr>
          <w:ilvl w:val="0"/>
          <w:numId w:val="6"/>
        </w:numPr>
      </w:pPr>
      <w:r>
        <w:t>Now, the question is that how does such a rout should be configured in an angular app?</w:t>
      </w:r>
      <w:r w:rsidR="001866E3">
        <w:t xml:space="preserve">  -  It </w:t>
      </w:r>
      <w:r w:rsidR="0053784C">
        <w:t>must</w:t>
      </w:r>
      <w:r w:rsidR="001866E3">
        <w:t xml:space="preserve"> follow a </w:t>
      </w:r>
      <w:r w:rsidR="00172EC0">
        <w:t>pattern</w:t>
      </w:r>
      <w:r w:rsidR="001866E3">
        <w:t xml:space="preserve"> and a </w:t>
      </w:r>
      <w:r w:rsidR="00172EC0">
        <w:t>structure</w:t>
      </w:r>
      <w:r w:rsidR="00D625AF">
        <w:t xml:space="preserve"> for angular to be able to use it.</w:t>
      </w:r>
      <w:r w:rsidR="001307FE">
        <w:t xml:space="preserve"> </w:t>
      </w:r>
      <w:r w:rsidR="008B3746">
        <w:t>And this structure always needs a path.</w:t>
      </w:r>
    </w:p>
    <w:p w:rsidR="008B3746" w:rsidRDefault="00DE5D8B" w:rsidP="00212FA9">
      <w:pPr>
        <w:pStyle w:val="ListParagraph"/>
        <w:numPr>
          <w:ilvl w:val="0"/>
          <w:numId w:val="6"/>
        </w:numPr>
      </w:pPr>
      <w:r>
        <w:t xml:space="preserve">Just give the name of the path in the object in the constant </w:t>
      </w:r>
      <w:r w:rsidR="00A320A0">
        <w:t>and</w:t>
      </w:r>
      <w:r>
        <w:t xml:space="preserve"> define what should happen when this path is reached.</w:t>
      </w:r>
      <w:r w:rsidR="0050589E">
        <w:t xml:space="preserve"> The action typically is the component.</w:t>
      </w:r>
      <w:r w:rsidR="008C0D94">
        <w:t xml:space="preserve"> Now, we will inform angular here that when the certain path here is reached then this component should be reached.</w:t>
      </w:r>
      <w:r w:rsidR="00DC227F">
        <w:t xml:space="preserve"> And this component would then be the page which gets loaded.</w:t>
      </w:r>
    </w:p>
    <w:p w:rsidR="00DE5D8B" w:rsidRDefault="003D4D52" w:rsidP="00212FA9">
      <w:pPr>
        <w:pStyle w:val="ListParagraph"/>
        <w:numPr>
          <w:ilvl w:val="0"/>
          <w:numId w:val="6"/>
        </w:numPr>
      </w:pPr>
      <w:r>
        <w:t xml:space="preserve">We </w:t>
      </w:r>
      <w:r w:rsidR="00AE7BAD">
        <w:t>must</w:t>
      </w:r>
      <w:r>
        <w:t xml:space="preserve"> make sure we are configuring the components in our app such that they look like pages.</w:t>
      </w:r>
    </w:p>
    <w:p w:rsidR="003D4D52" w:rsidRDefault="00DF669D" w:rsidP="00212FA9">
      <w:pPr>
        <w:pStyle w:val="ListParagraph"/>
        <w:numPr>
          <w:ilvl w:val="0"/>
          <w:numId w:val="6"/>
        </w:numPr>
      </w:pPr>
      <w:r>
        <w:t>Now, just by adding that constant angular won’t know what to do.</w:t>
      </w:r>
      <w:r w:rsidR="00745762">
        <w:t xml:space="preserve"> How would angular know that you want to use this </w:t>
      </w:r>
      <w:r w:rsidR="00F20113">
        <w:t>constant</w:t>
      </w:r>
      <w:r w:rsidR="00745762">
        <w:t xml:space="preserve">? </w:t>
      </w:r>
      <w:r w:rsidR="0098772C">
        <w:t>–</w:t>
      </w:r>
      <w:r w:rsidR="00745762">
        <w:t xml:space="preserve"> </w:t>
      </w:r>
      <w:r w:rsidR="0098772C">
        <w:t>so,</w:t>
      </w:r>
      <w:r w:rsidR="007136BC">
        <w:t xml:space="preserve"> we somehow </w:t>
      </w:r>
      <w:r w:rsidR="00D450B1">
        <w:t>must</w:t>
      </w:r>
      <w:r w:rsidR="00B25440">
        <w:t xml:space="preserve"> register</w:t>
      </w:r>
      <w:r w:rsidR="00D626B6">
        <w:t xml:space="preserve"> these routes in our app and we do t</w:t>
      </w:r>
      <w:r w:rsidR="000E393C">
        <w:t xml:space="preserve">his by adding a new import here i.e. we </w:t>
      </w:r>
      <w:r w:rsidR="003911FB">
        <w:t>must</w:t>
      </w:r>
      <w:r w:rsidR="000E393C">
        <w:t xml:space="preserve"> add the router module.</w:t>
      </w:r>
    </w:p>
    <w:p w:rsidR="00ED6E95" w:rsidRDefault="001E7A27" w:rsidP="00212FA9">
      <w:pPr>
        <w:pStyle w:val="ListParagraph"/>
        <w:numPr>
          <w:ilvl w:val="0"/>
          <w:numId w:val="6"/>
        </w:numPr>
      </w:pPr>
      <w:r>
        <w:t>Using RouteModule.forRoot(appRoutes) we would be able to register our routing functionality in our app.</w:t>
      </w:r>
      <w:r w:rsidR="00470456">
        <w:t xml:space="preserve"> And now angular knows our routes</w:t>
      </w:r>
      <w:r w:rsidR="00ED193E">
        <w:t>.</w:t>
      </w:r>
    </w:p>
    <w:p w:rsidR="001E7A27" w:rsidRDefault="00ED193E" w:rsidP="00212FA9">
      <w:pPr>
        <w:pStyle w:val="ListParagraph"/>
        <w:numPr>
          <w:ilvl w:val="0"/>
          <w:numId w:val="6"/>
        </w:numPr>
      </w:pPr>
      <w:r>
        <w:t>The missing piece is to render the currently selected component.</w:t>
      </w:r>
    </w:p>
    <w:p w:rsidR="00D51494" w:rsidRDefault="005D2F38" w:rsidP="00212FA9">
      <w:pPr>
        <w:pStyle w:val="ListParagraph"/>
        <w:numPr>
          <w:ilvl w:val="0"/>
          <w:numId w:val="6"/>
        </w:numPr>
      </w:pPr>
      <w:r>
        <w:t>a</w:t>
      </w:r>
      <w:r w:rsidR="00D51494">
        <w:t>pp.module.ts</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BrowserModule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'@angular/platform-browser'</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NgModule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'@angular/core'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FormsModule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'@angular/forms'</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HttpModule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'@angular/http'</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AppComponent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'./app.component'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HomeComponent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'./home/home.component'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lastRenderedPageBreak/>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UsersComponent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'./users/users.component'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ServersComponent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'./servers/servers.component'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UserComponent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'./users/user/user.component'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EditServerComponent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'./servers/edit-server/edit-server.component'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ServerComponent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'./servers/server/server.component'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ServersService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'./servers/servers.service'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import</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Routes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RouterModule</w:t>
      </w: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C586C0"/>
          <w:sz w:val="21"/>
          <w:szCs w:val="21"/>
        </w:rPr>
        <w:t>from</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'@angular/router'</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569CD6"/>
          <w:sz w:val="21"/>
          <w:szCs w:val="21"/>
        </w:rPr>
        <w:t>const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appRoutes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4EC9B0"/>
          <w:sz w:val="21"/>
          <w:szCs w:val="21"/>
        </w:rPr>
        <w:t>Routes</w:t>
      </w:r>
      <w:r w:rsidRPr="003A05D6">
        <w:rPr>
          <w:rFonts w:ascii="Consolas" w:eastAsia="Times New Roman" w:hAnsi="Consolas" w:cs="Consolas"/>
          <w:color w:val="D4D4D4"/>
          <w:sz w:val="21"/>
          <w:szCs w:val="21"/>
        </w:rPr>
        <w:t xml:space="preserve"> =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path:</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HomeComponent</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path:</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'users'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UserComponent</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 </w:t>
      </w:r>
      <w:r w:rsidRPr="003A05D6">
        <w:rPr>
          <w:rFonts w:ascii="Consolas" w:eastAsia="Times New Roman" w:hAnsi="Consolas" w:cs="Consolas"/>
          <w:color w:val="9CDCFE"/>
          <w:sz w:val="21"/>
          <w:szCs w:val="21"/>
        </w:rPr>
        <w:t>path:</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CE9178"/>
          <w:sz w:val="21"/>
          <w:szCs w:val="21"/>
        </w:rPr>
        <w:t>'servers'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component: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ServerComponent</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r w:rsidRPr="003A05D6">
        <w:rPr>
          <w:rFonts w:ascii="Consolas" w:eastAsia="Times New Roman" w:hAnsi="Consolas" w:cs="Consolas"/>
          <w:color w:val="DCDCAA"/>
          <w:sz w:val="21"/>
          <w:szCs w:val="21"/>
        </w:rPr>
        <w:t>NgModule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declarations:</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AppComponent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HomeComponent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UsersComponent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ServersComponent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UserComponent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EditServerComponent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ServerComponent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imports:</w:t>
      </w: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BrowserModule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FormsModule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HttpModule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RouterModule</w:t>
      </w:r>
      <w:r w:rsidRPr="003A05D6">
        <w:rPr>
          <w:rFonts w:ascii="Consolas" w:eastAsia="Times New Roman" w:hAnsi="Consolas" w:cs="Consolas"/>
          <w:color w:val="D4D4D4"/>
          <w:sz w:val="21"/>
          <w:szCs w:val="21"/>
        </w:rPr>
        <w:t>.</w:t>
      </w:r>
      <w:r w:rsidRPr="003A05D6">
        <w:rPr>
          <w:rFonts w:ascii="Consolas" w:eastAsia="Times New Roman" w:hAnsi="Consolas" w:cs="Consolas"/>
          <w:color w:val="DCDCAA"/>
          <w:sz w:val="21"/>
          <w:szCs w:val="21"/>
        </w:rPr>
        <w:t>forRoot</w:t>
      </w:r>
      <w:r w:rsidRPr="003A05D6">
        <w:rPr>
          <w:rFonts w:ascii="Consolas" w:eastAsia="Times New Roman" w:hAnsi="Consolas" w:cs="Consolas"/>
          <w:color w:val="D4D4D4"/>
          <w:sz w:val="21"/>
          <w:szCs w:val="21"/>
        </w:rPr>
        <w:t>(</w:t>
      </w:r>
      <w:r w:rsidRPr="003A05D6">
        <w:rPr>
          <w:rFonts w:ascii="Consolas" w:eastAsia="Times New Roman" w:hAnsi="Consolas" w:cs="Consolas"/>
          <w:color w:val="9CDCFE"/>
          <w:sz w:val="21"/>
          <w:szCs w:val="21"/>
        </w:rPr>
        <w:t>appRoutes</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providers: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ServersService</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bootstrap:</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9CDCFE"/>
          <w:sz w:val="21"/>
          <w:szCs w:val="21"/>
        </w:rPr>
        <w:t>AppComponent</w:t>
      </w: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D4D4D4"/>
          <w:sz w:val="21"/>
          <w:szCs w:val="21"/>
        </w:rPr>
        <w:t>})</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r w:rsidRPr="003A05D6">
        <w:rPr>
          <w:rFonts w:ascii="Consolas" w:eastAsia="Times New Roman" w:hAnsi="Consolas" w:cs="Consolas"/>
          <w:color w:val="C586C0"/>
          <w:sz w:val="21"/>
          <w:szCs w:val="21"/>
        </w:rPr>
        <w:t>export</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569CD6"/>
          <w:sz w:val="21"/>
          <w:szCs w:val="21"/>
        </w:rPr>
        <w:t>class</w:t>
      </w:r>
      <w:r w:rsidRPr="003A05D6">
        <w:rPr>
          <w:rFonts w:ascii="Consolas" w:eastAsia="Times New Roman" w:hAnsi="Consolas" w:cs="Consolas"/>
          <w:color w:val="D4D4D4"/>
          <w:sz w:val="21"/>
          <w:szCs w:val="21"/>
        </w:rPr>
        <w:t xml:space="preserve"> </w:t>
      </w:r>
      <w:r w:rsidRPr="003A05D6">
        <w:rPr>
          <w:rFonts w:ascii="Consolas" w:eastAsia="Times New Roman" w:hAnsi="Consolas" w:cs="Consolas"/>
          <w:color w:val="4EC9B0"/>
          <w:sz w:val="21"/>
          <w:szCs w:val="21"/>
        </w:rPr>
        <w:t>AppModule</w:t>
      </w:r>
      <w:r w:rsidRPr="003A05D6">
        <w:rPr>
          <w:rFonts w:ascii="Consolas" w:eastAsia="Times New Roman" w:hAnsi="Consolas" w:cs="Consolas"/>
          <w:color w:val="D4D4D4"/>
          <w:sz w:val="21"/>
          <w:szCs w:val="21"/>
        </w:rPr>
        <w:t xml:space="preserve"> { }</w:t>
      </w:r>
    </w:p>
    <w:p w:rsidR="003A05D6" w:rsidRPr="003A05D6" w:rsidRDefault="003A05D6" w:rsidP="003A05D6">
      <w:pPr>
        <w:pStyle w:val="ListParagraph"/>
        <w:numPr>
          <w:ilvl w:val="0"/>
          <w:numId w:val="6"/>
        </w:numPr>
        <w:shd w:val="clear" w:color="auto" w:fill="1E1E1E"/>
        <w:spacing w:after="0" w:line="285" w:lineRule="atLeast"/>
        <w:rPr>
          <w:rFonts w:ascii="Consolas" w:eastAsia="Times New Roman" w:hAnsi="Consolas" w:cs="Consolas"/>
          <w:color w:val="D4D4D4"/>
          <w:sz w:val="21"/>
          <w:szCs w:val="21"/>
        </w:rPr>
      </w:pPr>
    </w:p>
    <w:p w:rsidR="00D51494" w:rsidRDefault="00D51494" w:rsidP="00D51494">
      <w:pPr>
        <w:pStyle w:val="ListParagraph"/>
      </w:pPr>
    </w:p>
    <w:p w:rsidR="00C70753" w:rsidRDefault="00C70753" w:rsidP="00D51494">
      <w:pPr>
        <w:pStyle w:val="ListParagraph"/>
      </w:pPr>
    </w:p>
    <w:p w:rsidR="00C70753" w:rsidRDefault="00C70753" w:rsidP="00D51494">
      <w:pPr>
        <w:pStyle w:val="ListParagraph"/>
      </w:pPr>
      <w:r>
        <w:t xml:space="preserve">14. </w:t>
      </w:r>
      <w:r w:rsidR="00963C8E">
        <w:t>app.component.html:</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"container"</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"row"</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"col-xs-12 col-sm-10 col-md-8 col-sm-offset-1 col-md-offset-2"</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ul</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"nav nav-tabs"</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"active"</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href</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Home</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lastRenderedPageBreak/>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href</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Servers</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li</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role</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"presentation"</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a</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href</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w:t>
      </w:r>
      <w:r w:rsidRPr="00DC682F">
        <w:rPr>
          <w:rFonts w:ascii="Consolas" w:eastAsia="Times New Roman" w:hAnsi="Consolas" w:cs="Consolas"/>
          <w:color w:val="808080"/>
          <w:sz w:val="21"/>
          <w:szCs w:val="21"/>
        </w:rPr>
        <w:t>&gt;</w:t>
      </w:r>
      <w:r w:rsidRPr="00DC682F">
        <w:rPr>
          <w:rFonts w:ascii="Consolas" w:eastAsia="Times New Roman" w:hAnsi="Consolas" w:cs="Consolas"/>
          <w:color w:val="D4D4D4"/>
          <w:sz w:val="21"/>
          <w:szCs w:val="21"/>
        </w:rPr>
        <w:t>Users</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a</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li</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ul</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"row"</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9CDCFE"/>
          <w:sz w:val="21"/>
          <w:szCs w:val="21"/>
        </w:rPr>
        <w:t>class</w:t>
      </w:r>
      <w:r w:rsidRPr="00DC682F">
        <w:rPr>
          <w:rFonts w:ascii="Consolas" w:eastAsia="Times New Roman" w:hAnsi="Consolas" w:cs="Consolas"/>
          <w:color w:val="D4D4D4"/>
          <w:sz w:val="21"/>
          <w:szCs w:val="21"/>
        </w:rPr>
        <w:t>=</w:t>
      </w:r>
      <w:r w:rsidRPr="00DC682F">
        <w:rPr>
          <w:rFonts w:ascii="Consolas" w:eastAsia="Times New Roman" w:hAnsi="Consolas" w:cs="Consolas"/>
          <w:color w:val="CE9178"/>
          <w:sz w:val="21"/>
          <w:szCs w:val="21"/>
        </w:rPr>
        <w:t>"col-xs-12 col-sm-10 col-md-8 col-sm-offset-1 col-md-offset-2"</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router-outlet</w:t>
      </w:r>
      <w:r w:rsidRPr="00DC682F">
        <w:rPr>
          <w:rFonts w:ascii="Consolas" w:eastAsia="Times New Roman" w:hAnsi="Consolas" w:cs="Consolas"/>
          <w:color w:val="808080"/>
          <w:sz w:val="21"/>
          <w:szCs w:val="21"/>
        </w:rPr>
        <w:t>&gt;&lt;/</w:t>
      </w:r>
      <w:r w:rsidRPr="00DC682F">
        <w:rPr>
          <w:rFonts w:ascii="Consolas" w:eastAsia="Times New Roman" w:hAnsi="Consolas" w:cs="Consolas"/>
          <w:color w:val="569CD6"/>
          <w:sz w:val="21"/>
          <w:szCs w:val="21"/>
        </w:rPr>
        <w:t>router-outlet</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D4D4D4"/>
          <w:sz w:val="21"/>
          <w:szCs w:val="21"/>
        </w:rPr>
        <w:t xml:space="preserve">  </w:t>
      </w: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r w:rsidRPr="00DC682F">
        <w:rPr>
          <w:rFonts w:ascii="Consolas" w:eastAsia="Times New Roman" w:hAnsi="Consolas" w:cs="Consolas"/>
          <w:color w:val="808080"/>
          <w:sz w:val="21"/>
          <w:szCs w:val="21"/>
        </w:rPr>
        <w:t>&lt;/</w:t>
      </w:r>
      <w:r w:rsidRPr="00DC682F">
        <w:rPr>
          <w:rFonts w:ascii="Consolas" w:eastAsia="Times New Roman" w:hAnsi="Consolas" w:cs="Consolas"/>
          <w:color w:val="569CD6"/>
          <w:sz w:val="21"/>
          <w:szCs w:val="21"/>
        </w:rPr>
        <w:t>div</w:t>
      </w:r>
      <w:r w:rsidRPr="00DC682F">
        <w:rPr>
          <w:rFonts w:ascii="Consolas" w:eastAsia="Times New Roman" w:hAnsi="Consolas" w:cs="Consolas"/>
          <w:color w:val="808080"/>
          <w:sz w:val="21"/>
          <w:szCs w:val="21"/>
        </w:rPr>
        <w:t>&gt;</w:t>
      </w:r>
    </w:p>
    <w:p w:rsidR="00DC682F" w:rsidRPr="00DC682F" w:rsidRDefault="00DC682F" w:rsidP="00DC682F">
      <w:pPr>
        <w:shd w:val="clear" w:color="auto" w:fill="1E1E1E"/>
        <w:spacing w:after="0" w:line="285" w:lineRule="atLeast"/>
        <w:rPr>
          <w:rFonts w:ascii="Consolas" w:eastAsia="Times New Roman" w:hAnsi="Consolas" w:cs="Consolas"/>
          <w:color w:val="D4D4D4"/>
          <w:sz w:val="21"/>
          <w:szCs w:val="21"/>
        </w:rPr>
      </w:pPr>
    </w:p>
    <w:p w:rsidR="00963C8E" w:rsidRDefault="00963C8E" w:rsidP="00D51494">
      <w:pPr>
        <w:pStyle w:val="ListParagraph"/>
      </w:pPr>
    </w:p>
    <w:p w:rsidR="00FF14A1" w:rsidRDefault="00FF14A1" w:rsidP="00D51494">
      <w:pPr>
        <w:pStyle w:val="ListParagraph"/>
      </w:pPr>
    </w:p>
    <w:p w:rsidR="00FF14A1" w:rsidRDefault="00FF14A1" w:rsidP="00D51494">
      <w:pPr>
        <w:pStyle w:val="ListParagraph"/>
      </w:pPr>
    </w:p>
    <w:p w:rsidR="00FF14A1" w:rsidRDefault="00E441C3" w:rsidP="00D51494">
      <w:pPr>
        <w:pStyle w:val="ListParagraph"/>
      </w:pPr>
      <w:r>
        <w:t xml:space="preserve"> </w:t>
      </w:r>
    </w:p>
    <w:p w:rsidR="00FF14A1" w:rsidRPr="00736D3A" w:rsidRDefault="00232CF6" w:rsidP="00D51494">
      <w:pPr>
        <w:pStyle w:val="ListParagraph"/>
        <w:rPr>
          <w:b/>
          <w:u w:val="single"/>
        </w:rPr>
      </w:pPr>
      <w:r w:rsidRPr="00736D3A">
        <w:rPr>
          <w:b/>
          <w:u w:val="single"/>
        </w:rPr>
        <w:t>Section 11: Lecture 116// Navigating with Router Links</w:t>
      </w:r>
    </w:p>
    <w:p w:rsidR="00232CF6" w:rsidRDefault="006639D9" w:rsidP="00232CF6">
      <w:pPr>
        <w:pStyle w:val="ListParagraph"/>
        <w:numPr>
          <w:ilvl w:val="0"/>
          <w:numId w:val="7"/>
        </w:numPr>
      </w:pPr>
      <w:r>
        <w:t xml:space="preserve">As we can see that </w:t>
      </w:r>
      <w:r w:rsidR="009C36CE">
        <w:t>right now</w:t>
      </w:r>
      <w:r>
        <w:t xml:space="preserve">, we </w:t>
      </w:r>
      <w:r w:rsidR="00215337">
        <w:t>can</w:t>
      </w:r>
      <w:r>
        <w:t xml:space="preserve"> </w:t>
      </w:r>
      <w:r w:rsidR="00215337">
        <w:t>change</w:t>
      </w:r>
      <w:r>
        <w:t xml:space="preserve"> pages or make routing work by typing the URLs not by just clicking the buttons or menu items.</w:t>
      </w:r>
      <w:r w:rsidR="004F54D2">
        <w:t xml:space="preserve"> It would also be nice to make some links work in our application here.</w:t>
      </w:r>
    </w:p>
    <w:p w:rsidR="006639D9" w:rsidRDefault="00E40026" w:rsidP="00232CF6">
      <w:pPr>
        <w:pStyle w:val="ListParagraph"/>
        <w:numPr>
          <w:ilvl w:val="0"/>
          <w:numId w:val="7"/>
        </w:numPr>
      </w:pPr>
      <w:r>
        <w:t>So, lets add some links to our application.</w:t>
      </w:r>
      <w:r w:rsidR="008277D1">
        <w:t xml:space="preserve"> Now, when we give link paths for routing in the app.component.html we </w:t>
      </w:r>
      <w:r w:rsidR="00E744AE">
        <w:t>see</w:t>
      </w:r>
      <w:r w:rsidR="008277D1">
        <w:t xml:space="preserve"> that now when we click on the menu item buttons</w:t>
      </w:r>
      <w:r w:rsidR="004F6308">
        <w:t xml:space="preserve"> the page reloads.</w:t>
      </w:r>
    </w:p>
    <w:p w:rsidR="004F6308" w:rsidRDefault="00E4134C" w:rsidP="00232CF6">
      <w:pPr>
        <w:pStyle w:val="ListParagraph"/>
        <w:numPr>
          <w:ilvl w:val="0"/>
          <w:numId w:val="7"/>
        </w:numPr>
      </w:pPr>
      <w:r>
        <w:t>Every link we click the page reloads. This however is not the best behavior because restarts our app on every click to the button.</w:t>
      </w:r>
      <w:r w:rsidR="00FE457A">
        <w:t xml:space="preserve"> That means our whole application state will be lost.</w:t>
      </w:r>
      <w:r w:rsidR="00FC5A94">
        <w:t xml:space="preserve"> It might not be the behavior we want to offer to the user.</w:t>
      </w:r>
    </w:p>
    <w:p w:rsidR="00E4134C" w:rsidRDefault="00CC7519" w:rsidP="00232CF6">
      <w:pPr>
        <w:pStyle w:val="ListParagraph"/>
        <w:numPr>
          <w:ilvl w:val="0"/>
          <w:numId w:val="7"/>
        </w:numPr>
      </w:pPr>
      <w:r>
        <w:t xml:space="preserve">So, this not how we should implement navigation. </w:t>
      </w:r>
      <w:r w:rsidR="00E441C3">
        <w:t>How</w:t>
      </w:r>
      <w:r w:rsidR="002529F1">
        <w:t xml:space="preserve"> should we implement then?</w:t>
      </w:r>
      <w:r w:rsidR="006360DF">
        <w:t xml:space="preserve"> -  there is a spe</w:t>
      </w:r>
      <w:r w:rsidR="00487B88">
        <w:t>cial directive angular gives us i.e. routerLink.</w:t>
      </w:r>
    </w:p>
    <w:p w:rsidR="002529F1" w:rsidRDefault="00487B88" w:rsidP="00232CF6">
      <w:pPr>
        <w:pStyle w:val="ListParagraph"/>
        <w:numPr>
          <w:ilvl w:val="0"/>
          <w:numId w:val="7"/>
        </w:numPr>
      </w:pPr>
      <w:r>
        <w:t>Another way of using routerLink is by using Property Binding.</w:t>
      </w:r>
    </w:p>
    <w:p w:rsidR="00487B88" w:rsidRDefault="006E3EAD" w:rsidP="00232CF6">
      <w:pPr>
        <w:pStyle w:val="ListParagraph"/>
        <w:numPr>
          <w:ilvl w:val="0"/>
          <w:numId w:val="7"/>
        </w:numPr>
      </w:pPr>
      <w:r>
        <w:t>a</w:t>
      </w:r>
      <w:r w:rsidR="00C955D6">
        <w:t>pp.component.html:</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"container"</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"row"</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"col-xs-12 col-sm-10 col-md-8 col-sm-offset-1 col-md-offset-2"</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ul</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"nav nav-tabs"</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"active"</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routerLink</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Home</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routerLink</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"/servers"</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Servers</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li</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role</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"presentation"</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a</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routerLink</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"['/users']"</w:t>
      </w:r>
      <w:r w:rsidRPr="00706096">
        <w:rPr>
          <w:rFonts w:ascii="Consolas" w:eastAsia="Times New Roman" w:hAnsi="Consolas" w:cs="Consolas"/>
          <w:color w:val="808080"/>
          <w:sz w:val="21"/>
          <w:szCs w:val="21"/>
        </w:rPr>
        <w:t>&gt;</w:t>
      </w:r>
      <w:r w:rsidRPr="00706096">
        <w:rPr>
          <w:rFonts w:ascii="Consolas" w:eastAsia="Times New Roman" w:hAnsi="Consolas" w:cs="Consolas"/>
          <w:color w:val="D4D4D4"/>
          <w:sz w:val="21"/>
          <w:szCs w:val="21"/>
        </w:rPr>
        <w:t>Users</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a</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li</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ul</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"row"</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lastRenderedPageBreak/>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9CDCFE"/>
          <w:sz w:val="21"/>
          <w:szCs w:val="21"/>
        </w:rPr>
        <w:t>class</w:t>
      </w:r>
      <w:r w:rsidRPr="00706096">
        <w:rPr>
          <w:rFonts w:ascii="Consolas" w:eastAsia="Times New Roman" w:hAnsi="Consolas" w:cs="Consolas"/>
          <w:color w:val="D4D4D4"/>
          <w:sz w:val="21"/>
          <w:szCs w:val="21"/>
        </w:rPr>
        <w:t>=</w:t>
      </w:r>
      <w:r w:rsidRPr="00706096">
        <w:rPr>
          <w:rFonts w:ascii="Consolas" w:eastAsia="Times New Roman" w:hAnsi="Consolas" w:cs="Consolas"/>
          <w:color w:val="CE9178"/>
          <w:sz w:val="21"/>
          <w:szCs w:val="21"/>
        </w:rPr>
        <w:t>"col-xs-12 col-sm-10 col-md-8 col-sm-offset-1 col-md-offset-2"</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router-outlet</w:t>
      </w:r>
      <w:r w:rsidRPr="00706096">
        <w:rPr>
          <w:rFonts w:ascii="Consolas" w:eastAsia="Times New Roman" w:hAnsi="Consolas" w:cs="Consolas"/>
          <w:color w:val="808080"/>
          <w:sz w:val="21"/>
          <w:szCs w:val="21"/>
        </w:rPr>
        <w:t>&gt;&lt;/</w:t>
      </w:r>
      <w:r w:rsidRPr="00706096">
        <w:rPr>
          <w:rFonts w:ascii="Consolas" w:eastAsia="Times New Roman" w:hAnsi="Consolas" w:cs="Consolas"/>
          <w:color w:val="569CD6"/>
          <w:sz w:val="21"/>
          <w:szCs w:val="21"/>
        </w:rPr>
        <w:t>router-outlet</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D4D4D4"/>
          <w:sz w:val="21"/>
          <w:szCs w:val="21"/>
        </w:rPr>
        <w:t xml:space="preserve">  </w:t>
      </w: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706096">
        <w:rPr>
          <w:rFonts w:ascii="Consolas" w:eastAsia="Times New Roman" w:hAnsi="Consolas" w:cs="Consolas"/>
          <w:color w:val="808080"/>
          <w:sz w:val="21"/>
          <w:szCs w:val="21"/>
        </w:rPr>
        <w:t>&lt;/</w:t>
      </w:r>
      <w:r w:rsidRPr="00706096">
        <w:rPr>
          <w:rFonts w:ascii="Consolas" w:eastAsia="Times New Roman" w:hAnsi="Consolas" w:cs="Consolas"/>
          <w:color w:val="569CD6"/>
          <w:sz w:val="21"/>
          <w:szCs w:val="21"/>
        </w:rPr>
        <w:t>div</w:t>
      </w:r>
      <w:r w:rsidRPr="00706096">
        <w:rPr>
          <w:rFonts w:ascii="Consolas" w:eastAsia="Times New Roman" w:hAnsi="Consolas" w:cs="Consolas"/>
          <w:color w:val="808080"/>
          <w:sz w:val="21"/>
          <w:szCs w:val="21"/>
        </w:rPr>
        <w:t>&gt;</w:t>
      </w:r>
    </w:p>
    <w:p w:rsidR="00706096" w:rsidRPr="00706096" w:rsidRDefault="00706096" w:rsidP="00706096">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C955D6" w:rsidRDefault="00C955D6" w:rsidP="00C955D6">
      <w:pPr>
        <w:pStyle w:val="ListParagraph"/>
        <w:ind w:left="1080"/>
      </w:pPr>
    </w:p>
    <w:p w:rsidR="00597779" w:rsidRPr="00C33225" w:rsidRDefault="00C3616A" w:rsidP="00C3616A">
      <w:pPr>
        <w:rPr>
          <w:b/>
          <w:u w:val="single"/>
        </w:rPr>
      </w:pPr>
      <w:r w:rsidRPr="00C33225">
        <w:rPr>
          <w:b/>
          <w:u w:val="single"/>
        </w:rPr>
        <w:t>Section 11: Lecture 117//Understanding Navigation Paths</w:t>
      </w:r>
    </w:p>
    <w:p w:rsidR="00A23CAD" w:rsidRDefault="002E6C53" w:rsidP="00A23CAD">
      <w:pPr>
        <w:pStyle w:val="ListParagraph"/>
        <w:numPr>
          <w:ilvl w:val="0"/>
          <w:numId w:val="8"/>
        </w:numPr>
      </w:pPr>
      <w:r>
        <w:t xml:space="preserve">In the last lecture we added this </w:t>
      </w:r>
      <w:r w:rsidR="00B054F8">
        <w:t>navigation, we also mentioned that we can change the way in which we use the paths here.</w:t>
      </w:r>
    </w:p>
    <w:p w:rsidR="00B054F8" w:rsidRDefault="00D8791B" w:rsidP="00A23CAD">
      <w:pPr>
        <w:pStyle w:val="ListParagraph"/>
        <w:numPr>
          <w:ilvl w:val="0"/>
          <w:numId w:val="8"/>
        </w:numPr>
      </w:pPr>
      <w:r>
        <w:t>Now, in the servers.component.html we added this router link which was earlier only present at app.component.html.</w:t>
      </w:r>
    </w:p>
    <w:p w:rsidR="00D8791B" w:rsidRDefault="00C935B7" w:rsidP="00A23CAD">
      <w:pPr>
        <w:pStyle w:val="ListParagraph"/>
        <w:numPr>
          <w:ilvl w:val="0"/>
          <w:numId w:val="8"/>
        </w:numPr>
      </w:pPr>
      <w:r>
        <w:t>s</w:t>
      </w:r>
      <w:r w:rsidR="00FC5025">
        <w:t>ervers.component.html</w:t>
      </w:r>
      <w:r w:rsidR="007F69A2">
        <w: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"row"</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"col-xs-12 col-sm-4"</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"list-group"</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href</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"list-group-item"</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ngFor</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"let server of servers"</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 server.name }}</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class</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"col-xs-12 col-sm-4"</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9CDCFE"/>
          <w:sz w:val="21"/>
          <w:szCs w:val="21"/>
        </w:rPr>
        <w:t>routerLink</w:t>
      </w:r>
      <w:r w:rsidRPr="00A0745F">
        <w:rPr>
          <w:rFonts w:ascii="Consolas" w:eastAsia="Times New Roman" w:hAnsi="Consolas" w:cs="Consolas"/>
          <w:color w:val="D4D4D4"/>
          <w:sz w:val="21"/>
          <w:szCs w:val="21"/>
        </w:rPr>
        <w:t>=</w:t>
      </w:r>
      <w:r w:rsidRPr="00A0745F">
        <w:rPr>
          <w:rFonts w:ascii="Consolas" w:eastAsia="Times New Roman" w:hAnsi="Consolas" w:cs="Consolas"/>
          <w:color w:val="CE9178"/>
          <w:sz w:val="21"/>
          <w:szCs w:val="21"/>
        </w:rPr>
        <w:t>"../server"</w:t>
      </w:r>
      <w:r w:rsidRPr="00A0745F">
        <w:rPr>
          <w:rFonts w:ascii="Consolas" w:eastAsia="Times New Roman" w:hAnsi="Consolas" w:cs="Consolas"/>
          <w:color w:val="808080"/>
          <w:sz w:val="21"/>
          <w:szCs w:val="21"/>
        </w:rPr>
        <w:t>&gt;</w:t>
      </w:r>
      <w:r w:rsidRPr="00A0745F">
        <w:rPr>
          <w:rFonts w:ascii="Consolas" w:eastAsia="Times New Roman" w:hAnsi="Consolas" w:cs="Consolas"/>
          <w:color w:val="D4D4D4"/>
          <w:sz w:val="21"/>
          <w:szCs w:val="21"/>
        </w:rPr>
        <w:t>Reload Page</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app-edit-server</w:t>
      </w:r>
      <w:r w:rsidRPr="00A0745F">
        <w:rPr>
          <w:rFonts w:ascii="Consolas" w:eastAsia="Times New Roman" w:hAnsi="Consolas" w:cs="Consolas"/>
          <w:color w:val="808080"/>
          <w:sz w:val="21"/>
          <w:szCs w:val="21"/>
        </w:rPr>
        <w:t>&gt;&lt;/</w:t>
      </w:r>
      <w:r w:rsidRPr="00A0745F">
        <w:rPr>
          <w:rFonts w:ascii="Consolas" w:eastAsia="Times New Roman" w:hAnsi="Consolas" w:cs="Consolas"/>
          <w:color w:val="569CD6"/>
          <w:sz w:val="21"/>
          <w:szCs w:val="21"/>
        </w:rPr>
        <w:t>app-edit-server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hr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app-server</w:t>
      </w:r>
      <w:r w:rsidRPr="00A0745F">
        <w:rPr>
          <w:rFonts w:ascii="Consolas" w:eastAsia="Times New Roman" w:hAnsi="Consolas" w:cs="Consolas"/>
          <w:color w:val="808080"/>
          <w:sz w:val="21"/>
          <w:szCs w:val="21"/>
        </w:rPr>
        <w:t>&gt;&lt;/</w:t>
      </w:r>
      <w:r w:rsidRPr="00A0745F">
        <w:rPr>
          <w:rFonts w:ascii="Consolas" w:eastAsia="Times New Roman" w:hAnsi="Consolas" w:cs="Consolas"/>
          <w:color w:val="569CD6"/>
          <w:sz w:val="21"/>
          <w:szCs w:val="21"/>
        </w:rPr>
        <w:t>app-server</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D4D4D4"/>
          <w:sz w:val="21"/>
          <w:szCs w:val="21"/>
        </w:rPr>
        <w:t xml:space="preserve">  </w:t>
      </w: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A0745F">
        <w:rPr>
          <w:rFonts w:ascii="Consolas" w:eastAsia="Times New Roman" w:hAnsi="Consolas" w:cs="Consolas"/>
          <w:color w:val="808080"/>
          <w:sz w:val="21"/>
          <w:szCs w:val="21"/>
        </w:rPr>
        <w:t>&lt;/</w:t>
      </w:r>
      <w:r w:rsidRPr="00A0745F">
        <w:rPr>
          <w:rFonts w:ascii="Consolas" w:eastAsia="Times New Roman" w:hAnsi="Consolas" w:cs="Consolas"/>
          <w:color w:val="569CD6"/>
          <w:sz w:val="21"/>
          <w:szCs w:val="21"/>
        </w:rPr>
        <w:t>div</w:t>
      </w:r>
      <w:r w:rsidRPr="00A0745F">
        <w:rPr>
          <w:rFonts w:ascii="Consolas" w:eastAsia="Times New Roman" w:hAnsi="Consolas" w:cs="Consolas"/>
          <w:color w:val="808080"/>
          <w:sz w:val="21"/>
          <w:szCs w:val="21"/>
        </w:rPr>
        <w:t>&gt;</w:t>
      </w:r>
    </w:p>
    <w:p w:rsidR="00A0745F" w:rsidRPr="00A0745F" w:rsidRDefault="00A0745F" w:rsidP="00A0745F">
      <w:pPr>
        <w:pStyle w:val="ListParagraph"/>
        <w:numPr>
          <w:ilvl w:val="0"/>
          <w:numId w:val="8"/>
        </w:numPr>
        <w:shd w:val="clear" w:color="auto" w:fill="1E1E1E"/>
        <w:spacing w:after="240" w:line="285" w:lineRule="atLeast"/>
        <w:rPr>
          <w:rFonts w:ascii="Consolas" w:eastAsia="Times New Roman" w:hAnsi="Consolas" w:cs="Consolas"/>
          <w:color w:val="D4D4D4"/>
          <w:sz w:val="21"/>
          <w:szCs w:val="21"/>
        </w:rPr>
      </w:pPr>
    </w:p>
    <w:p w:rsidR="00F61809" w:rsidRDefault="00F61809" w:rsidP="007F69A2">
      <w:pPr>
        <w:pStyle w:val="ListParagraph"/>
      </w:pPr>
    </w:p>
    <w:p w:rsidR="00F61809" w:rsidRDefault="00F61809" w:rsidP="007F69A2">
      <w:pPr>
        <w:pStyle w:val="ListParagraph"/>
      </w:pPr>
    </w:p>
    <w:p w:rsidR="00F61809" w:rsidRDefault="00F61809" w:rsidP="007F69A2">
      <w:pPr>
        <w:pStyle w:val="ListParagraph"/>
      </w:pPr>
    </w:p>
    <w:p w:rsidR="00F61809" w:rsidRPr="00144B77" w:rsidRDefault="00F61809" w:rsidP="007F69A2">
      <w:pPr>
        <w:pStyle w:val="ListParagraph"/>
        <w:rPr>
          <w:b/>
          <w:u w:val="single"/>
        </w:rPr>
      </w:pPr>
      <w:r w:rsidRPr="00144B77">
        <w:rPr>
          <w:b/>
          <w:u w:val="single"/>
        </w:rPr>
        <w:t>Section 11: Le</w:t>
      </w:r>
      <w:r w:rsidR="00144B77" w:rsidRPr="00144B77">
        <w:rPr>
          <w:b/>
          <w:u w:val="single"/>
        </w:rPr>
        <w:t>cture 118//Styling active router links</w:t>
      </w:r>
    </w:p>
    <w:p w:rsidR="00F61809" w:rsidRDefault="00581564" w:rsidP="00F61809">
      <w:pPr>
        <w:pStyle w:val="ListParagraph"/>
        <w:numPr>
          <w:ilvl w:val="0"/>
          <w:numId w:val="9"/>
        </w:numPr>
      </w:pPr>
      <w:r>
        <w:t>One thing is that we are not getting any indication of what the currently active route is, this is purely CSS thing.</w:t>
      </w:r>
    </w:p>
    <w:p w:rsidR="00581564" w:rsidRDefault="00F66FED" w:rsidP="00F61809">
      <w:pPr>
        <w:pStyle w:val="ListParagraph"/>
        <w:numPr>
          <w:ilvl w:val="0"/>
          <w:numId w:val="9"/>
        </w:numPr>
      </w:pPr>
      <w:r>
        <w:t xml:space="preserve">Now, home page here is set </w:t>
      </w:r>
      <w:r w:rsidR="00891838">
        <w:t xml:space="preserve">to </w:t>
      </w:r>
      <w:r>
        <w:t>active by default. But we can set it dynamically to know which route is currently executing.</w:t>
      </w:r>
      <w:r w:rsidR="00BD1467">
        <w:t xml:space="preserve"> Angular gives us a </w:t>
      </w:r>
      <w:r w:rsidR="00C17AB3">
        <w:t>directive</w:t>
      </w:r>
      <w:r w:rsidR="00BD1467">
        <w:t xml:space="preserve"> for this</w:t>
      </w:r>
      <w:r w:rsidR="00277E09">
        <w:t xml:space="preserve"> i.e. routerLinkActive directive</w:t>
      </w:r>
      <w:r w:rsidR="00BD1467">
        <w:t>.</w:t>
      </w:r>
    </w:p>
    <w:p w:rsidR="003F3350" w:rsidRDefault="003F3350" w:rsidP="003F3350">
      <w:pPr>
        <w:pStyle w:val="ListParagraph"/>
        <w:ind w:left="1080"/>
      </w:pPr>
    </w:p>
    <w:p w:rsidR="00B138B0" w:rsidRPr="003F3350" w:rsidRDefault="000D217F" w:rsidP="000D217F">
      <w:pPr>
        <w:ind w:left="720"/>
        <w:rPr>
          <w:b/>
          <w:u w:val="single"/>
        </w:rPr>
      </w:pPr>
      <w:r w:rsidRPr="003F3350">
        <w:rPr>
          <w:b/>
          <w:u w:val="single"/>
        </w:rPr>
        <w:lastRenderedPageBreak/>
        <w:t xml:space="preserve">Section 11: Lecture 119//Navigating Programmatically </w:t>
      </w:r>
    </w:p>
    <w:p w:rsidR="000D217F" w:rsidRDefault="000A0872" w:rsidP="000D217F">
      <w:pPr>
        <w:pStyle w:val="ListParagraph"/>
        <w:numPr>
          <w:ilvl w:val="0"/>
          <w:numId w:val="10"/>
        </w:numPr>
      </w:pPr>
      <w:r>
        <w:t>Till now we have learnt how to add routs and how to load them.</w:t>
      </w:r>
      <w:r w:rsidR="0044410A">
        <w:t xml:space="preserve"> Either by navigation bar or by clicking some links.</w:t>
      </w:r>
      <w:r w:rsidR="008F5D1D">
        <w:t xml:space="preserve"> What now if we want to load a route programmatically.</w:t>
      </w:r>
    </w:p>
    <w:p w:rsidR="000A0872" w:rsidRDefault="008F5D1D" w:rsidP="000D217F">
      <w:pPr>
        <w:pStyle w:val="ListParagraph"/>
        <w:numPr>
          <w:ilvl w:val="0"/>
          <w:numId w:val="10"/>
        </w:numPr>
      </w:pPr>
      <w:r>
        <w:t xml:space="preserve">Say, we finished some operation </w:t>
      </w:r>
      <w:r w:rsidR="00B95955">
        <w:t xml:space="preserve">or the user clicked some button </w:t>
      </w:r>
      <w:r w:rsidR="004B191C">
        <w:t>or the user clicked some button and then we want to trigger the navigation</w:t>
      </w:r>
      <w:r w:rsidR="00BA3B62">
        <w:t xml:space="preserve"> from our typescript code</w:t>
      </w:r>
      <w:r w:rsidR="004B191C">
        <w:t>.</w:t>
      </w:r>
    </w:p>
    <w:p w:rsidR="004B191C" w:rsidRDefault="00A172B0" w:rsidP="000D217F">
      <w:pPr>
        <w:pStyle w:val="ListParagraph"/>
        <w:numPr>
          <w:ilvl w:val="0"/>
          <w:numId w:val="10"/>
        </w:numPr>
      </w:pPr>
      <w:r>
        <w:t>Let’s</w:t>
      </w:r>
      <w:r w:rsidR="00A55073">
        <w:t xml:space="preserve"> say in our home component here we add a new button to it and on this button I simply want to load the server.</w:t>
      </w:r>
    </w:p>
    <w:p w:rsidR="00A55073" w:rsidRDefault="00C9583D" w:rsidP="000D217F">
      <w:pPr>
        <w:pStyle w:val="ListParagraph"/>
        <w:numPr>
          <w:ilvl w:val="0"/>
          <w:numId w:val="10"/>
        </w:numPr>
      </w:pPr>
      <w:r>
        <w:t>Now, when the button is clicked and the click method is called we need to tell this to angular router that please navigate somewhere else.</w:t>
      </w:r>
    </w:p>
    <w:p w:rsidR="00C9583D" w:rsidRDefault="00250736" w:rsidP="000D217F">
      <w:pPr>
        <w:pStyle w:val="ListParagraph"/>
        <w:numPr>
          <w:ilvl w:val="0"/>
          <w:numId w:val="10"/>
        </w:numPr>
      </w:pPr>
      <w:hyperlink r:id="rId6" w:history="1">
        <w:r w:rsidR="007B2D19" w:rsidRPr="009260F6">
          <w:rPr>
            <w:rStyle w:val="Hyperlink"/>
          </w:rPr>
          <w:t>home.component.html</w:t>
        </w:r>
      </w:hyperlink>
      <w:r w:rsidR="008E499D">
        <w: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h4</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Welcome to Server Manager 4.0</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h4</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p</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Manage your Servers and Users.</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p</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button</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9CDCFE"/>
          <w:sz w:val="21"/>
          <w:szCs w:val="21"/>
        </w:rPr>
        <w:t>class</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CE9178"/>
          <w:sz w:val="21"/>
          <w:szCs w:val="21"/>
        </w:rPr>
        <w:t>"btn btn-primay"</w:t>
      </w:r>
      <w:r w:rsidRPr="008E499D">
        <w:rPr>
          <w:rFonts w:ascii="Consolas" w:eastAsia="Times New Roman" w:hAnsi="Consolas" w:cs="Consolas"/>
          <w:color w:val="D4D4D4"/>
          <w:sz w:val="21"/>
          <w:szCs w:val="21"/>
        </w:rPr>
        <w:t xml:space="preserve"> (</w:t>
      </w:r>
      <w:r w:rsidRPr="008E499D">
        <w:rPr>
          <w:rFonts w:ascii="Consolas" w:eastAsia="Times New Roman" w:hAnsi="Consolas" w:cs="Consolas"/>
          <w:color w:val="9CDCFE"/>
          <w:sz w:val="21"/>
          <w:szCs w:val="21"/>
        </w:rPr>
        <w:t>click</w:t>
      </w:r>
      <w:r w:rsidRPr="008E499D">
        <w:rPr>
          <w:rFonts w:ascii="Consolas" w:eastAsia="Times New Roman" w:hAnsi="Consolas" w:cs="Consolas"/>
          <w:color w:val="D4D4D4"/>
          <w:sz w:val="21"/>
          <w:szCs w:val="21"/>
        </w:rPr>
        <w:t xml:space="preserve">) = </w:t>
      </w:r>
      <w:r w:rsidRPr="008E499D">
        <w:rPr>
          <w:rFonts w:ascii="Consolas" w:eastAsia="Times New Roman" w:hAnsi="Consolas" w:cs="Consolas"/>
          <w:color w:val="CE9178"/>
          <w:sz w:val="21"/>
          <w:szCs w:val="21"/>
        </w:rPr>
        <w:t>"onLoadServers()"</w:t>
      </w:r>
      <w:r w:rsidRPr="008E499D">
        <w:rPr>
          <w:rFonts w:ascii="Consolas" w:eastAsia="Times New Roman" w:hAnsi="Consolas" w:cs="Consolas"/>
          <w:color w:val="808080"/>
          <w:sz w:val="21"/>
          <w:szCs w:val="21"/>
        </w:rPr>
        <w:t>&gt;</w:t>
      </w:r>
      <w:r w:rsidRPr="008E499D">
        <w:rPr>
          <w:rFonts w:ascii="Consolas" w:eastAsia="Times New Roman" w:hAnsi="Consolas" w:cs="Consolas"/>
          <w:color w:val="D4D4D4"/>
          <w:sz w:val="21"/>
          <w:szCs w:val="21"/>
        </w:rPr>
        <w:t>Load Servers</w:t>
      </w:r>
      <w:r w:rsidRPr="008E499D">
        <w:rPr>
          <w:rFonts w:ascii="Consolas" w:eastAsia="Times New Roman" w:hAnsi="Consolas" w:cs="Consolas"/>
          <w:color w:val="808080"/>
          <w:sz w:val="21"/>
          <w:szCs w:val="21"/>
        </w:rPr>
        <w:t>&lt;/</w:t>
      </w:r>
      <w:r w:rsidRPr="008E499D">
        <w:rPr>
          <w:rFonts w:ascii="Consolas" w:eastAsia="Times New Roman" w:hAnsi="Consolas" w:cs="Consolas"/>
          <w:color w:val="569CD6"/>
          <w:sz w:val="21"/>
          <w:szCs w:val="21"/>
        </w:rPr>
        <w:t>button</w:t>
      </w:r>
      <w:r w:rsidRPr="008E499D">
        <w:rPr>
          <w:rFonts w:ascii="Consolas" w:eastAsia="Times New Roman" w:hAnsi="Consolas" w:cs="Consolas"/>
          <w:color w:val="808080"/>
          <w:sz w:val="21"/>
          <w:szCs w:val="21"/>
        </w:rPr>
        <w:t>&gt;</w:t>
      </w:r>
    </w:p>
    <w:p w:rsidR="008E499D" w:rsidRPr="008E499D" w:rsidRDefault="008E499D" w:rsidP="008E499D">
      <w:pPr>
        <w:pStyle w:val="ListParagraph"/>
        <w:numPr>
          <w:ilvl w:val="0"/>
          <w:numId w:val="10"/>
        </w:numPr>
        <w:shd w:val="clear" w:color="auto" w:fill="1E1E1E"/>
        <w:spacing w:after="240" w:line="285" w:lineRule="atLeast"/>
        <w:rPr>
          <w:rFonts w:ascii="Consolas" w:eastAsia="Times New Roman" w:hAnsi="Consolas" w:cs="Consolas"/>
          <w:color w:val="D4D4D4"/>
          <w:sz w:val="21"/>
          <w:szCs w:val="21"/>
        </w:rPr>
      </w:pPr>
      <w:r w:rsidRPr="008E499D">
        <w:rPr>
          <w:rFonts w:ascii="Consolas" w:eastAsia="Times New Roman" w:hAnsi="Consolas" w:cs="Consolas"/>
          <w:color w:val="D4D4D4"/>
          <w:sz w:val="21"/>
          <w:szCs w:val="21"/>
        </w:rPr>
        <w:br/>
      </w:r>
    </w:p>
    <w:p w:rsidR="008E499D" w:rsidRDefault="00250736" w:rsidP="007B2D19">
      <w:pPr>
        <w:pStyle w:val="ListParagraph"/>
        <w:numPr>
          <w:ilvl w:val="0"/>
          <w:numId w:val="2"/>
        </w:numPr>
      </w:pPr>
      <w:hyperlink r:id="rId7" w:history="1">
        <w:r w:rsidR="00836E91" w:rsidRPr="009260F6">
          <w:rPr>
            <w:rStyle w:val="Hyperlink"/>
          </w:rPr>
          <w:t>Home.component.ts</w:t>
        </w:r>
      </w:hyperlink>
      <w:r w:rsidR="00836E91">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import</w:t>
      </w:r>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9CDCFE"/>
          <w:sz w:val="21"/>
          <w:szCs w:val="21"/>
        </w:rPr>
        <w:t>Component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OnInit</w:t>
      </w:r>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C586C0"/>
          <w:sz w:val="21"/>
          <w:szCs w:val="21"/>
        </w:rPr>
        <w:t>from</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'@angular/core'</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import</w:t>
      </w:r>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9CDCFE"/>
          <w:sz w:val="21"/>
          <w:szCs w:val="21"/>
        </w:rPr>
        <w:t>Router</w:t>
      </w:r>
      <w:r w:rsidRPr="00F30F49">
        <w:rPr>
          <w:rFonts w:ascii="Consolas" w:eastAsia="Times New Roman" w:hAnsi="Consolas" w:cs="Consolas"/>
          <w:color w:val="D4D4D4"/>
          <w:sz w:val="21"/>
          <w:szCs w:val="21"/>
        </w:rPr>
        <w:t xml:space="preserve"> } </w:t>
      </w:r>
      <w:r w:rsidRPr="00F30F49">
        <w:rPr>
          <w:rFonts w:ascii="Consolas" w:eastAsia="Times New Roman" w:hAnsi="Consolas" w:cs="Consolas"/>
          <w:color w:val="C586C0"/>
          <w:sz w:val="21"/>
          <w:szCs w:val="21"/>
        </w:rPr>
        <w:t>from</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'@angular/router'</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r w:rsidRPr="00F30F49">
        <w:rPr>
          <w:rFonts w:ascii="Consolas" w:eastAsia="Times New Roman" w:hAnsi="Consolas" w:cs="Consolas"/>
          <w:color w:val="DCDCAA"/>
          <w:sz w:val="21"/>
          <w:szCs w:val="21"/>
        </w:rPr>
        <w:t>Component</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selector:</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'app-home'</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templateUrl:</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'./home.component.html'</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styleUrls:</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CE9178"/>
          <w:sz w:val="21"/>
          <w:szCs w:val="21"/>
        </w:rPr>
        <w:t>'./home.component.css'</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C586C0"/>
          <w:sz w:val="21"/>
          <w:szCs w:val="21"/>
        </w:rPr>
        <w:t>export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class</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4EC9B0"/>
          <w:sz w:val="21"/>
          <w:szCs w:val="21"/>
        </w:rPr>
        <w:t>HomeComponent</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implements</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4EC9B0"/>
          <w:sz w:val="21"/>
          <w:szCs w:val="21"/>
        </w:rPr>
        <w:t>OnInit</w:t>
      </w: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constructor</w:t>
      </w:r>
      <w:r w:rsidRPr="00F30F49">
        <w:rPr>
          <w:rFonts w:ascii="Consolas" w:eastAsia="Times New Roman" w:hAnsi="Consolas" w:cs="Consolas"/>
          <w:color w:val="D4D4D4"/>
          <w:sz w:val="21"/>
          <w:szCs w:val="21"/>
        </w:rPr>
        <w:t>(</w:t>
      </w:r>
      <w:r w:rsidRPr="00F30F49">
        <w:rPr>
          <w:rFonts w:ascii="Consolas" w:eastAsia="Times New Roman" w:hAnsi="Consolas" w:cs="Consolas"/>
          <w:color w:val="569CD6"/>
          <w:sz w:val="21"/>
          <w:szCs w:val="21"/>
        </w:rPr>
        <w:t>private</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9CDCFE"/>
          <w:sz w:val="21"/>
          <w:szCs w:val="21"/>
        </w:rPr>
        <w:t>router</w:t>
      </w: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4EC9B0"/>
          <w:sz w:val="21"/>
          <w:szCs w:val="21"/>
        </w:rPr>
        <w:t>Router</w:t>
      </w:r>
      <w:r w:rsidRPr="00F30F49">
        <w:rPr>
          <w:rFonts w:ascii="Consolas" w:eastAsia="Times New Roman" w:hAnsi="Consolas" w:cs="Consolas"/>
          <w:color w:val="D4D4D4"/>
          <w:sz w:val="21"/>
          <w:szCs w:val="21"/>
        </w:rPr>
        <w:t>) {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DCDCAA"/>
          <w:sz w:val="21"/>
          <w:szCs w:val="21"/>
        </w:rPr>
        <w:t>ngOnInit</w:t>
      </w:r>
      <w:r w:rsidRPr="00F30F49">
        <w:rPr>
          <w:rFonts w:ascii="Consolas" w:eastAsia="Times New Roman" w:hAnsi="Consolas" w:cs="Consolas"/>
          <w:color w:val="D4D4D4"/>
          <w:sz w:val="21"/>
          <w:szCs w:val="21"/>
        </w:rPr>
        <w:t>()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DCDCAA"/>
          <w:sz w:val="21"/>
          <w:szCs w:val="21"/>
        </w:rPr>
        <w:t>onLoadServers</w:t>
      </w:r>
      <w:r w:rsidR="0092292A">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608B4E"/>
          <w:sz w:val="21"/>
          <w:szCs w:val="21"/>
        </w:rPr>
        <w:t>//complex calculation</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r w:rsidRPr="00F30F49">
        <w:rPr>
          <w:rFonts w:ascii="Consolas" w:eastAsia="Times New Roman" w:hAnsi="Consolas" w:cs="Consolas"/>
          <w:color w:val="569CD6"/>
          <w:sz w:val="21"/>
          <w:szCs w:val="21"/>
        </w:rPr>
        <w:t>this</w:t>
      </w:r>
      <w:r w:rsidRPr="00F30F49">
        <w:rPr>
          <w:rFonts w:ascii="Consolas" w:eastAsia="Times New Roman" w:hAnsi="Consolas" w:cs="Consolas"/>
          <w:color w:val="D4D4D4"/>
          <w:sz w:val="21"/>
          <w:szCs w:val="21"/>
        </w:rPr>
        <w:t>.</w:t>
      </w:r>
      <w:r w:rsidRPr="00F30F49">
        <w:rPr>
          <w:rFonts w:ascii="Consolas" w:eastAsia="Times New Roman" w:hAnsi="Consolas" w:cs="Consolas"/>
          <w:color w:val="9CDCFE"/>
          <w:sz w:val="21"/>
          <w:szCs w:val="21"/>
        </w:rPr>
        <w:t>router</w:t>
      </w:r>
      <w:r w:rsidRPr="00F30F49">
        <w:rPr>
          <w:rFonts w:ascii="Consolas" w:eastAsia="Times New Roman" w:hAnsi="Consolas" w:cs="Consolas"/>
          <w:color w:val="D4D4D4"/>
          <w:sz w:val="21"/>
          <w:szCs w:val="21"/>
        </w:rPr>
        <w:t>.</w:t>
      </w:r>
      <w:r w:rsidRPr="00F30F49">
        <w:rPr>
          <w:rFonts w:ascii="Consolas" w:eastAsia="Times New Roman" w:hAnsi="Consolas" w:cs="Consolas"/>
          <w:color w:val="DCDCAA"/>
          <w:sz w:val="21"/>
          <w:szCs w:val="21"/>
        </w:rPr>
        <w:t>navigate</w:t>
      </w:r>
      <w:r w:rsidRPr="00F30F49">
        <w:rPr>
          <w:rFonts w:ascii="Consolas" w:eastAsia="Times New Roman" w:hAnsi="Consolas" w:cs="Consolas"/>
          <w:color w:val="D4D4D4"/>
          <w:sz w:val="21"/>
          <w:szCs w:val="21"/>
        </w:rPr>
        <w:t>([</w:t>
      </w:r>
      <w:r w:rsidRPr="00F30F49">
        <w:rPr>
          <w:rFonts w:ascii="Consolas" w:eastAsia="Times New Roman" w:hAnsi="Consolas" w:cs="Consolas"/>
          <w:color w:val="CE9178"/>
          <w:sz w:val="21"/>
          <w:szCs w:val="21"/>
        </w:rPr>
        <w:t>'/servers'</w:t>
      </w: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 xml:space="preserve">  }</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F30F49">
        <w:rPr>
          <w:rFonts w:ascii="Consolas" w:eastAsia="Times New Roman" w:hAnsi="Consolas" w:cs="Consolas"/>
          <w:color w:val="D4D4D4"/>
          <w:sz w:val="21"/>
          <w:szCs w:val="21"/>
        </w:rPr>
        <w:t>}</w:t>
      </w:r>
    </w:p>
    <w:p w:rsidR="00F30F49" w:rsidRPr="00F30F49" w:rsidRDefault="00F30F49" w:rsidP="00F30F49">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836E91" w:rsidRDefault="00836E91" w:rsidP="00836E91">
      <w:pPr>
        <w:pStyle w:val="ListParagraph"/>
      </w:pPr>
    </w:p>
    <w:p w:rsidR="000D217F" w:rsidRPr="001D6347" w:rsidRDefault="0092292A" w:rsidP="000D217F">
      <w:pPr>
        <w:ind w:left="720"/>
        <w:rPr>
          <w:b/>
          <w:u w:val="single"/>
        </w:rPr>
      </w:pPr>
      <w:r w:rsidRPr="001D6347">
        <w:rPr>
          <w:b/>
          <w:u w:val="single"/>
        </w:rPr>
        <w:t>Section 11: Lecture 120 //Using Relative Paths in Programmatic navigation</w:t>
      </w:r>
    </w:p>
    <w:p w:rsidR="0092292A" w:rsidRDefault="007B77A4" w:rsidP="0092292A">
      <w:pPr>
        <w:pStyle w:val="ListParagraph"/>
        <w:numPr>
          <w:ilvl w:val="0"/>
          <w:numId w:val="11"/>
        </w:numPr>
      </w:pPr>
      <w:r>
        <w:t xml:space="preserve">In the last lecture we learnt how to navigate </w:t>
      </w:r>
      <w:r w:rsidR="00144D36">
        <w:t>programmatically, now, we will look at how to use relative paths there.</w:t>
      </w:r>
    </w:p>
    <w:p w:rsidR="00144D36" w:rsidRDefault="001D26D2" w:rsidP="0092292A">
      <w:pPr>
        <w:pStyle w:val="ListParagraph"/>
        <w:numPr>
          <w:ilvl w:val="0"/>
          <w:numId w:val="11"/>
        </w:numPr>
      </w:pPr>
      <w:r>
        <w:lastRenderedPageBreak/>
        <w:t>Now, let’s say in our servers.component.htm, we add a button for the reload of the page. We will also inject the router in the services.component.ts</w:t>
      </w:r>
    </w:p>
    <w:p w:rsidR="001D26D2" w:rsidRDefault="00C16DE8" w:rsidP="0092292A">
      <w:pPr>
        <w:pStyle w:val="ListParagraph"/>
        <w:numPr>
          <w:ilvl w:val="0"/>
          <w:numId w:val="11"/>
        </w:numPr>
      </w:pPr>
      <w:r>
        <w:t>Let’s have the reload button this time instead of the reload link as we did in the last lecture.</w:t>
      </w:r>
      <w:r w:rsidR="001570B2">
        <w:t xml:space="preserve"> Here I will have my click listener on the reload page maybe.</w:t>
      </w:r>
    </w:p>
    <w:p w:rsidR="001570B2" w:rsidRDefault="00C747E4" w:rsidP="0092292A">
      <w:pPr>
        <w:pStyle w:val="ListParagraph"/>
        <w:numPr>
          <w:ilvl w:val="0"/>
          <w:numId w:val="11"/>
        </w:numPr>
      </w:pPr>
      <w:r>
        <w:t xml:space="preserve">Now, we are already injecting the service in the </w:t>
      </w:r>
      <w:r w:rsidR="00A95B11">
        <w:t>servers.component.ts, we will also import router in the similar way.</w:t>
      </w:r>
      <w:r w:rsidR="000B7C56">
        <w:t xml:space="preserve"> So, here we added the router in the Constructor.</w:t>
      </w:r>
    </w:p>
    <w:p w:rsidR="000B7C56" w:rsidRDefault="00DA77CD" w:rsidP="0092292A">
      <w:pPr>
        <w:pStyle w:val="ListParagraph"/>
        <w:numPr>
          <w:ilvl w:val="0"/>
          <w:numId w:val="11"/>
        </w:numPr>
      </w:pPr>
      <w:r>
        <w:t>When we click this reload page then the request will never be sent to server and the page will not show any signs of being reloaded but internally it still does reload.</w:t>
      </w:r>
    </w:p>
    <w:p w:rsidR="00333F98" w:rsidRDefault="002858F8" w:rsidP="0092292A">
      <w:pPr>
        <w:pStyle w:val="ListParagraph"/>
        <w:numPr>
          <w:ilvl w:val="0"/>
          <w:numId w:val="11"/>
        </w:numPr>
      </w:pPr>
      <w:r>
        <w:t>Unlike the router link the navigate method does not know on which route you are currently on.</w:t>
      </w:r>
    </w:p>
    <w:p w:rsidR="002858F8" w:rsidRDefault="00CA5CFA" w:rsidP="0092292A">
      <w:pPr>
        <w:pStyle w:val="ListParagraph"/>
        <w:numPr>
          <w:ilvl w:val="0"/>
          <w:numId w:val="11"/>
        </w:numPr>
      </w:pPr>
      <w:r>
        <w:t>The router link always knows in which component it sits and in whi</w:t>
      </w:r>
      <w:r w:rsidR="00A93716">
        <w:t>ch component is the template is, and therefore it knows where the currently loaded route is.</w:t>
      </w:r>
    </w:p>
    <w:p w:rsidR="00CA5CFA" w:rsidRDefault="00852F77" w:rsidP="0092292A">
      <w:pPr>
        <w:pStyle w:val="ListParagraph"/>
        <w:numPr>
          <w:ilvl w:val="0"/>
          <w:numId w:val="11"/>
        </w:numPr>
      </w:pPr>
      <w:r>
        <w:t xml:space="preserve">Now, to tell the navigate method where we are at present </w:t>
      </w:r>
      <w:r w:rsidR="00E70693">
        <w:t xml:space="preserve">in the routing i.e. second perimeter in the navigate method which would be a </w:t>
      </w:r>
      <w:r w:rsidR="00954BB9">
        <w:t>JavaScript</w:t>
      </w:r>
      <w:r w:rsidR="00E70693">
        <w:t xml:space="preserve"> object.</w:t>
      </w:r>
      <w:r w:rsidR="009C347C">
        <w:t xml:space="preserve"> We will come to this later as there are more things we can add.</w:t>
      </w:r>
      <w:r w:rsidR="00007122">
        <w:t xml:space="preserve"> One configuration is </w:t>
      </w:r>
      <w:r w:rsidR="00525F5A" w:rsidRPr="00906365">
        <w:rPr>
          <w:b/>
        </w:rPr>
        <w:t>relativeT</w:t>
      </w:r>
      <w:r w:rsidR="00954BB9" w:rsidRPr="00906365">
        <w:rPr>
          <w:b/>
        </w:rPr>
        <w:t>o</w:t>
      </w:r>
      <w:r w:rsidR="00007122">
        <w:t xml:space="preserve"> property</w:t>
      </w:r>
      <w:r w:rsidR="008F2731">
        <w:t xml:space="preserve"> – meaning- relative to which route this link will be loaded</w:t>
      </w:r>
      <w:r w:rsidR="007001D4">
        <w:t>,</w:t>
      </w:r>
      <w:r w:rsidR="003A2F95">
        <w:t xml:space="preserve"> by default</w:t>
      </w:r>
      <w:r w:rsidR="007001D4">
        <w:t xml:space="preserve"> this should always be the link to main</w:t>
      </w:r>
      <w:r w:rsidR="00007122">
        <w:t>.</w:t>
      </w:r>
      <w:r w:rsidR="001B192D">
        <w:t xml:space="preserve"> Here we </w:t>
      </w:r>
      <w:r w:rsidR="00525F5A">
        <w:t>`</w:t>
      </w:r>
      <w:r w:rsidR="00CE5CAB">
        <w:t>must</w:t>
      </w:r>
      <w:r w:rsidR="001B192D">
        <w:t xml:space="preserve"> give a route though, we don’t have to give a string here.</w:t>
      </w:r>
    </w:p>
    <w:p w:rsidR="00E70693" w:rsidRDefault="00B80B2C" w:rsidP="0092292A">
      <w:pPr>
        <w:pStyle w:val="ListParagraph"/>
        <w:numPr>
          <w:ilvl w:val="0"/>
          <w:numId w:val="11"/>
        </w:numPr>
      </w:pPr>
      <w:r>
        <w:t>The route which we intend to add in the navigate method can be also injected in the constructor</w:t>
      </w:r>
      <w:r w:rsidR="00E94428">
        <w:t>, which is of the type ActivatedRoute</w:t>
      </w:r>
      <w:r>
        <w:t>.</w:t>
      </w:r>
    </w:p>
    <w:p w:rsidR="00B80B2C" w:rsidRDefault="00026F29" w:rsidP="0092292A">
      <w:pPr>
        <w:pStyle w:val="ListParagraph"/>
        <w:numPr>
          <w:ilvl w:val="0"/>
          <w:numId w:val="11"/>
        </w:numPr>
      </w:pPr>
      <w:r>
        <w:t>ActivatedRoute injects the currently active routes</w:t>
      </w:r>
      <w:r w:rsidR="00022E94">
        <w:t xml:space="preserve"> for the component we loaded</w:t>
      </w:r>
      <w:r>
        <w:t>.</w:t>
      </w:r>
      <w:r w:rsidR="00565921">
        <w:t xml:space="preserve"> Route is a complex object which keeps a lot of meta information</w:t>
      </w:r>
      <w:r w:rsidR="008F3E74">
        <w:t xml:space="preserve"> about the currently active route</w:t>
      </w:r>
      <w:r w:rsidR="00565921">
        <w:t>.</w:t>
      </w:r>
      <w:r w:rsidR="002C7474">
        <w:t xml:space="preserve"> Now we can set this value for this route for the relative to property.</w:t>
      </w:r>
    </w:p>
    <w:p w:rsidR="00565921" w:rsidRDefault="00FF7E43" w:rsidP="0092292A">
      <w:pPr>
        <w:pStyle w:val="ListParagraph"/>
        <w:numPr>
          <w:ilvl w:val="0"/>
          <w:numId w:val="11"/>
        </w:numPr>
      </w:pPr>
      <w:r>
        <w:t>With this extra piece of information angular knows what the currently active route is.</w:t>
      </w:r>
    </w:p>
    <w:p w:rsidR="00FF7E43" w:rsidRDefault="00F80769" w:rsidP="0092292A">
      <w:pPr>
        <w:pStyle w:val="ListParagraph"/>
        <w:numPr>
          <w:ilvl w:val="0"/>
          <w:numId w:val="11"/>
        </w:numPr>
      </w:pPr>
      <w:r>
        <w:t>So, here we learnt how to use the relative paths in the navigate method.</w:t>
      </w:r>
      <w:r w:rsidR="00D55413">
        <w:t xml:space="preserve"> With the second perameter we would  be able to define the relative path to which we want to navigate the application. </w:t>
      </w:r>
    </w:p>
    <w:p w:rsidR="00D55413" w:rsidRDefault="00432256" w:rsidP="0092292A">
      <w:pPr>
        <w:pStyle w:val="ListParagraph"/>
        <w:numPr>
          <w:ilvl w:val="0"/>
          <w:numId w:val="11"/>
        </w:numPr>
      </w:pPr>
      <w:r>
        <w:t>s</w:t>
      </w:r>
      <w:r w:rsidR="00E10B7C">
        <w:t>ervers.component.ts:</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9CDCFE"/>
          <w:sz w:val="21"/>
          <w:szCs w:val="21"/>
        </w:rPr>
        <w:t>Component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OnInit</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'@angular/core'</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9CDCFE"/>
          <w:sz w:val="21"/>
          <w:szCs w:val="21"/>
        </w:rPr>
        <w:t>ServersService</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'./servers.service'</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import</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9CDCFE"/>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ActivatedRoute</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C586C0"/>
          <w:sz w:val="21"/>
          <w:szCs w:val="21"/>
        </w:rPr>
        <w:t>from</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'@angular/router'</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Component</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selector: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'app-servers'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templateUrl:</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'./servers.component.html'</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styleUrls:</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CE9178"/>
          <w:sz w:val="21"/>
          <w:szCs w:val="21"/>
        </w:rPr>
        <w:t>'./servers.component.css'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C586C0"/>
          <w:sz w:val="21"/>
          <w:szCs w:val="21"/>
        </w:rPr>
        <w:t>export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class</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ServersComponent</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implements</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OnInit</w:t>
      </w: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servers</w:t>
      </w:r>
      <w:r w:rsidRPr="00E10B7C">
        <w:rPr>
          <w:rFonts w:ascii="Consolas" w:eastAsia="Times New Roman" w:hAnsi="Consolas" w:cs="Consolas"/>
          <w:color w:val="D4D4D4"/>
          <w:sz w:val="21"/>
          <w:szCs w:val="21"/>
        </w:rPr>
        <w:t>: {</w:t>
      </w:r>
      <w:r w:rsidRPr="00E10B7C">
        <w:rPr>
          <w:rFonts w:ascii="Consolas" w:eastAsia="Times New Roman" w:hAnsi="Consolas" w:cs="Consolas"/>
          <w:color w:val="9CDCFE"/>
          <w:sz w:val="21"/>
          <w:szCs w:val="21"/>
        </w:rPr>
        <w:t>id</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number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name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string</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status</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string</w:t>
      </w:r>
      <w:r w:rsidRPr="00E10B7C">
        <w:rPr>
          <w:rFonts w:ascii="Consolas" w:eastAsia="Times New Roman" w:hAnsi="Consolas" w:cs="Consolas"/>
          <w:color w:val="D4D4D4"/>
          <w:sz w:val="21"/>
          <w:szCs w:val="21"/>
        </w:rPr>
        <w:t>}[] =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constructor</w:t>
      </w:r>
      <w:r w:rsidRPr="00E10B7C">
        <w:rPr>
          <w:rFonts w:ascii="Consolas" w:eastAsia="Times New Roman" w:hAnsi="Consolas" w:cs="Consolas"/>
          <w:color w:val="D4D4D4"/>
          <w:sz w:val="21"/>
          <w:szCs w:val="21"/>
        </w:rPr>
        <w:t>(</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serversService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ServersService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Router</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private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9CDCFE"/>
          <w:sz w:val="21"/>
          <w:szCs w:val="21"/>
        </w:rPr>
        <w:t>route</w:t>
      </w: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4EC9B0"/>
          <w:sz w:val="21"/>
          <w:szCs w:val="21"/>
        </w:rPr>
        <w:t>ActivatedRoute</w:t>
      </w:r>
      <w:r w:rsidRPr="00E10B7C">
        <w:rPr>
          <w:rFonts w:ascii="Consolas" w:eastAsia="Times New Roman" w:hAnsi="Consolas" w:cs="Consolas"/>
          <w:color w:val="D4D4D4"/>
          <w:sz w:val="21"/>
          <w:szCs w:val="21"/>
        </w:rPr>
        <w:t>) {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DCDCAA"/>
          <w:sz w:val="21"/>
          <w:szCs w:val="21"/>
        </w:rPr>
        <w:t>ngOnInit</w:t>
      </w:r>
      <w:r w:rsidRPr="00E10B7C">
        <w:rPr>
          <w:rFonts w:ascii="Consolas" w:eastAsia="Times New Roman" w:hAnsi="Consolas" w:cs="Consolas"/>
          <w:color w:val="D4D4D4"/>
          <w:sz w:val="21"/>
          <w:szCs w:val="21"/>
        </w:rPr>
        <w:t>()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servers</w:t>
      </w:r>
      <w:r w:rsidRPr="00E10B7C">
        <w:rPr>
          <w:rFonts w:ascii="Consolas" w:eastAsia="Times New Roman" w:hAnsi="Consolas" w:cs="Consolas"/>
          <w:color w:val="D4D4D4"/>
          <w:sz w:val="21"/>
          <w:szCs w:val="21"/>
        </w:rPr>
        <w:t xml:space="preserve"> = </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serversService</w:t>
      </w:r>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getServers</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DCDCAA"/>
          <w:sz w:val="21"/>
          <w:szCs w:val="21"/>
        </w:rPr>
        <w:t>onReload</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router</w:t>
      </w:r>
      <w:r w:rsidRPr="00E10B7C">
        <w:rPr>
          <w:rFonts w:ascii="Consolas" w:eastAsia="Times New Roman" w:hAnsi="Consolas" w:cs="Consolas"/>
          <w:color w:val="D4D4D4"/>
          <w:sz w:val="21"/>
          <w:szCs w:val="21"/>
        </w:rPr>
        <w:t>.</w:t>
      </w:r>
      <w:r w:rsidRPr="00E10B7C">
        <w:rPr>
          <w:rFonts w:ascii="Consolas" w:eastAsia="Times New Roman" w:hAnsi="Consolas" w:cs="Consolas"/>
          <w:color w:val="DCDCAA"/>
          <w:sz w:val="21"/>
          <w:szCs w:val="21"/>
        </w:rPr>
        <w:t>navigate</w:t>
      </w:r>
      <w:r w:rsidRPr="00E10B7C">
        <w:rPr>
          <w:rFonts w:ascii="Consolas" w:eastAsia="Times New Roman" w:hAnsi="Consolas" w:cs="Consolas"/>
          <w:color w:val="D4D4D4"/>
          <w:sz w:val="21"/>
          <w:szCs w:val="21"/>
        </w:rPr>
        <w:t>([</w:t>
      </w:r>
      <w:r w:rsidRPr="00E10B7C">
        <w:rPr>
          <w:rFonts w:ascii="Consolas" w:eastAsia="Times New Roman" w:hAnsi="Consolas" w:cs="Consolas"/>
          <w:color w:val="CE9178"/>
          <w:sz w:val="21"/>
          <w:szCs w:val="21"/>
        </w:rPr>
        <w:t>'servers'</w:t>
      </w:r>
      <w:r w:rsidRPr="00E10B7C">
        <w:rPr>
          <w:rFonts w:ascii="Consolas" w:eastAsia="Times New Roman" w:hAnsi="Consolas" w:cs="Consolas"/>
          <w:color w:val="D4D4D4"/>
          <w:sz w:val="21"/>
          <w:szCs w:val="21"/>
        </w:rPr>
        <w:t>], {</w:t>
      </w:r>
      <w:r w:rsidRPr="00E10B7C">
        <w:rPr>
          <w:rFonts w:ascii="Consolas" w:eastAsia="Times New Roman" w:hAnsi="Consolas" w:cs="Consolas"/>
          <w:color w:val="9CDCFE"/>
          <w:sz w:val="21"/>
          <w:szCs w:val="21"/>
        </w:rPr>
        <w:t>relativeTo:</w:t>
      </w:r>
      <w:r w:rsidRPr="00E10B7C">
        <w:rPr>
          <w:rFonts w:ascii="Consolas" w:eastAsia="Times New Roman" w:hAnsi="Consolas" w:cs="Consolas"/>
          <w:color w:val="569CD6"/>
          <w:sz w:val="21"/>
          <w:szCs w:val="21"/>
        </w:rPr>
        <w:t>this</w:t>
      </w:r>
      <w:r w:rsidRPr="00E10B7C">
        <w:rPr>
          <w:rFonts w:ascii="Consolas" w:eastAsia="Times New Roman" w:hAnsi="Consolas" w:cs="Consolas"/>
          <w:color w:val="D4D4D4"/>
          <w:sz w:val="21"/>
          <w:szCs w:val="21"/>
        </w:rPr>
        <w:t>.</w:t>
      </w:r>
      <w:r w:rsidRPr="00E10B7C">
        <w:rPr>
          <w:rFonts w:ascii="Consolas" w:eastAsia="Times New Roman" w:hAnsi="Consolas" w:cs="Consolas"/>
          <w:color w:val="9CDCFE"/>
          <w:sz w:val="21"/>
          <w:szCs w:val="21"/>
        </w:rPr>
        <w:t>route</w:t>
      </w: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 xml:space="preserve">  }</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r w:rsidRPr="00E10B7C">
        <w:rPr>
          <w:rFonts w:ascii="Consolas" w:eastAsia="Times New Roman" w:hAnsi="Consolas" w:cs="Consolas"/>
          <w:color w:val="D4D4D4"/>
          <w:sz w:val="21"/>
          <w:szCs w:val="21"/>
        </w:rPr>
        <w:t>}</w:t>
      </w:r>
    </w:p>
    <w:p w:rsidR="00E10B7C" w:rsidRPr="00E10B7C" w:rsidRDefault="00E10B7C" w:rsidP="00E10B7C">
      <w:pPr>
        <w:pStyle w:val="ListParagraph"/>
        <w:numPr>
          <w:ilvl w:val="0"/>
          <w:numId w:val="11"/>
        </w:numPr>
        <w:shd w:val="clear" w:color="auto" w:fill="1E1E1E"/>
        <w:spacing w:after="0" w:line="285" w:lineRule="atLeast"/>
        <w:rPr>
          <w:rFonts w:ascii="Consolas" w:eastAsia="Times New Roman" w:hAnsi="Consolas" w:cs="Consolas"/>
          <w:color w:val="D4D4D4"/>
          <w:sz w:val="21"/>
          <w:szCs w:val="21"/>
        </w:rPr>
      </w:pPr>
    </w:p>
    <w:p w:rsidR="00E10B7C" w:rsidRDefault="00E10B7C" w:rsidP="00E10B7C">
      <w:pPr>
        <w:pStyle w:val="ListParagraph"/>
        <w:ind w:left="1080"/>
      </w:pPr>
    </w:p>
    <w:p w:rsidR="00E73B34" w:rsidRDefault="00E73B34" w:rsidP="00E10B7C">
      <w:pPr>
        <w:pStyle w:val="ListParagraph"/>
        <w:ind w:left="1080"/>
      </w:pPr>
    </w:p>
    <w:p w:rsidR="00E73B34" w:rsidRPr="006A4B00" w:rsidRDefault="00E73B34" w:rsidP="00E73B34">
      <w:pPr>
        <w:pStyle w:val="ListParagraph"/>
        <w:ind w:left="1080"/>
        <w:jc w:val="both"/>
        <w:rPr>
          <w:b/>
          <w:u w:val="single"/>
        </w:rPr>
      </w:pPr>
      <w:r w:rsidRPr="006A4B00">
        <w:rPr>
          <w:b/>
          <w:u w:val="single"/>
        </w:rPr>
        <w:t>Section 11: Lecture 121//Passing Parameters to Routes</w:t>
      </w:r>
    </w:p>
    <w:p w:rsidR="00E73B34" w:rsidRDefault="00D8567B" w:rsidP="00E73B34">
      <w:pPr>
        <w:pStyle w:val="ListParagraph"/>
        <w:numPr>
          <w:ilvl w:val="0"/>
          <w:numId w:val="12"/>
        </w:numPr>
        <w:jc w:val="both"/>
      </w:pPr>
      <w:r>
        <w:t>We are now adding some other routes to app.module.ts</w:t>
      </w:r>
      <w:r w:rsidR="00EB183A">
        <w:t xml:space="preserve">; now; now let’s say besides </w:t>
      </w:r>
      <w:r w:rsidR="006242D6">
        <w:t>our users route here we should be able to load the single</w:t>
      </w:r>
      <w:r w:rsidR="007D3618">
        <w:t>. Now we would need to give path for the user inside the constant we declared inside the app.module.ts</w:t>
      </w:r>
      <w:r w:rsidR="00AB2D04">
        <w:t>.</w:t>
      </w:r>
    </w:p>
    <w:p w:rsidR="00AB2D04" w:rsidRDefault="00AB2D04" w:rsidP="00E73B34">
      <w:pPr>
        <w:pStyle w:val="ListParagraph"/>
        <w:numPr>
          <w:ilvl w:val="0"/>
          <w:numId w:val="12"/>
        </w:numPr>
        <w:jc w:val="both"/>
      </w:pPr>
      <w:r>
        <w:t xml:space="preserve">Now, here we will provide path as </w:t>
      </w:r>
    </w:p>
    <w:p w:rsidR="00AB2D04" w:rsidRPr="00AB2D04" w:rsidRDefault="00AB2D04" w:rsidP="00AB2D04">
      <w:pPr>
        <w:pStyle w:val="ListParagraph"/>
        <w:shd w:val="clear" w:color="auto" w:fill="1E1E1E"/>
        <w:spacing w:after="0" w:line="285" w:lineRule="atLeast"/>
        <w:ind w:left="1440"/>
        <w:rPr>
          <w:rFonts w:ascii="Consolas" w:eastAsia="Times New Roman" w:hAnsi="Consolas" w:cs="Consolas"/>
          <w:color w:val="D4D4D4"/>
          <w:sz w:val="21"/>
          <w:szCs w:val="21"/>
        </w:rPr>
      </w:pP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path:</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CE9178"/>
          <w:sz w:val="21"/>
          <w:szCs w:val="21"/>
        </w:rPr>
        <w:t>'users/:id'</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component:</w:t>
      </w:r>
      <w:r w:rsidRPr="00AB2D04">
        <w:rPr>
          <w:rFonts w:ascii="Consolas" w:eastAsia="Times New Roman" w:hAnsi="Consolas" w:cs="Consolas"/>
          <w:color w:val="D4D4D4"/>
          <w:sz w:val="21"/>
          <w:szCs w:val="21"/>
        </w:rPr>
        <w:t xml:space="preserve"> </w:t>
      </w:r>
      <w:r w:rsidRPr="00AB2D04">
        <w:rPr>
          <w:rFonts w:ascii="Consolas" w:eastAsia="Times New Roman" w:hAnsi="Consolas" w:cs="Consolas"/>
          <w:color w:val="9CDCFE"/>
          <w:sz w:val="21"/>
          <w:szCs w:val="21"/>
        </w:rPr>
        <w:t>UserComponent</w:t>
      </w:r>
      <w:r w:rsidRPr="00AB2D04">
        <w:rPr>
          <w:rFonts w:ascii="Consolas" w:eastAsia="Times New Roman" w:hAnsi="Consolas" w:cs="Consolas"/>
          <w:color w:val="D4D4D4"/>
          <w:sz w:val="21"/>
          <w:szCs w:val="21"/>
        </w:rPr>
        <w:t xml:space="preserve"> },</w:t>
      </w:r>
    </w:p>
    <w:p w:rsidR="00AB2D04" w:rsidRDefault="00411BF2" w:rsidP="00AB2D04">
      <w:pPr>
        <w:pStyle w:val="ListParagraph"/>
        <w:numPr>
          <w:ilvl w:val="0"/>
          <w:numId w:val="12"/>
        </w:numPr>
        <w:jc w:val="both"/>
      </w:pPr>
      <w:r>
        <w:t>Colon simply tells angular that this the dynamic part of the path</w:t>
      </w:r>
    </w:p>
    <w:p w:rsidR="00351095" w:rsidRDefault="00AE2B6E" w:rsidP="00AB2D04">
      <w:pPr>
        <w:pStyle w:val="ListParagraph"/>
        <w:numPr>
          <w:ilvl w:val="0"/>
          <w:numId w:val="12"/>
        </w:numPr>
        <w:jc w:val="both"/>
      </w:pPr>
      <w:r>
        <w:t>a</w:t>
      </w:r>
      <w:r w:rsidR="00351095">
        <w:t>pp.module.ts:</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BrowserModule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'@angular/platform-browser'</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NgModule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'@angular/core'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FormsModule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'@angular/forms'</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HttpModule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'@angular/http'</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AppComponent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'./app.component'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HomeComponent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'./home/home.component'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ServersComponent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'./servers/servers.component'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UserComponent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'./users/user/user.component'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UsersComponent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'./users/users.component'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EditServerComponent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'./servers/edit-server/edit-server.component'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ServerComponent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'./servers/server/server.component'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ServersService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'./servers/servers.service'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import</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Routes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RouterModule</w:t>
      </w: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C586C0"/>
          <w:sz w:val="21"/>
          <w:szCs w:val="21"/>
        </w:rPr>
        <w:t>from</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'@angular/router'</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569CD6"/>
          <w:sz w:val="21"/>
          <w:szCs w:val="21"/>
        </w:rPr>
        <w:t>const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appRoutes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4EC9B0"/>
          <w:sz w:val="21"/>
          <w:szCs w:val="21"/>
        </w:rPr>
        <w:t>Routes</w:t>
      </w:r>
      <w:r w:rsidRPr="009D0898">
        <w:rPr>
          <w:rFonts w:ascii="Consolas" w:eastAsia="Times New Roman" w:hAnsi="Consolas" w:cs="Consolas"/>
          <w:color w:val="D4D4D4"/>
          <w:sz w:val="21"/>
          <w:szCs w:val="21"/>
        </w:rPr>
        <w:t xml:space="preserve"> =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path:</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HomeComponent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path:</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UsersComponent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path:</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'users/:id'</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 </w:t>
      </w:r>
      <w:r w:rsidRPr="009D0898">
        <w:rPr>
          <w:rFonts w:ascii="Consolas" w:eastAsia="Times New Roman" w:hAnsi="Consolas" w:cs="Consolas"/>
          <w:color w:val="9CDCFE"/>
          <w:sz w:val="21"/>
          <w:szCs w:val="21"/>
        </w:rPr>
        <w:t>path:</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CE9178"/>
          <w:sz w:val="21"/>
          <w:szCs w:val="21"/>
        </w:rPr>
        <w:t>'servers'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component: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ServerComponent</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r w:rsidRPr="009D0898">
        <w:rPr>
          <w:rFonts w:ascii="Consolas" w:eastAsia="Times New Roman" w:hAnsi="Consolas" w:cs="Consolas"/>
          <w:color w:val="DCDCAA"/>
          <w:sz w:val="21"/>
          <w:szCs w:val="21"/>
        </w:rPr>
        <w:t>NgModule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declarations:</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AppComponent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HomeComponent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ServersComponent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UserComponent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lastRenderedPageBreak/>
        <w:t xml:space="preserve">    </w:t>
      </w:r>
      <w:r w:rsidRPr="009D0898">
        <w:rPr>
          <w:rFonts w:ascii="Consolas" w:eastAsia="Times New Roman" w:hAnsi="Consolas" w:cs="Consolas"/>
          <w:color w:val="9CDCFE"/>
          <w:sz w:val="21"/>
          <w:szCs w:val="21"/>
        </w:rPr>
        <w:t>EditServerComponent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ServerComponent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imports:</w:t>
      </w: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BrowserModule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FormsModule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HttpModule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RouterModule</w:t>
      </w:r>
      <w:r w:rsidRPr="009D0898">
        <w:rPr>
          <w:rFonts w:ascii="Consolas" w:eastAsia="Times New Roman" w:hAnsi="Consolas" w:cs="Consolas"/>
          <w:color w:val="D4D4D4"/>
          <w:sz w:val="21"/>
          <w:szCs w:val="21"/>
        </w:rPr>
        <w:t>.</w:t>
      </w:r>
      <w:r w:rsidRPr="009D0898">
        <w:rPr>
          <w:rFonts w:ascii="Consolas" w:eastAsia="Times New Roman" w:hAnsi="Consolas" w:cs="Consolas"/>
          <w:color w:val="DCDCAA"/>
          <w:sz w:val="21"/>
          <w:szCs w:val="21"/>
        </w:rPr>
        <w:t>forRoot</w:t>
      </w:r>
      <w:r w:rsidRPr="009D0898">
        <w:rPr>
          <w:rFonts w:ascii="Consolas" w:eastAsia="Times New Roman" w:hAnsi="Consolas" w:cs="Consolas"/>
          <w:color w:val="D4D4D4"/>
          <w:sz w:val="21"/>
          <w:szCs w:val="21"/>
        </w:rPr>
        <w:t>(</w:t>
      </w:r>
      <w:r w:rsidRPr="009D0898">
        <w:rPr>
          <w:rFonts w:ascii="Consolas" w:eastAsia="Times New Roman" w:hAnsi="Consolas" w:cs="Consolas"/>
          <w:color w:val="9CDCFE"/>
          <w:sz w:val="21"/>
          <w:szCs w:val="21"/>
        </w:rPr>
        <w:t>appRoutes</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providers: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ServersService</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bootstrap:</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9CDCFE"/>
          <w:sz w:val="21"/>
          <w:szCs w:val="21"/>
        </w:rPr>
        <w:t>AppComponent</w:t>
      </w: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D4D4D4"/>
          <w:sz w:val="21"/>
          <w:szCs w:val="21"/>
        </w:rPr>
        <w:t>})</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r w:rsidRPr="009D0898">
        <w:rPr>
          <w:rFonts w:ascii="Consolas" w:eastAsia="Times New Roman" w:hAnsi="Consolas" w:cs="Consolas"/>
          <w:color w:val="C586C0"/>
          <w:sz w:val="21"/>
          <w:szCs w:val="21"/>
        </w:rPr>
        <w:t>export</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569CD6"/>
          <w:sz w:val="21"/>
          <w:szCs w:val="21"/>
        </w:rPr>
        <w:t>class</w:t>
      </w:r>
      <w:r w:rsidRPr="009D0898">
        <w:rPr>
          <w:rFonts w:ascii="Consolas" w:eastAsia="Times New Roman" w:hAnsi="Consolas" w:cs="Consolas"/>
          <w:color w:val="D4D4D4"/>
          <w:sz w:val="21"/>
          <w:szCs w:val="21"/>
        </w:rPr>
        <w:t xml:space="preserve"> </w:t>
      </w:r>
      <w:r w:rsidRPr="009D0898">
        <w:rPr>
          <w:rFonts w:ascii="Consolas" w:eastAsia="Times New Roman" w:hAnsi="Consolas" w:cs="Consolas"/>
          <w:color w:val="4EC9B0"/>
          <w:sz w:val="21"/>
          <w:szCs w:val="21"/>
        </w:rPr>
        <w:t>AppModule</w:t>
      </w:r>
      <w:r w:rsidRPr="009D0898">
        <w:rPr>
          <w:rFonts w:ascii="Consolas" w:eastAsia="Times New Roman" w:hAnsi="Consolas" w:cs="Consolas"/>
          <w:color w:val="D4D4D4"/>
          <w:sz w:val="21"/>
          <w:szCs w:val="21"/>
        </w:rPr>
        <w:t xml:space="preserve"> { }</w:t>
      </w:r>
    </w:p>
    <w:p w:rsidR="009D0898" w:rsidRPr="009D0898" w:rsidRDefault="009D0898" w:rsidP="009D0898">
      <w:pPr>
        <w:pStyle w:val="ListParagraph"/>
        <w:numPr>
          <w:ilvl w:val="0"/>
          <w:numId w:val="12"/>
        </w:numPr>
        <w:shd w:val="clear" w:color="auto" w:fill="1E1E1E"/>
        <w:spacing w:after="0" w:line="285" w:lineRule="atLeast"/>
        <w:rPr>
          <w:rFonts w:ascii="Consolas" w:eastAsia="Times New Roman" w:hAnsi="Consolas" w:cs="Consolas"/>
          <w:color w:val="D4D4D4"/>
          <w:sz w:val="21"/>
          <w:szCs w:val="21"/>
        </w:rPr>
      </w:pPr>
    </w:p>
    <w:p w:rsidR="00351095" w:rsidRDefault="00351095" w:rsidP="00351095">
      <w:pPr>
        <w:pStyle w:val="ListParagraph"/>
        <w:ind w:left="1440"/>
        <w:jc w:val="both"/>
      </w:pPr>
    </w:p>
    <w:p w:rsidR="002F6D9C" w:rsidRDefault="002F6D9C" w:rsidP="00351095">
      <w:pPr>
        <w:pStyle w:val="ListParagraph"/>
        <w:ind w:left="1440"/>
        <w:jc w:val="both"/>
      </w:pPr>
    </w:p>
    <w:p w:rsidR="002F6D9C" w:rsidRDefault="002F6D9C" w:rsidP="00351095">
      <w:pPr>
        <w:pStyle w:val="ListParagraph"/>
        <w:ind w:left="1440"/>
        <w:jc w:val="both"/>
      </w:pPr>
    </w:p>
    <w:p w:rsidR="002F6D9C" w:rsidRPr="000F4914" w:rsidRDefault="002F6D9C" w:rsidP="00351095">
      <w:pPr>
        <w:pStyle w:val="ListParagraph"/>
        <w:ind w:left="1440"/>
        <w:jc w:val="both"/>
        <w:rPr>
          <w:b/>
          <w:u w:val="single"/>
        </w:rPr>
      </w:pPr>
      <w:r w:rsidRPr="000F4914">
        <w:rPr>
          <w:b/>
          <w:u w:val="single"/>
        </w:rPr>
        <w:t>Section 11: Lecture 122//Fetching Route Parameters</w:t>
      </w:r>
    </w:p>
    <w:p w:rsidR="002F6D9C" w:rsidRDefault="002F6D9C" w:rsidP="002F6D9C">
      <w:pPr>
        <w:pStyle w:val="ListParagraph"/>
        <w:numPr>
          <w:ilvl w:val="0"/>
          <w:numId w:val="13"/>
        </w:numPr>
        <w:jc w:val="both"/>
      </w:pPr>
      <w:r>
        <w:t xml:space="preserve"> </w:t>
      </w:r>
      <w:r w:rsidR="00BA6289">
        <w:t>In the last lecture we created our route with dynamic path segment, now we want to have access of the data which user sent or which is encoded in the URL I say.</w:t>
      </w:r>
    </w:p>
    <w:p w:rsidR="00BA6289" w:rsidRDefault="00BA6289" w:rsidP="002F6D9C">
      <w:pPr>
        <w:pStyle w:val="ListParagraph"/>
        <w:numPr>
          <w:ilvl w:val="0"/>
          <w:numId w:val="13"/>
        </w:numPr>
        <w:jc w:val="both"/>
      </w:pPr>
      <w:r>
        <w:t>So, we noted that we will load the user component here</w:t>
      </w:r>
      <w:r w:rsidR="00CC5E52">
        <w:t xml:space="preserve"> and we know that there will be some data in the URL as well.</w:t>
      </w:r>
      <w:r w:rsidR="0091011F">
        <w:t xml:space="preserve"> How could we get access to it -  now it is the typescript file in which we can get access of it.</w:t>
      </w:r>
    </w:p>
    <w:p w:rsidR="00CC5E52" w:rsidRDefault="00AE41D6" w:rsidP="002F6D9C">
      <w:pPr>
        <w:pStyle w:val="ListParagraph"/>
        <w:numPr>
          <w:ilvl w:val="0"/>
          <w:numId w:val="13"/>
        </w:numPr>
        <w:jc w:val="both"/>
      </w:pPr>
      <w:r>
        <w:t>Now, we need to inject the same things through the constructor that we injected earlier</w:t>
      </w:r>
      <w:r w:rsidR="003E331A">
        <w:t xml:space="preserve"> i.e. the Active route i.e. ActivatedRoute</w:t>
      </w:r>
      <w:r>
        <w:t>.</w:t>
      </w:r>
    </w:p>
    <w:p w:rsidR="00AE41D6" w:rsidRDefault="007542DD" w:rsidP="002F6D9C">
      <w:pPr>
        <w:pStyle w:val="ListParagraph"/>
        <w:numPr>
          <w:ilvl w:val="0"/>
          <w:numId w:val="13"/>
        </w:numPr>
        <w:jc w:val="both"/>
      </w:pPr>
      <w:r>
        <w:t>Now, we know that that the currently loaded route is the JavaScript object with the metadata</w:t>
      </w:r>
      <w:r w:rsidR="00611322">
        <w:t xml:space="preserve"> about the currently loaded route.</w:t>
      </w:r>
      <w:r w:rsidR="00DB1E6D">
        <w:t xml:space="preserve"> One of the important information is the currently active user.</w:t>
      </w:r>
    </w:p>
    <w:p w:rsidR="00611322" w:rsidRDefault="00DB1E6D" w:rsidP="002F6D9C">
      <w:pPr>
        <w:pStyle w:val="ListParagraph"/>
        <w:numPr>
          <w:ilvl w:val="0"/>
          <w:numId w:val="13"/>
        </w:numPr>
        <w:jc w:val="both"/>
      </w:pPr>
      <w:r>
        <w:t xml:space="preserve">We can see in the app.component.user file that we have defined a user in the file and for now it should have the following structure and </w:t>
      </w:r>
      <w:r w:rsidR="008F7DC6">
        <w:t>it’s</w:t>
      </w:r>
      <w:r>
        <w:t xml:space="preserve"> not used right now.</w:t>
      </w:r>
    </w:p>
    <w:p w:rsidR="00DB1E6D" w:rsidRDefault="00A56BB2" w:rsidP="002F6D9C">
      <w:pPr>
        <w:pStyle w:val="ListParagraph"/>
        <w:numPr>
          <w:ilvl w:val="0"/>
          <w:numId w:val="13"/>
        </w:numPr>
        <w:jc w:val="both"/>
      </w:pPr>
      <w:r>
        <w:t>Now, after getting the parameters from the URL, we can output those using the string interpolation</w:t>
      </w:r>
    </w:p>
    <w:p w:rsidR="009463CF" w:rsidRDefault="00F51939" w:rsidP="002F6D9C">
      <w:pPr>
        <w:pStyle w:val="ListParagraph"/>
        <w:numPr>
          <w:ilvl w:val="0"/>
          <w:numId w:val="13"/>
        </w:numPr>
        <w:jc w:val="both"/>
      </w:pPr>
      <w:r>
        <w:t>a</w:t>
      </w:r>
      <w:r w:rsidR="009463CF">
        <w:t>pp.module.ts:</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BrowserModule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'@angular/platform-browser'</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NgModule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'@angular/core'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FormsModule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'@angular/forms'</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HttpModule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'@angular/http'</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AppComponent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'./app.component'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HomeComponent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'./home/home.component'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ServersComponent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'./servers/servers.component'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UserComponent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'./users/user/user.component'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UsersComponent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'./users/users.component'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EditServerComponent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'./servers/edit-server/edit-server.component'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lastRenderedPageBreak/>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ServerComponent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'./servers/server/server.component'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ServersService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'./servers/servers.service'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import</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Routes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RouterModule</w:t>
      </w: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C586C0"/>
          <w:sz w:val="21"/>
          <w:szCs w:val="21"/>
        </w:rPr>
        <w:t>from</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'@angular/router'</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569CD6"/>
          <w:sz w:val="21"/>
          <w:szCs w:val="21"/>
        </w:rPr>
        <w:t>const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appRoutes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4EC9B0"/>
          <w:sz w:val="21"/>
          <w:szCs w:val="21"/>
        </w:rPr>
        <w:t>Routes</w:t>
      </w:r>
      <w:r w:rsidRPr="009463CF">
        <w:rPr>
          <w:rFonts w:ascii="Consolas" w:eastAsia="Times New Roman" w:hAnsi="Consolas" w:cs="Consolas"/>
          <w:color w:val="D4D4D4"/>
          <w:sz w:val="21"/>
          <w:szCs w:val="21"/>
        </w:rPr>
        <w:t xml:space="preserve"> =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path:</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HomeComponent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path:</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UsersComponent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path:</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'users/:id/:name'</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 </w:t>
      </w:r>
      <w:r w:rsidRPr="009463CF">
        <w:rPr>
          <w:rFonts w:ascii="Consolas" w:eastAsia="Times New Roman" w:hAnsi="Consolas" w:cs="Consolas"/>
          <w:color w:val="9CDCFE"/>
          <w:sz w:val="21"/>
          <w:szCs w:val="21"/>
        </w:rPr>
        <w:t>path:</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CE9178"/>
          <w:sz w:val="21"/>
          <w:szCs w:val="21"/>
        </w:rPr>
        <w:t>'servers'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component: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ServerComponent</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r w:rsidRPr="009463CF">
        <w:rPr>
          <w:rFonts w:ascii="Consolas" w:eastAsia="Times New Roman" w:hAnsi="Consolas" w:cs="Consolas"/>
          <w:color w:val="DCDCAA"/>
          <w:sz w:val="21"/>
          <w:szCs w:val="21"/>
        </w:rPr>
        <w:t>NgModule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declarations:</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AppComponent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HomeComponent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ServersComponent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UserComponent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EditServerComponent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ServerComponent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imports:</w:t>
      </w: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BrowserModule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FormsModule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HttpModule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RouterModule</w:t>
      </w:r>
      <w:r w:rsidRPr="009463CF">
        <w:rPr>
          <w:rFonts w:ascii="Consolas" w:eastAsia="Times New Roman" w:hAnsi="Consolas" w:cs="Consolas"/>
          <w:color w:val="D4D4D4"/>
          <w:sz w:val="21"/>
          <w:szCs w:val="21"/>
        </w:rPr>
        <w:t>.</w:t>
      </w:r>
      <w:r w:rsidRPr="009463CF">
        <w:rPr>
          <w:rFonts w:ascii="Consolas" w:eastAsia="Times New Roman" w:hAnsi="Consolas" w:cs="Consolas"/>
          <w:color w:val="DCDCAA"/>
          <w:sz w:val="21"/>
          <w:szCs w:val="21"/>
        </w:rPr>
        <w:t>forRoot</w:t>
      </w:r>
      <w:r w:rsidRPr="009463CF">
        <w:rPr>
          <w:rFonts w:ascii="Consolas" w:eastAsia="Times New Roman" w:hAnsi="Consolas" w:cs="Consolas"/>
          <w:color w:val="D4D4D4"/>
          <w:sz w:val="21"/>
          <w:szCs w:val="21"/>
        </w:rPr>
        <w:t>(</w:t>
      </w:r>
      <w:r w:rsidRPr="009463CF">
        <w:rPr>
          <w:rFonts w:ascii="Consolas" w:eastAsia="Times New Roman" w:hAnsi="Consolas" w:cs="Consolas"/>
          <w:color w:val="9CDCFE"/>
          <w:sz w:val="21"/>
          <w:szCs w:val="21"/>
        </w:rPr>
        <w:t>appRoutes</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providers: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ServersService</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bootstrap:</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9CDCFE"/>
          <w:sz w:val="21"/>
          <w:szCs w:val="21"/>
        </w:rPr>
        <w:t>AppComponent</w:t>
      </w: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D4D4D4"/>
          <w:sz w:val="21"/>
          <w:szCs w:val="21"/>
        </w:rPr>
        <w:t>})</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r w:rsidRPr="009463CF">
        <w:rPr>
          <w:rFonts w:ascii="Consolas" w:eastAsia="Times New Roman" w:hAnsi="Consolas" w:cs="Consolas"/>
          <w:color w:val="C586C0"/>
          <w:sz w:val="21"/>
          <w:szCs w:val="21"/>
        </w:rPr>
        <w:t>export</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569CD6"/>
          <w:sz w:val="21"/>
          <w:szCs w:val="21"/>
        </w:rPr>
        <w:t>class</w:t>
      </w:r>
      <w:r w:rsidRPr="009463CF">
        <w:rPr>
          <w:rFonts w:ascii="Consolas" w:eastAsia="Times New Roman" w:hAnsi="Consolas" w:cs="Consolas"/>
          <w:color w:val="D4D4D4"/>
          <w:sz w:val="21"/>
          <w:szCs w:val="21"/>
        </w:rPr>
        <w:t xml:space="preserve"> </w:t>
      </w:r>
      <w:r w:rsidRPr="009463CF">
        <w:rPr>
          <w:rFonts w:ascii="Consolas" w:eastAsia="Times New Roman" w:hAnsi="Consolas" w:cs="Consolas"/>
          <w:color w:val="4EC9B0"/>
          <w:sz w:val="21"/>
          <w:szCs w:val="21"/>
        </w:rPr>
        <w:t>AppModule</w:t>
      </w:r>
      <w:r w:rsidRPr="009463CF">
        <w:rPr>
          <w:rFonts w:ascii="Consolas" w:eastAsia="Times New Roman" w:hAnsi="Consolas" w:cs="Consolas"/>
          <w:color w:val="D4D4D4"/>
          <w:sz w:val="21"/>
          <w:szCs w:val="21"/>
        </w:rPr>
        <w:t xml:space="preserve"> { }</w:t>
      </w:r>
    </w:p>
    <w:p w:rsidR="009463CF" w:rsidRPr="009463CF" w:rsidRDefault="009463CF" w:rsidP="009463CF">
      <w:pPr>
        <w:pStyle w:val="ListParagraph"/>
        <w:numPr>
          <w:ilvl w:val="0"/>
          <w:numId w:val="13"/>
        </w:numPr>
        <w:shd w:val="clear" w:color="auto" w:fill="1E1E1E"/>
        <w:spacing w:after="0" w:line="285" w:lineRule="atLeast"/>
        <w:rPr>
          <w:rFonts w:ascii="Consolas" w:eastAsia="Times New Roman" w:hAnsi="Consolas" w:cs="Consolas"/>
          <w:color w:val="D4D4D4"/>
          <w:sz w:val="21"/>
          <w:szCs w:val="21"/>
        </w:rPr>
      </w:pPr>
    </w:p>
    <w:p w:rsidR="009463CF" w:rsidRDefault="009463CF" w:rsidP="009463CF">
      <w:pPr>
        <w:pStyle w:val="ListParagraph"/>
        <w:ind w:left="1800"/>
        <w:jc w:val="both"/>
      </w:pPr>
    </w:p>
    <w:p w:rsidR="006D0814" w:rsidRDefault="006D0814" w:rsidP="009463CF">
      <w:pPr>
        <w:pStyle w:val="ListParagraph"/>
        <w:ind w:left="1800"/>
        <w:jc w:val="both"/>
      </w:pPr>
      <w:r>
        <w:t xml:space="preserve">8. </w:t>
      </w:r>
      <w:r w:rsidR="000671F0">
        <w:t>user.component.ts:</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import</w:t>
      </w:r>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9CDCFE"/>
          <w:sz w:val="21"/>
          <w:szCs w:val="21"/>
        </w:rPr>
        <w:t>Component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OnInit</w:t>
      </w:r>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C586C0"/>
          <w:sz w:val="21"/>
          <w:szCs w:val="21"/>
        </w:rPr>
        <w:t>from</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'@angular/core'</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import</w:t>
      </w:r>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9CDCFE"/>
          <w:sz w:val="21"/>
          <w:szCs w:val="21"/>
        </w:rPr>
        <w:t>ActivatedRoute</w:t>
      </w:r>
      <w:r w:rsidRPr="008A19C8">
        <w:rPr>
          <w:rFonts w:ascii="Consolas" w:eastAsia="Times New Roman" w:hAnsi="Consolas" w:cs="Consolas"/>
          <w:color w:val="D4D4D4"/>
          <w:sz w:val="21"/>
          <w:szCs w:val="21"/>
        </w:rPr>
        <w:t xml:space="preserve"> } </w:t>
      </w:r>
      <w:r w:rsidRPr="008A19C8">
        <w:rPr>
          <w:rFonts w:ascii="Consolas" w:eastAsia="Times New Roman" w:hAnsi="Consolas" w:cs="Consolas"/>
          <w:color w:val="C586C0"/>
          <w:sz w:val="21"/>
          <w:szCs w:val="21"/>
        </w:rPr>
        <w:t>from</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'@angular/router'</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r w:rsidRPr="008A19C8">
        <w:rPr>
          <w:rFonts w:ascii="Consolas" w:eastAsia="Times New Roman" w:hAnsi="Consolas" w:cs="Consolas"/>
          <w:color w:val="DCDCAA"/>
          <w:sz w:val="21"/>
          <w:szCs w:val="21"/>
        </w:rPr>
        <w:t>Component</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selector:</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'app-user'</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templateUrl:</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'./user.component.html'</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styleUrls:</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CE9178"/>
          <w:sz w:val="21"/>
          <w:szCs w:val="21"/>
        </w:rPr>
        <w:t>'./user.component.css'</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C586C0"/>
          <w:sz w:val="21"/>
          <w:szCs w:val="21"/>
        </w:rPr>
        <w:t>export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class</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UserComponent</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implements</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OnInit</w:t>
      </w:r>
      <w:r w:rsidRPr="008A19C8">
        <w:rPr>
          <w:rFonts w:ascii="Consolas" w:eastAsia="Times New Roman" w:hAnsi="Consolas" w:cs="Consolas"/>
          <w:color w:val="D4D4D4"/>
          <w:sz w:val="21"/>
          <w:szCs w:val="21"/>
        </w:rPr>
        <w:t xml:space="preserve">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lastRenderedPageBreak/>
        <w:t xml:space="preserve">  </w:t>
      </w:r>
      <w:r w:rsidRPr="008A19C8">
        <w:rPr>
          <w:rFonts w:ascii="Consolas" w:eastAsia="Times New Roman" w:hAnsi="Consolas" w:cs="Consolas"/>
          <w:color w:val="9CDCFE"/>
          <w:sz w:val="21"/>
          <w:szCs w:val="21"/>
        </w:rPr>
        <w:t>user</w:t>
      </w:r>
      <w:r w:rsidRPr="008A19C8">
        <w:rPr>
          <w:rFonts w:ascii="Consolas" w:eastAsia="Times New Roman" w:hAnsi="Consolas" w:cs="Consolas"/>
          <w:color w:val="D4D4D4"/>
          <w:sz w:val="21"/>
          <w:szCs w:val="21"/>
        </w:rPr>
        <w:t>: {</w:t>
      </w:r>
      <w:r w:rsidRPr="008A19C8">
        <w:rPr>
          <w:rFonts w:ascii="Consolas" w:eastAsia="Times New Roman" w:hAnsi="Consolas" w:cs="Consolas"/>
          <w:color w:val="9CDCFE"/>
          <w:sz w:val="21"/>
          <w:szCs w:val="21"/>
        </w:rPr>
        <w:t>id</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number</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name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string</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constructor</w:t>
      </w:r>
      <w:r w:rsidRPr="008A19C8">
        <w:rPr>
          <w:rFonts w:ascii="Consolas" w:eastAsia="Times New Roman" w:hAnsi="Consolas" w:cs="Consolas"/>
          <w:color w:val="D4D4D4"/>
          <w:sz w:val="21"/>
          <w:szCs w:val="21"/>
        </w:rPr>
        <w:t>(</w:t>
      </w:r>
      <w:r w:rsidRPr="008A19C8">
        <w:rPr>
          <w:rFonts w:ascii="Consolas" w:eastAsia="Times New Roman" w:hAnsi="Consolas" w:cs="Consolas"/>
          <w:color w:val="569CD6"/>
          <w:sz w:val="21"/>
          <w:szCs w:val="21"/>
        </w:rPr>
        <w:t>private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4EC9B0"/>
          <w:sz w:val="21"/>
          <w:szCs w:val="21"/>
        </w:rPr>
        <w:t>ActivatedRoute</w:t>
      </w:r>
      <w:r w:rsidRPr="008A19C8">
        <w:rPr>
          <w:rFonts w:ascii="Consolas" w:eastAsia="Times New Roman" w:hAnsi="Consolas" w:cs="Consolas"/>
          <w:color w:val="D4D4D4"/>
          <w:sz w:val="21"/>
          <w:szCs w:val="21"/>
        </w:rPr>
        <w:t>) {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DCDCAA"/>
          <w:sz w:val="21"/>
          <w:szCs w:val="21"/>
        </w:rPr>
        <w:t>ngOnInit</w:t>
      </w:r>
      <w:r w:rsidRPr="008A19C8">
        <w:rPr>
          <w:rFonts w:ascii="Consolas" w:eastAsia="Times New Roman" w:hAnsi="Consolas" w:cs="Consolas"/>
          <w:color w:val="D4D4D4"/>
          <w:sz w:val="21"/>
          <w:szCs w:val="21"/>
        </w:rPr>
        <w:t>()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user</w:t>
      </w:r>
      <w:r w:rsidRPr="008A19C8">
        <w:rPr>
          <w:rFonts w:ascii="Consolas" w:eastAsia="Times New Roman" w:hAnsi="Consolas" w:cs="Consolas"/>
          <w:color w:val="D4D4D4"/>
          <w:sz w:val="21"/>
          <w:szCs w:val="21"/>
        </w:rPr>
        <w:t xml:space="preserve"> = { </w:t>
      </w:r>
      <w:r w:rsidRPr="008A19C8">
        <w:rPr>
          <w:rFonts w:ascii="Consolas" w:eastAsia="Times New Roman" w:hAnsi="Consolas" w:cs="Consolas"/>
          <w:color w:val="9CDCFE"/>
          <w:sz w:val="21"/>
          <w:szCs w:val="21"/>
        </w:rPr>
        <w:t>id:</w:t>
      </w: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snapshot</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params</w:t>
      </w:r>
      <w:r w:rsidRPr="008A19C8">
        <w:rPr>
          <w:rFonts w:ascii="Consolas" w:eastAsia="Times New Roman" w:hAnsi="Consolas" w:cs="Consolas"/>
          <w:color w:val="D4D4D4"/>
          <w:sz w:val="21"/>
          <w:szCs w:val="21"/>
        </w:rPr>
        <w:t>[</w:t>
      </w:r>
      <w:r w:rsidRPr="008A19C8">
        <w:rPr>
          <w:rFonts w:ascii="Consolas" w:eastAsia="Times New Roman" w:hAnsi="Consolas" w:cs="Consolas"/>
          <w:color w:val="CE9178"/>
          <w:sz w:val="21"/>
          <w:szCs w:val="21"/>
        </w:rPr>
        <w:t>'id'</w:t>
      </w: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 xml:space="preserve">    </w:t>
      </w:r>
      <w:r w:rsidRPr="008A19C8">
        <w:rPr>
          <w:rFonts w:ascii="Consolas" w:eastAsia="Times New Roman" w:hAnsi="Consolas" w:cs="Consolas"/>
          <w:color w:val="9CDCFE"/>
          <w:sz w:val="21"/>
          <w:szCs w:val="21"/>
        </w:rPr>
        <w:t>name:</w:t>
      </w:r>
      <w:r w:rsidRPr="008A19C8">
        <w:rPr>
          <w:rFonts w:ascii="Consolas" w:eastAsia="Times New Roman" w:hAnsi="Consolas" w:cs="Consolas"/>
          <w:color w:val="569CD6"/>
          <w:sz w:val="21"/>
          <w:szCs w:val="21"/>
        </w:rPr>
        <w:t>this</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route</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snapshot</w:t>
      </w:r>
      <w:r w:rsidRPr="008A19C8">
        <w:rPr>
          <w:rFonts w:ascii="Consolas" w:eastAsia="Times New Roman" w:hAnsi="Consolas" w:cs="Consolas"/>
          <w:color w:val="D4D4D4"/>
          <w:sz w:val="21"/>
          <w:szCs w:val="21"/>
        </w:rPr>
        <w:t>.</w:t>
      </w:r>
      <w:r w:rsidRPr="008A19C8">
        <w:rPr>
          <w:rFonts w:ascii="Consolas" w:eastAsia="Times New Roman" w:hAnsi="Consolas" w:cs="Consolas"/>
          <w:color w:val="9CDCFE"/>
          <w:sz w:val="21"/>
          <w:szCs w:val="21"/>
        </w:rPr>
        <w:t>params</w:t>
      </w:r>
      <w:r w:rsidRPr="008A19C8">
        <w:rPr>
          <w:rFonts w:ascii="Consolas" w:eastAsia="Times New Roman" w:hAnsi="Consolas" w:cs="Consolas"/>
          <w:color w:val="D4D4D4"/>
          <w:sz w:val="21"/>
          <w:szCs w:val="21"/>
        </w:rPr>
        <w:t>[</w:t>
      </w:r>
      <w:r w:rsidRPr="008A19C8">
        <w:rPr>
          <w:rFonts w:ascii="Consolas" w:eastAsia="Times New Roman" w:hAnsi="Consolas" w:cs="Consolas"/>
          <w:color w:val="CE9178"/>
          <w:sz w:val="21"/>
          <w:szCs w:val="21"/>
        </w:rPr>
        <w:t>'name'</w:t>
      </w:r>
      <w:r w:rsidRPr="008A19C8">
        <w:rPr>
          <w:rFonts w:ascii="Consolas" w:eastAsia="Times New Roman" w:hAnsi="Consolas" w:cs="Consolas"/>
          <w:color w:val="D4D4D4"/>
          <w:sz w:val="21"/>
          <w:szCs w:val="21"/>
        </w:rPr>
        <w:t>] };</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8A19C8" w:rsidRPr="008A19C8" w:rsidRDefault="008A19C8" w:rsidP="008A19C8">
      <w:pPr>
        <w:shd w:val="clear" w:color="auto" w:fill="1E1E1E"/>
        <w:spacing w:after="0" w:line="285" w:lineRule="atLeast"/>
        <w:rPr>
          <w:rFonts w:ascii="Consolas" w:eastAsia="Times New Roman" w:hAnsi="Consolas" w:cs="Consolas"/>
          <w:color w:val="D4D4D4"/>
          <w:sz w:val="21"/>
          <w:szCs w:val="21"/>
        </w:rPr>
      </w:pPr>
      <w:r w:rsidRPr="008A19C8">
        <w:rPr>
          <w:rFonts w:ascii="Consolas" w:eastAsia="Times New Roman" w:hAnsi="Consolas" w:cs="Consolas"/>
          <w:color w:val="D4D4D4"/>
          <w:sz w:val="21"/>
          <w:szCs w:val="21"/>
        </w:rPr>
        <w:t>}</w:t>
      </w:r>
    </w:p>
    <w:p w:rsidR="000671F0" w:rsidRDefault="000671F0" w:rsidP="009463CF">
      <w:pPr>
        <w:pStyle w:val="ListParagraph"/>
        <w:ind w:left="1800"/>
        <w:jc w:val="both"/>
      </w:pPr>
    </w:p>
    <w:p w:rsidR="002B4435" w:rsidRDefault="002B4435" w:rsidP="009463CF">
      <w:pPr>
        <w:pStyle w:val="ListParagraph"/>
        <w:ind w:left="1800"/>
        <w:jc w:val="both"/>
      </w:pPr>
    </w:p>
    <w:p w:rsidR="002B4435" w:rsidRDefault="008B302E" w:rsidP="002B4435">
      <w:pPr>
        <w:pStyle w:val="ListParagraph"/>
        <w:numPr>
          <w:ilvl w:val="0"/>
          <w:numId w:val="10"/>
        </w:numPr>
        <w:jc w:val="both"/>
      </w:pPr>
      <w:r>
        <w:t>user.component.html:</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r w:rsidRPr="008B302E">
        <w:rPr>
          <w:rFonts w:ascii="Consolas" w:eastAsia="Times New Roman" w:hAnsi="Consolas" w:cs="Consolas"/>
          <w:color w:val="D4D4D4"/>
          <w:sz w:val="21"/>
          <w:szCs w:val="21"/>
        </w:rPr>
        <w:t>User with {{ user.id }}loaded.</w:t>
      </w: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r w:rsidRPr="008B302E">
        <w:rPr>
          <w:rFonts w:ascii="Consolas" w:eastAsia="Times New Roman" w:hAnsi="Consolas" w:cs="Consolas"/>
          <w:color w:val="D4D4D4"/>
          <w:sz w:val="21"/>
          <w:szCs w:val="21"/>
        </w:rPr>
        <w:t>User name is {{ user.name }}</w:t>
      </w:r>
      <w:r w:rsidRPr="008B302E">
        <w:rPr>
          <w:rFonts w:ascii="Consolas" w:eastAsia="Times New Roman" w:hAnsi="Consolas" w:cs="Consolas"/>
          <w:color w:val="808080"/>
          <w:sz w:val="21"/>
          <w:szCs w:val="21"/>
        </w:rPr>
        <w:t>&lt;/</w:t>
      </w:r>
      <w:r w:rsidRPr="008B302E">
        <w:rPr>
          <w:rFonts w:ascii="Consolas" w:eastAsia="Times New Roman" w:hAnsi="Consolas" w:cs="Consolas"/>
          <w:color w:val="569CD6"/>
          <w:sz w:val="21"/>
          <w:szCs w:val="21"/>
        </w:rPr>
        <w:t>p</w:t>
      </w:r>
      <w:r w:rsidRPr="008B302E">
        <w:rPr>
          <w:rFonts w:ascii="Consolas" w:eastAsia="Times New Roman" w:hAnsi="Consolas" w:cs="Consolas"/>
          <w:color w:val="808080"/>
          <w:sz w:val="21"/>
          <w:szCs w:val="21"/>
        </w:rPr>
        <w:t>&gt;</w:t>
      </w:r>
    </w:p>
    <w:p w:rsidR="008B302E" w:rsidRPr="008B302E" w:rsidRDefault="008B302E" w:rsidP="008B302E">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8B302E" w:rsidRDefault="008B302E" w:rsidP="008B302E">
      <w:pPr>
        <w:pStyle w:val="ListParagraph"/>
        <w:ind w:left="1080"/>
        <w:jc w:val="both"/>
      </w:pPr>
    </w:p>
    <w:p w:rsidR="00406744" w:rsidRDefault="00406744" w:rsidP="008B302E">
      <w:pPr>
        <w:pStyle w:val="ListParagraph"/>
        <w:ind w:left="1080"/>
        <w:jc w:val="both"/>
      </w:pPr>
    </w:p>
    <w:p w:rsidR="00406744" w:rsidRDefault="00406744" w:rsidP="008B302E">
      <w:pPr>
        <w:pStyle w:val="ListParagraph"/>
        <w:ind w:left="1080"/>
        <w:jc w:val="both"/>
      </w:pPr>
    </w:p>
    <w:p w:rsidR="00406744" w:rsidRPr="00596971" w:rsidRDefault="00406744" w:rsidP="008B302E">
      <w:pPr>
        <w:pStyle w:val="ListParagraph"/>
        <w:ind w:left="1080"/>
        <w:jc w:val="both"/>
        <w:rPr>
          <w:b/>
          <w:u w:val="single"/>
        </w:rPr>
      </w:pPr>
      <w:r w:rsidRPr="00596971">
        <w:rPr>
          <w:b/>
          <w:u w:val="single"/>
        </w:rPr>
        <w:t>Section 11: Lecture 123//Fetching Route Parameters Reactively</w:t>
      </w:r>
    </w:p>
    <w:p w:rsidR="00406744" w:rsidRDefault="00686AB1" w:rsidP="00406744">
      <w:pPr>
        <w:pStyle w:val="ListParagraph"/>
        <w:numPr>
          <w:ilvl w:val="0"/>
          <w:numId w:val="14"/>
        </w:numPr>
        <w:jc w:val="both"/>
      </w:pPr>
      <w:r>
        <w:t>Now, in our user component we saw that we passed the user ID and URL, lets quickly add a router link in the user.component.html.</w:t>
      </w:r>
    </w:p>
    <w:p w:rsidR="00686AB1" w:rsidRDefault="00F36B0A" w:rsidP="00406744">
      <w:pPr>
        <w:pStyle w:val="ListParagraph"/>
        <w:numPr>
          <w:ilvl w:val="0"/>
          <w:numId w:val="14"/>
        </w:numPr>
        <w:jc w:val="both"/>
      </w:pPr>
      <w:r>
        <w:t xml:space="preserve">Now we will add an array in the router link as shown below which will act as </w:t>
      </w:r>
      <w:r w:rsidR="00643774">
        <w:t>/user/10/Anna</w:t>
      </w:r>
    </w:p>
    <w:p w:rsidR="00643774" w:rsidRDefault="000838EB" w:rsidP="00406744">
      <w:pPr>
        <w:pStyle w:val="ListParagraph"/>
        <w:numPr>
          <w:ilvl w:val="0"/>
          <w:numId w:val="14"/>
        </w:numPr>
        <w:jc w:val="both"/>
      </w:pPr>
      <w:r>
        <w:t xml:space="preserve">Once we click load Anna here; routing will take us to this </w:t>
      </w:r>
      <w:r w:rsidR="00332962">
        <w:t>link -</w:t>
      </w:r>
      <w:r>
        <w:t xml:space="preserve"> /user/10/Anna</w:t>
      </w:r>
      <w:r w:rsidR="0077791A">
        <w:t>; here we load o</w:t>
      </w:r>
      <w:r w:rsidR="00E947AD">
        <w:t>ur data using the snapshot object of the route.</w:t>
      </w:r>
    </w:p>
    <w:p w:rsidR="0072070E" w:rsidRDefault="0072070E" w:rsidP="00406744">
      <w:pPr>
        <w:pStyle w:val="ListParagraph"/>
        <w:numPr>
          <w:ilvl w:val="0"/>
          <w:numId w:val="14"/>
        </w:numPr>
        <w:jc w:val="both"/>
      </w:pPr>
      <w:r>
        <w:t xml:space="preserve">Now, if we </w:t>
      </w:r>
      <w:r w:rsidR="008A55A9">
        <w:t>load a</w:t>
      </w:r>
      <w:r>
        <w:t xml:space="preserve"> new route what will </w:t>
      </w:r>
      <w:r w:rsidR="002138DD">
        <w:t>happen -</w:t>
      </w:r>
      <w:r>
        <w:t xml:space="preserve"> Angular will look into our app.module.ts</w:t>
      </w:r>
      <w:r w:rsidR="00FD1706">
        <w:t xml:space="preserve"> – finds the fitting route here</w:t>
      </w:r>
      <w:r w:rsidR="00212F2E">
        <w:t xml:space="preserve"> – loads the component – initializes the component</w:t>
      </w:r>
      <w:r w:rsidR="00B02F7D">
        <w:t xml:space="preserve"> and gives us the data by accessing the snapshot here</w:t>
      </w:r>
      <w:r w:rsidR="00FD1706">
        <w:t>.</w:t>
      </w:r>
    </w:p>
    <w:p w:rsidR="00F15070" w:rsidRDefault="00D96DA9" w:rsidP="00406744">
      <w:pPr>
        <w:pStyle w:val="ListParagraph"/>
        <w:numPr>
          <w:ilvl w:val="0"/>
          <w:numId w:val="14"/>
        </w:numPr>
        <w:jc w:val="both"/>
      </w:pPr>
      <w:r>
        <w:t>This all only happens if we haven’t been on this component before</w:t>
      </w:r>
      <w:r w:rsidR="00E54DD9">
        <w:t xml:space="preserve"> but if we click this link which is on the user component </w:t>
      </w:r>
      <w:r w:rsidR="00E54DD9">
        <w:sym w:font="Wingdings" w:char="F0E0"/>
      </w:r>
      <w:r w:rsidR="00E54DD9">
        <w:t xml:space="preserve"> the URL still changes but we are on the component already.</w:t>
      </w:r>
      <w:r w:rsidR="00F15070">
        <w:t xml:space="preserve"> Here angular cleverly doesn’t instantiate this component</w:t>
      </w:r>
      <w:r w:rsidR="008C73CD">
        <w:t xml:space="preserve"> – that </w:t>
      </w:r>
      <w:r w:rsidR="00AC16B7">
        <w:t>would only cost the performance by re-rendering the component we already are on.</w:t>
      </w:r>
    </w:p>
    <w:p w:rsidR="00FD1706" w:rsidRDefault="00F15070" w:rsidP="00F15070">
      <w:pPr>
        <w:pStyle w:val="ListParagraph"/>
        <w:numPr>
          <w:ilvl w:val="0"/>
          <w:numId w:val="14"/>
        </w:numPr>
        <w:jc w:val="both"/>
      </w:pPr>
      <w:r>
        <w:t xml:space="preserve"> </w:t>
      </w:r>
      <w:r w:rsidR="00AC4A73">
        <w:t xml:space="preserve">By </w:t>
      </w:r>
      <w:r w:rsidR="00357A65">
        <w:t>default,</w:t>
      </w:r>
      <w:r w:rsidR="00AC4A73">
        <w:t xml:space="preserve"> angular will not destroy the current component and re-create the same component again if we are on that component already.</w:t>
      </w:r>
    </w:p>
    <w:p w:rsidR="00AC4A73" w:rsidRDefault="00DD4D79" w:rsidP="00F15070">
      <w:pPr>
        <w:pStyle w:val="ListParagraph"/>
        <w:numPr>
          <w:ilvl w:val="0"/>
          <w:numId w:val="14"/>
        </w:numPr>
        <w:jc w:val="both"/>
      </w:pPr>
      <w:r>
        <w:t>Its fine to use the snapshot for the first initialization</w:t>
      </w:r>
      <w:r w:rsidR="00FE6743">
        <w:t xml:space="preserve"> but to be able to react to the subsequent </w:t>
      </w:r>
      <w:r w:rsidR="00DE2C50">
        <w:t>changes we</w:t>
      </w:r>
      <w:r w:rsidR="009E72FD">
        <w:t xml:space="preserve"> need a different approach.</w:t>
      </w:r>
      <w:r w:rsidR="00DE2C50">
        <w:t xml:space="preserve"> In our user.component.</w:t>
      </w:r>
      <w:r w:rsidR="00DB700B">
        <w:t>ts</w:t>
      </w:r>
    </w:p>
    <w:p w:rsidR="00EC4205" w:rsidRDefault="00EC4205" w:rsidP="00F15070">
      <w:pPr>
        <w:pStyle w:val="ListParagraph"/>
        <w:numPr>
          <w:ilvl w:val="0"/>
          <w:numId w:val="14"/>
        </w:numPr>
        <w:jc w:val="both"/>
      </w:pPr>
      <w:r>
        <w:t>Now, we can use our route object i.e. the params prop</w:t>
      </w:r>
      <w:r w:rsidR="004B68F6">
        <w:t>erty of the route object itself, we didn’t use that before we have the snapshot in between.</w:t>
      </w:r>
    </w:p>
    <w:p w:rsidR="00EC4205" w:rsidRDefault="00FC0254" w:rsidP="00F15070">
      <w:pPr>
        <w:pStyle w:val="ListParagraph"/>
        <w:numPr>
          <w:ilvl w:val="0"/>
          <w:numId w:val="14"/>
        </w:numPr>
        <w:jc w:val="both"/>
      </w:pPr>
      <w:r>
        <w:t>Params here is an observable</w:t>
      </w:r>
      <w:r w:rsidR="00647D31">
        <w:t>; observable is something on which we will come to right after this section.</w:t>
      </w:r>
    </w:p>
    <w:p w:rsidR="00647D31" w:rsidRDefault="002D1AE7" w:rsidP="00F15070">
      <w:pPr>
        <w:pStyle w:val="ListParagraph"/>
        <w:numPr>
          <w:ilvl w:val="0"/>
          <w:numId w:val="14"/>
        </w:numPr>
        <w:jc w:val="both"/>
      </w:pPr>
      <w:r>
        <w:t xml:space="preserve">Basically, </w:t>
      </w:r>
      <w:r w:rsidRPr="006276B4">
        <w:rPr>
          <w:b/>
        </w:rPr>
        <w:t>observable</w:t>
      </w:r>
      <w:r w:rsidR="006276B4" w:rsidRPr="006276B4">
        <w:rPr>
          <w:b/>
        </w:rPr>
        <w:t>s</w:t>
      </w:r>
      <w:r>
        <w:t xml:space="preserve"> are the features added by a third party package and not by angular but its heavily used by </w:t>
      </w:r>
      <w:r w:rsidR="00CE50FA">
        <w:t xml:space="preserve">angular which allows you to work easily with </w:t>
      </w:r>
      <w:r w:rsidR="00CE50FA" w:rsidRPr="00CE44D8">
        <w:rPr>
          <w:b/>
        </w:rPr>
        <w:t>Asynchronous tasks</w:t>
      </w:r>
      <w:r w:rsidR="00CE50FA">
        <w:t>.</w:t>
      </w:r>
    </w:p>
    <w:p w:rsidR="00CE50FA" w:rsidRDefault="00481EE8" w:rsidP="00F15070">
      <w:pPr>
        <w:pStyle w:val="ListParagraph"/>
        <w:numPr>
          <w:ilvl w:val="0"/>
          <w:numId w:val="14"/>
        </w:numPr>
        <w:jc w:val="both"/>
      </w:pPr>
      <w:r>
        <w:lastRenderedPageBreak/>
        <w:t>Observable is used to subscribe some event which might happen in future to then execute this code when it happens.</w:t>
      </w:r>
    </w:p>
    <w:p w:rsidR="00481EE8" w:rsidRDefault="004C2244" w:rsidP="00F15070">
      <w:pPr>
        <w:pStyle w:val="ListParagraph"/>
        <w:numPr>
          <w:ilvl w:val="0"/>
          <w:numId w:val="14"/>
        </w:numPr>
        <w:jc w:val="both"/>
      </w:pPr>
      <w:r>
        <w:t>Now, as the name describes observable is something which we can observe. So, we will call subscribe method on it and this is still called on params.</w:t>
      </w:r>
      <w:r w:rsidR="007B2761">
        <w:t xml:space="preserve"> Whenever the parameters change in this case </w:t>
      </w:r>
      <w:r w:rsidR="009562BF">
        <w:t>the observable will be executed.</w:t>
      </w:r>
    </w:p>
    <w:p w:rsidR="004C2244" w:rsidRDefault="00920D5C" w:rsidP="00F15070">
      <w:pPr>
        <w:pStyle w:val="ListParagraph"/>
        <w:numPr>
          <w:ilvl w:val="0"/>
          <w:numId w:val="14"/>
        </w:numPr>
        <w:jc w:val="both"/>
      </w:pPr>
      <w:r>
        <w:t xml:space="preserve">Now, we </w:t>
      </w:r>
      <w:r w:rsidR="007B2761">
        <w:t>must</w:t>
      </w:r>
      <w:r>
        <w:t xml:space="preserve"> pass arguments in the subscribe method</w:t>
      </w:r>
      <w:r w:rsidR="007B2761">
        <w:t xml:space="preserve"> – subscribe can take 3 functions as arguments</w:t>
      </w:r>
      <w:r w:rsidR="00C3390D">
        <w:t xml:space="preserve"> – the 1</w:t>
      </w:r>
      <w:r w:rsidR="00C3390D" w:rsidRPr="00C3390D">
        <w:rPr>
          <w:vertAlign w:val="superscript"/>
        </w:rPr>
        <w:t>st</w:t>
      </w:r>
      <w:r w:rsidR="00C3390D">
        <w:t xml:space="preserve"> one is the most important here</w:t>
      </w:r>
      <w:r w:rsidR="00FE1B7D">
        <w:t xml:space="preserve">, </w:t>
      </w:r>
      <w:r>
        <w:t>this would be fired when new data will be passed through the observable.</w:t>
      </w:r>
      <w:r w:rsidR="00FE1B7D">
        <w:t xml:space="preserve"> To put in the easier words whenever the parameters </w:t>
      </w:r>
      <w:r w:rsidR="00120F52">
        <w:t>change in this use case then this first argument which should be a function here</w:t>
      </w:r>
      <w:r w:rsidR="009562BF">
        <w:t xml:space="preserve"> is executed</w:t>
      </w:r>
      <w:r w:rsidR="00617EFF">
        <w:t>.</w:t>
      </w:r>
    </w:p>
    <w:p w:rsidR="002C5E1B" w:rsidRDefault="002C5E1B" w:rsidP="00F15070">
      <w:pPr>
        <w:pStyle w:val="ListParagraph"/>
        <w:numPr>
          <w:ilvl w:val="0"/>
          <w:numId w:val="14"/>
        </w:numPr>
        <w:jc w:val="both"/>
      </w:pPr>
      <w:r>
        <w:t xml:space="preserve">We will use the ES6 arrow function which </w:t>
      </w:r>
      <w:r w:rsidR="00474F34">
        <w:t xml:space="preserve">will take </w:t>
      </w:r>
      <w:r w:rsidR="008B1B60">
        <w:t>prams</w:t>
      </w:r>
      <w:r w:rsidR="00474F34">
        <w:t xml:space="preserve"> as an argument and we can set this as the type param.</w:t>
      </w:r>
    </w:p>
    <w:p w:rsidR="002C5E1B" w:rsidRDefault="00197016" w:rsidP="00197016">
      <w:pPr>
        <w:pStyle w:val="ListParagraph"/>
        <w:numPr>
          <w:ilvl w:val="0"/>
          <w:numId w:val="14"/>
        </w:numPr>
        <w:jc w:val="both"/>
      </w:pPr>
      <w:r>
        <w:t>Now, inside the function, which is the first parameter in the subscribe function we can fetch the user object and pass id from the params</w:t>
      </w:r>
      <w:r w:rsidR="000E5E63">
        <w:t>.</w:t>
      </w:r>
    </w:p>
    <w:p w:rsidR="000E5E63" w:rsidRDefault="0012671C" w:rsidP="00197016">
      <w:pPr>
        <w:pStyle w:val="ListParagraph"/>
        <w:numPr>
          <w:ilvl w:val="0"/>
          <w:numId w:val="14"/>
        </w:numPr>
        <w:jc w:val="both"/>
      </w:pPr>
      <w:r>
        <w:t>So, this will now update our user object whenever the parameter changes.</w:t>
      </w:r>
    </w:p>
    <w:p w:rsidR="0012671C" w:rsidRDefault="00B02A14" w:rsidP="00197016">
      <w:pPr>
        <w:pStyle w:val="ListParagraph"/>
        <w:numPr>
          <w:ilvl w:val="0"/>
          <w:numId w:val="14"/>
        </w:numPr>
        <w:jc w:val="both"/>
      </w:pPr>
      <w:r>
        <w:t>This code will not be executed when ngOnInit runs through and the subscription will be set up; now only if then parameters change then the inside part of the subscribe function will run.</w:t>
      </w:r>
    </w:p>
    <w:p w:rsidR="00B02A14" w:rsidRDefault="00BD5CA2" w:rsidP="00197016">
      <w:pPr>
        <w:pStyle w:val="ListParagraph"/>
        <w:numPr>
          <w:ilvl w:val="0"/>
          <w:numId w:val="14"/>
        </w:numPr>
        <w:jc w:val="both"/>
      </w:pPr>
      <w:r>
        <w:t>If you know that the component you are working on might not reloaded from within the component, then we might not need this.</w:t>
      </w:r>
    </w:p>
    <w:p w:rsidR="00BD5CA2" w:rsidRDefault="00C23549" w:rsidP="00197016">
      <w:pPr>
        <w:pStyle w:val="ListParagraph"/>
        <w:numPr>
          <w:ilvl w:val="0"/>
          <w:numId w:val="14"/>
        </w:numPr>
        <w:jc w:val="both"/>
      </w:pPr>
      <w:r>
        <w:t>user.component.ts</w:t>
      </w:r>
      <w:r w:rsidR="00CE1CC6">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Component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OnInit</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'@angular/core'</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ActivatedRoute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'@angular/router'</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import</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paramKey</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C586C0"/>
          <w:sz w:val="21"/>
          <w:szCs w:val="21"/>
        </w:rPr>
        <w:t>from</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'blocking-proxy/built/lib/webdriver_commands'</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r w:rsidRPr="00CE1CC6">
        <w:rPr>
          <w:rFonts w:ascii="Consolas" w:eastAsia="Times New Roman" w:hAnsi="Consolas" w:cs="Consolas"/>
          <w:color w:val="DCDCAA"/>
          <w:sz w:val="21"/>
          <w:szCs w:val="21"/>
        </w:rPr>
        <w:t>Component</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selector:</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'app-user'</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templateUrl:</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'./user.component.html'</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styleUrls: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CE9178"/>
          <w:sz w:val="21"/>
          <w:szCs w:val="21"/>
        </w:rPr>
        <w:t>'./user.component.css'</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C586C0"/>
          <w:sz w:val="21"/>
          <w:szCs w:val="21"/>
        </w:rPr>
        <w:t>export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class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UserComponent</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implements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OnInit</w:t>
      </w:r>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 {</w:t>
      </w:r>
      <w:r w:rsidRPr="00CE1CC6">
        <w:rPr>
          <w:rFonts w:ascii="Consolas" w:eastAsia="Times New Roman" w:hAnsi="Consolas" w:cs="Consolas"/>
          <w:color w:val="9CDCFE"/>
          <w:sz w:val="21"/>
          <w:szCs w:val="21"/>
        </w:rPr>
        <w:t>id</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number</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name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string</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constructor</w:t>
      </w:r>
      <w:r w:rsidRPr="00CE1CC6">
        <w:rPr>
          <w:rFonts w:ascii="Consolas" w:eastAsia="Times New Roman" w:hAnsi="Consolas" w:cs="Consolas"/>
          <w:color w:val="D4D4D4"/>
          <w:sz w:val="21"/>
          <w:szCs w:val="21"/>
        </w:rPr>
        <w:t>(</w:t>
      </w:r>
      <w:r w:rsidRPr="00CE1CC6">
        <w:rPr>
          <w:rFonts w:ascii="Consolas" w:eastAsia="Times New Roman" w:hAnsi="Consolas" w:cs="Consolas"/>
          <w:color w:val="569CD6"/>
          <w:sz w:val="21"/>
          <w:szCs w:val="21"/>
        </w:rPr>
        <w:t>private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ActivatedRoute</w:t>
      </w:r>
      <w:r w:rsidRPr="00CE1CC6">
        <w:rPr>
          <w:rFonts w:ascii="Consolas" w:eastAsia="Times New Roman" w:hAnsi="Consolas" w:cs="Consolas"/>
          <w:color w:val="D4D4D4"/>
          <w:sz w:val="21"/>
          <w:szCs w:val="21"/>
        </w:rPr>
        <w:t>) {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DCDCAA"/>
          <w:sz w:val="21"/>
          <w:szCs w:val="21"/>
        </w:rPr>
        <w:t>ngOnInit</w:t>
      </w:r>
      <w:r w:rsidRPr="00CE1CC6">
        <w:rPr>
          <w:rFonts w:ascii="Consolas" w:eastAsia="Times New Roman" w:hAnsi="Consolas" w:cs="Consolas"/>
          <w:color w:val="D4D4D4"/>
          <w:sz w:val="21"/>
          <w:szCs w:val="21"/>
        </w:rPr>
        <w:t>()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 xml:space="preserve"> = { </w:t>
      </w:r>
      <w:r w:rsidRPr="00CE1CC6">
        <w:rPr>
          <w:rFonts w:ascii="Consolas" w:eastAsia="Times New Roman" w:hAnsi="Consolas" w:cs="Consolas"/>
          <w:color w:val="9CDCFE"/>
          <w:sz w:val="21"/>
          <w:szCs w:val="21"/>
        </w:rPr>
        <w:t>id:</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snapshot</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'id'</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name:</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snapshot</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'name'</w:t>
      </w:r>
      <w:r w:rsidRPr="00CE1CC6">
        <w:rPr>
          <w:rFonts w:ascii="Consolas" w:eastAsia="Times New Roman" w:hAnsi="Consolas" w:cs="Consolas"/>
          <w:color w:val="D4D4D4"/>
          <w:sz w:val="21"/>
          <w:szCs w:val="21"/>
        </w:rPr>
        <w:t>]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route</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params</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DCDCAA"/>
          <w:sz w:val="21"/>
          <w:szCs w:val="21"/>
        </w:rPr>
        <w:t>subscribe</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4EC9B0"/>
          <w:sz w:val="21"/>
          <w:szCs w:val="21"/>
        </w:rPr>
        <w:t>Params</w:t>
      </w: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=&gt;</w:t>
      </w:r>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id</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'id'</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r w:rsidRPr="00CE1CC6">
        <w:rPr>
          <w:rFonts w:ascii="Consolas" w:eastAsia="Times New Roman" w:hAnsi="Consolas" w:cs="Consolas"/>
          <w:color w:val="569CD6"/>
          <w:sz w:val="21"/>
          <w:szCs w:val="21"/>
        </w:rPr>
        <w:t>this</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user</w:t>
      </w:r>
      <w:r w:rsidRPr="00CE1CC6">
        <w:rPr>
          <w:rFonts w:ascii="Consolas" w:eastAsia="Times New Roman" w:hAnsi="Consolas" w:cs="Consolas"/>
          <w:color w:val="D4D4D4"/>
          <w:sz w:val="21"/>
          <w:szCs w:val="21"/>
        </w:rPr>
        <w:t>.</w:t>
      </w:r>
      <w:r w:rsidRPr="00CE1CC6">
        <w:rPr>
          <w:rFonts w:ascii="Consolas" w:eastAsia="Times New Roman" w:hAnsi="Consolas" w:cs="Consolas"/>
          <w:color w:val="9CDCFE"/>
          <w:sz w:val="21"/>
          <w:szCs w:val="21"/>
        </w:rPr>
        <w:t>name</w:t>
      </w:r>
      <w:r w:rsidRPr="00CE1CC6">
        <w:rPr>
          <w:rFonts w:ascii="Consolas" w:eastAsia="Times New Roman" w:hAnsi="Consolas" w:cs="Consolas"/>
          <w:color w:val="D4D4D4"/>
          <w:sz w:val="21"/>
          <w:szCs w:val="21"/>
        </w:rPr>
        <w:t xml:space="preserve"> = </w:t>
      </w:r>
      <w:r w:rsidRPr="00CE1CC6">
        <w:rPr>
          <w:rFonts w:ascii="Consolas" w:eastAsia="Times New Roman" w:hAnsi="Consolas" w:cs="Consolas"/>
          <w:color w:val="9CDCFE"/>
          <w:sz w:val="21"/>
          <w:szCs w:val="21"/>
        </w:rPr>
        <w:t>params</w:t>
      </w:r>
      <w:r w:rsidRPr="00CE1CC6">
        <w:rPr>
          <w:rFonts w:ascii="Consolas" w:eastAsia="Times New Roman" w:hAnsi="Consolas" w:cs="Consolas"/>
          <w:color w:val="D4D4D4"/>
          <w:sz w:val="21"/>
          <w:szCs w:val="21"/>
        </w:rPr>
        <w:t>[</w:t>
      </w:r>
      <w:r w:rsidRPr="00CE1CC6">
        <w:rPr>
          <w:rFonts w:ascii="Consolas" w:eastAsia="Times New Roman" w:hAnsi="Consolas" w:cs="Consolas"/>
          <w:color w:val="CE9178"/>
          <w:sz w:val="21"/>
          <w:szCs w:val="21"/>
        </w:rPr>
        <w:t>'name'</w:t>
      </w: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lastRenderedPageBreak/>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 xml:space="preserve">      );</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Pr="00CE1CC6" w:rsidRDefault="00CE1CC6" w:rsidP="00CE1CC6">
      <w:pPr>
        <w:pStyle w:val="ListParagraph"/>
        <w:numPr>
          <w:ilvl w:val="0"/>
          <w:numId w:val="14"/>
        </w:numPr>
        <w:shd w:val="clear" w:color="auto" w:fill="1E1E1E"/>
        <w:spacing w:after="0" w:line="285" w:lineRule="atLeast"/>
        <w:rPr>
          <w:rFonts w:ascii="Consolas" w:eastAsia="Times New Roman" w:hAnsi="Consolas" w:cs="Consolas"/>
          <w:color w:val="D4D4D4"/>
          <w:sz w:val="21"/>
          <w:szCs w:val="21"/>
        </w:rPr>
      </w:pPr>
      <w:r w:rsidRPr="00CE1CC6">
        <w:rPr>
          <w:rFonts w:ascii="Consolas" w:eastAsia="Times New Roman" w:hAnsi="Consolas" w:cs="Consolas"/>
          <w:color w:val="D4D4D4"/>
          <w:sz w:val="21"/>
          <w:szCs w:val="21"/>
        </w:rPr>
        <w:t>}</w:t>
      </w:r>
    </w:p>
    <w:p w:rsidR="00CE1CC6" w:rsidRDefault="00CE1CC6" w:rsidP="00CE1CC6">
      <w:pPr>
        <w:pStyle w:val="ListParagraph"/>
        <w:ind w:left="1440"/>
        <w:jc w:val="both"/>
      </w:pPr>
    </w:p>
    <w:p w:rsidR="00F6347D" w:rsidRDefault="00B027A0" w:rsidP="00F6347D">
      <w:pPr>
        <w:jc w:val="both"/>
      </w:pPr>
      <w:r>
        <w:t>20. user.component.html:</w:t>
      </w:r>
    </w:p>
    <w:p w:rsidR="00B027A0" w:rsidRPr="00B027A0" w:rsidRDefault="00B027A0" w:rsidP="00B027A0">
      <w:pPr>
        <w:shd w:val="clear" w:color="auto" w:fill="1E1E1E"/>
        <w:spacing w:line="285" w:lineRule="atLeast"/>
        <w:rPr>
          <w:rFonts w:ascii="Consolas" w:eastAsia="Times New Roman" w:hAnsi="Consolas" w:cs="Consolas"/>
          <w:color w:val="D4D4D4"/>
          <w:sz w:val="21"/>
          <w:szCs w:val="21"/>
        </w:rPr>
      </w:pPr>
      <w:r>
        <w:t>]</w:t>
      </w:r>
      <w:r w:rsidRPr="00B027A0">
        <w:rPr>
          <w:rFonts w:ascii="Consolas" w:hAnsi="Consolas" w:cs="Consolas"/>
          <w:color w:val="808080"/>
          <w:sz w:val="21"/>
          <w:szCs w:val="21"/>
        </w:rPr>
        <w:t xml:space="preserve"> </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User with {{ user.id }}loaded.</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User name is {{ user.name }}</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p</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hr</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a</w:t>
      </w:r>
      <w:r w:rsidRPr="00B027A0">
        <w:rPr>
          <w:rFonts w:ascii="Consolas" w:eastAsia="Times New Roman" w:hAnsi="Consolas" w:cs="Consolas"/>
          <w:color w:val="D4D4D4"/>
          <w:sz w:val="21"/>
          <w:szCs w:val="21"/>
        </w:rPr>
        <w:t xml:space="preserve"> [</w:t>
      </w:r>
      <w:r w:rsidRPr="00B027A0">
        <w:rPr>
          <w:rFonts w:ascii="Consolas" w:eastAsia="Times New Roman" w:hAnsi="Consolas" w:cs="Consolas"/>
          <w:color w:val="9CDCFE"/>
          <w:sz w:val="21"/>
          <w:szCs w:val="21"/>
        </w:rPr>
        <w:t>routerLink</w:t>
      </w:r>
      <w:r w:rsidRPr="00B027A0">
        <w:rPr>
          <w:rFonts w:ascii="Consolas" w:eastAsia="Times New Roman" w:hAnsi="Consolas" w:cs="Consolas"/>
          <w:color w:val="D4D4D4"/>
          <w:sz w:val="21"/>
          <w:szCs w:val="21"/>
        </w:rPr>
        <w:t>]=</w:t>
      </w:r>
      <w:r w:rsidRPr="00B027A0">
        <w:rPr>
          <w:rFonts w:ascii="Consolas" w:eastAsia="Times New Roman" w:hAnsi="Consolas" w:cs="Consolas"/>
          <w:color w:val="CE9178"/>
          <w:sz w:val="21"/>
          <w:szCs w:val="21"/>
        </w:rPr>
        <w:t>"['/users', 10, 'Anna']"</w:t>
      </w:r>
      <w:r w:rsidRPr="00B027A0">
        <w:rPr>
          <w:rFonts w:ascii="Consolas" w:eastAsia="Times New Roman" w:hAnsi="Consolas" w:cs="Consolas"/>
          <w:color w:val="808080"/>
          <w:sz w:val="21"/>
          <w:szCs w:val="21"/>
        </w:rPr>
        <w:t>&gt;</w:t>
      </w:r>
      <w:r w:rsidRPr="00B027A0">
        <w:rPr>
          <w:rFonts w:ascii="Consolas" w:eastAsia="Times New Roman" w:hAnsi="Consolas" w:cs="Consolas"/>
          <w:color w:val="D4D4D4"/>
          <w:sz w:val="21"/>
          <w:szCs w:val="21"/>
        </w:rPr>
        <w:t>Load Anna (10)</w:t>
      </w:r>
      <w:r w:rsidRPr="00B027A0">
        <w:rPr>
          <w:rFonts w:ascii="Consolas" w:eastAsia="Times New Roman" w:hAnsi="Consolas" w:cs="Consolas"/>
          <w:color w:val="808080"/>
          <w:sz w:val="21"/>
          <w:szCs w:val="21"/>
        </w:rPr>
        <w:t>&lt;/</w:t>
      </w:r>
      <w:r w:rsidRPr="00B027A0">
        <w:rPr>
          <w:rFonts w:ascii="Consolas" w:eastAsia="Times New Roman" w:hAnsi="Consolas" w:cs="Consolas"/>
          <w:color w:val="569CD6"/>
          <w:sz w:val="21"/>
          <w:szCs w:val="21"/>
        </w:rPr>
        <w:t>a</w:t>
      </w:r>
      <w:r w:rsidRPr="00B027A0">
        <w:rPr>
          <w:rFonts w:ascii="Consolas" w:eastAsia="Times New Roman" w:hAnsi="Consolas" w:cs="Consolas"/>
          <w:color w:val="808080"/>
          <w:sz w:val="21"/>
          <w:szCs w:val="21"/>
        </w:rPr>
        <w:t>&gt;</w:t>
      </w:r>
    </w:p>
    <w:p w:rsidR="00B027A0" w:rsidRPr="00B027A0" w:rsidRDefault="00B027A0" w:rsidP="00B027A0">
      <w:pPr>
        <w:shd w:val="clear" w:color="auto" w:fill="1E1E1E"/>
        <w:spacing w:after="0" w:line="285" w:lineRule="atLeast"/>
        <w:rPr>
          <w:rFonts w:ascii="Consolas" w:eastAsia="Times New Roman" w:hAnsi="Consolas" w:cs="Consolas"/>
          <w:color w:val="D4D4D4"/>
          <w:sz w:val="21"/>
          <w:szCs w:val="21"/>
        </w:rPr>
      </w:pPr>
    </w:p>
    <w:p w:rsidR="00B027A0" w:rsidRDefault="00B027A0" w:rsidP="00F6347D">
      <w:pPr>
        <w:jc w:val="both"/>
      </w:pPr>
    </w:p>
    <w:p w:rsidR="00B027A0" w:rsidRDefault="00B027A0" w:rsidP="00F6347D">
      <w:pPr>
        <w:jc w:val="both"/>
      </w:pPr>
    </w:p>
    <w:p w:rsidR="00B027A0" w:rsidRDefault="00B027A0" w:rsidP="00F6347D">
      <w:pPr>
        <w:jc w:val="both"/>
      </w:pPr>
    </w:p>
    <w:p w:rsidR="00640465" w:rsidRPr="005D2F05" w:rsidRDefault="00640465" w:rsidP="00F6347D">
      <w:pPr>
        <w:jc w:val="both"/>
        <w:rPr>
          <w:b/>
          <w:u w:val="single"/>
        </w:rPr>
      </w:pPr>
      <w:r w:rsidRPr="005D2F05">
        <w:rPr>
          <w:b/>
          <w:u w:val="single"/>
        </w:rPr>
        <w:t>Section 11: Lecture 124 //An important Note about Route Observables</w:t>
      </w:r>
    </w:p>
    <w:p w:rsidR="00640465" w:rsidRDefault="00760B0A" w:rsidP="00640465">
      <w:pPr>
        <w:pStyle w:val="ListParagraph"/>
        <w:numPr>
          <w:ilvl w:val="0"/>
          <w:numId w:val="15"/>
        </w:numPr>
        <w:jc w:val="both"/>
      </w:pPr>
      <w:r>
        <w:t>In the last lecture we learnt that how we can subscribe to our params to update them or to react to any changes and update our page if we already are on that page</w:t>
      </w:r>
      <w:r w:rsidR="00CD2454">
        <w:t xml:space="preserve"> then we set up this subscription using observables and you don’t have to change anything here</w:t>
      </w:r>
      <w:r>
        <w:t>.</w:t>
      </w:r>
    </w:p>
    <w:p w:rsidR="00760B0A" w:rsidRDefault="00E779DD" w:rsidP="00640465">
      <w:pPr>
        <w:pStyle w:val="ListParagraph"/>
        <w:numPr>
          <w:ilvl w:val="0"/>
          <w:numId w:val="15"/>
        </w:numPr>
        <w:jc w:val="both"/>
      </w:pPr>
      <w:r>
        <w:t>Here something is there which needs our attention though, the fact that we don’t need to add anything to this component is that angular does something for us here</w:t>
      </w:r>
      <w:r w:rsidR="00830258">
        <w:t xml:space="preserve"> in the background which is super important for us</w:t>
      </w:r>
      <w:r>
        <w:t>.</w:t>
      </w:r>
      <w:r w:rsidR="00830258">
        <w:t xml:space="preserve"> It cleans up the subscription that we created whenever this component is destroyed</w:t>
      </w:r>
      <w:r w:rsidR="0013763C">
        <w:t xml:space="preserve"> because if wouldn’t do it what are we doing here -  we are subscribing to the parameter changes and then leave this component and later we come back</w:t>
      </w:r>
      <w:r w:rsidR="00830258">
        <w:t>.</w:t>
      </w:r>
      <w:r w:rsidR="0013763C">
        <w:t xml:space="preserve"> So, once we come back to this component then the same component will be created again and the subscription will remain in some memory. As, the component is destroyed the subscription won’t.</w:t>
      </w:r>
    </w:p>
    <w:p w:rsidR="00830258" w:rsidRDefault="00222DB1" w:rsidP="00640465">
      <w:pPr>
        <w:pStyle w:val="ListParagraph"/>
        <w:numPr>
          <w:ilvl w:val="0"/>
          <w:numId w:val="15"/>
        </w:numPr>
        <w:jc w:val="both"/>
      </w:pPr>
      <w:r>
        <w:t>It will be there as the angular handles the destroying of the subscription for us but theoretically we want to implement on destroy lifecycle hook</w:t>
      </w:r>
      <w:r w:rsidR="008C4581">
        <w:t xml:space="preserve"> from @Core</w:t>
      </w:r>
    </w:p>
    <w:p w:rsidR="008C4581" w:rsidRDefault="008C4581" w:rsidP="008C4581">
      <w:pPr>
        <w:pStyle w:val="ListParagraph"/>
        <w:numPr>
          <w:ilvl w:val="0"/>
          <w:numId w:val="15"/>
        </w:numPr>
        <w:jc w:val="both"/>
      </w:pPr>
      <w:r>
        <w:t>And then we can store this subscription in some property. rxjs is the</w:t>
      </w:r>
      <w:r w:rsidR="007E3C63">
        <w:t xml:space="preserve"> </w:t>
      </w:r>
      <w:r>
        <w:t>package offering all this observables functionality</w:t>
      </w:r>
      <w:r w:rsidR="00E90D61">
        <w:t xml:space="preserve"> and as we missioned it is not shipping with </w:t>
      </w:r>
      <w:r w:rsidR="00EA1DF4">
        <w:t>angular.</w:t>
      </w:r>
      <w:r w:rsidR="00F60B04">
        <w:t xml:space="preserve"> Now we can bound the subscription with this property and later when the component is destroyed then we can unsubscribe the subscription using that property.</w:t>
      </w:r>
    </w:p>
    <w:p w:rsidR="008C4581" w:rsidRDefault="00D4465C" w:rsidP="008C4581">
      <w:pPr>
        <w:pStyle w:val="ListParagraph"/>
        <w:numPr>
          <w:ilvl w:val="0"/>
          <w:numId w:val="15"/>
        </w:numPr>
        <w:jc w:val="both"/>
      </w:pPr>
      <w:r>
        <w:t>It’s</w:t>
      </w:r>
      <w:r w:rsidR="002814DC">
        <w:t xml:space="preserve"> important to know that we don’t have to do this and angular will do it for us</w:t>
      </w:r>
      <w:r w:rsidR="004A213C">
        <w:t>, but even if we does this manually then also it will not heart and will not add anything bad to our app</w:t>
      </w:r>
      <w:r w:rsidR="002814DC">
        <w:t>.</w:t>
      </w:r>
    </w:p>
    <w:p w:rsidR="002814DC" w:rsidRDefault="002C0C85" w:rsidP="008C4581">
      <w:pPr>
        <w:pStyle w:val="ListParagraph"/>
        <w:numPr>
          <w:ilvl w:val="0"/>
          <w:numId w:val="15"/>
        </w:numPr>
        <w:jc w:val="both"/>
      </w:pPr>
      <w:r>
        <w:t>User.component.ts</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Component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OnInit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OnDestroy</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'@angular/core'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ActivatedRoute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'@angular/router'</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paramKey</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'blocking-proxy/built/lib/webdriver_commands'</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import</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Subscription</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C586C0"/>
          <w:sz w:val="21"/>
          <w:szCs w:val="21"/>
        </w:rPr>
        <w:t>from</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'rxjs/Subscription'</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r w:rsidRPr="002C0C85">
        <w:rPr>
          <w:rFonts w:ascii="Consolas" w:eastAsia="Times New Roman" w:hAnsi="Consolas" w:cs="Consolas"/>
          <w:color w:val="DCDCAA"/>
          <w:sz w:val="21"/>
          <w:szCs w:val="21"/>
        </w:rPr>
        <w:t>Component</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lastRenderedPageBreak/>
        <w:t xml:space="preserve">  </w:t>
      </w:r>
      <w:r w:rsidRPr="002C0C85">
        <w:rPr>
          <w:rFonts w:ascii="Consolas" w:eastAsia="Times New Roman" w:hAnsi="Consolas" w:cs="Consolas"/>
          <w:color w:val="9CDCFE"/>
          <w:sz w:val="21"/>
          <w:szCs w:val="21"/>
        </w:rPr>
        <w:t>selector:</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'app-user'</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templateUrl:</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'./user.component.html'</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styleUrls: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CE9178"/>
          <w:sz w:val="21"/>
          <w:szCs w:val="21"/>
        </w:rPr>
        <w:t>'./user.component.css'</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C586C0"/>
          <w:sz w:val="21"/>
          <w:szCs w:val="21"/>
        </w:rPr>
        <w:t>export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class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UserComponent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implements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OnInit</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OnDestroy</w:t>
      </w: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 {</w:t>
      </w:r>
      <w:r w:rsidRPr="002C0C85">
        <w:rPr>
          <w:rFonts w:ascii="Consolas" w:eastAsia="Times New Roman" w:hAnsi="Consolas" w:cs="Consolas"/>
          <w:color w:val="9CDCFE"/>
          <w:sz w:val="21"/>
          <w:szCs w:val="21"/>
        </w:rPr>
        <w:t>id</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number</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name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string</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paramsSubsription</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Subscription</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constructor</w:t>
      </w:r>
      <w:r w:rsidRPr="002C0C85">
        <w:rPr>
          <w:rFonts w:ascii="Consolas" w:eastAsia="Times New Roman" w:hAnsi="Consolas" w:cs="Consolas"/>
          <w:color w:val="D4D4D4"/>
          <w:sz w:val="21"/>
          <w:szCs w:val="21"/>
        </w:rPr>
        <w:t>(</w:t>
      </w:r>
      <w:r w:rsidRPr="002C0C85">
        <w:rPr>
          <w:rFonts w:ascii="Consolas" w:eastAsia="Times New Roman" w:hAnsi="Consolas" w:cs="Consolas"/>
          <w:color w:val="569CD6"/>
          <w:sz w:val="21"/>
          <w:szCs w:val="21"/>
        </w:rPr>
        <w:t>private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ActivatedRoute</w:t>
      </w:r>
      <w:r w:rsidRPr="002C0C85">
        <w:rPr>
          <w:rFonts w:ascii="Consolas" w:eastAsia="Times New Roman" w:hAnsi="Consolas" w:cs="Consolas"/>
          <w:color w:val="D4D4D4"/>
          <w:sz w:val="21"/>
          <w:szCs w:val="21"/>
        </w:rPr>
        <w:t>) {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DCDCAA"/>
          <w:sz w:val="21"/>
          <w:szCs w:val="21"/>
        </w:rPr>
        <w:t>ngOnInit</w:t>
      </w:r>
      <w:r w:rsidRPr="002C0C85">
        <w:rPr>
          <w:rFonts w:ascii="Consolas" w:eastAsia="Times New Roman" w:hAnsi="Consolas" w:cs="Consolas"/>
          <w:color w:val="D4D4D4"/>
          <w:sz w:val="21"/>
          <w:szCs w:val="21"/>
        </w:rPr>
        <w:t>()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 xml:space="preserve"> = { </w:t>
      </w:r>
      <w:r w:rsidRPr="002C0C85">
        <w:rPr>
          <w:rFonts w:ascii="Consolas" w:eastAsia="Times New Roman" w:hAnsi="Consolas" w:cs="Consolas"/>
          <w:color w:val="9CDCFE"/>
          <w:sz w:val="21"/>
          <w:szCs w:val="21"/>
        </w:rPr>
        <w:t>id:</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snapshot</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'id'</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name:</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snapshot</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'name'</w:t>
      </w:r>
      <w:r w:rsidRPr="002C0C85">
        <w:rPr>
          <w:rFonts w:ascii="Consolas" w:eastAsia="Times New Roman" w:hAnsi="Consolas" w:cs="Consolas"/>
          <w:color w:val="D4D4D4"/>
          <w:sz w:val="21"/>
          <w:szCs w:val="21"/>
        </w:rPr>
        <w:t>]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paramsSubsription</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route</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DCDCAA"/>
          <w:sz w:val="21"/>
          <w:szCs w:val="21"/>
        </w:rPr>
        <w:t>subscribe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4EC9B0"/>
          <w:sz w:val="21"/>
          <w:szCs w:val="21"/>
        </w:rPr>
        <w:t>Params</w:t>
      </w: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=&gt;</w:t>
      </w: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id</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'id'</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user</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name</w:t>
      </w:r>
      <w:r w:rsidRPr="002C0C85">
        <w:rPr>
          <w:rFonts w:ascii="Consolas" w:eastAsia="Times New Roman" w:hAnsi="Consolas" w:cs="Consolas"/>
          <w:color w:val="D4D4D4"/>
          <w:sz w:val="21"/>
          <w:szCs w:val="21"/>
        </w:rPr>
        <w:t xml:space="preserve"> = </w:t>
      </w:r>
      <w:r w:rsidRPr="002C0C85">
        <w:rPr>
          <w:rFonts w:ascii="Consolas" w:eastAsia="Times New Roman" w:hAnsi="Consolas" w:cs="Consolas"/>
          <w:color w:val="9CDCFE"/>
          <w:sz w:val="21"/>
          <w:szCs w:val="21"/>
        </w:rPr>
        <w:t>params</w:t>
      </w:r>
      <w:r w:rsidRPr="002C0C85">
        <w:rPr>
          <w:rFonts w:ascii="Consolas" w:eastAsia="Times New Roman" w:hAnsi="Consolas" w:cs="Consolas"/>
          <w:color w:val="D4D4D4"/>
          <w:sz w:val="21"/>
          <w:szCs w:val="21"/>
        </w:rPr>
        <w:t>[</w:t>
      </w:r>
      <w:r w:rsidRPr="002C0C85">
        <w:rPr>
          <w:rFonts w:ascii="Consolas" w:eastAsia="Times New Roman" w:hAnsi="Consolas" w:cs="Consolas"/>
          <w:color w:val="CE9178"/>
          <w:sz w:val="21"/>
          <w:szCs w:val="21"/>
        </w:rPr>
        <w:t>'name'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CDCAA"/>
          <w:sz w:val="21"/>
          <w:szCs w:val="21"/>
        </w:rPr>
        <w:t>ngOnDestroy</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 xml:space="preserve">  </w:t>
      </w:r>
      <w:r w:rsidRPr="002C0C85">
        <w:rPr>
          <w:rFonts w:ascii="Consolas" w:eastAsia="Times New Roman" w:hAnsi="Consolas" w:cs="Consolas"/>
          <w:color w:val="569CD6"/>
          <w:sz w:val="21"/>
          <w:szCs w:val="21"/>
        </w:rPr>
        <w:t>this</w:t>
      </w:r>
      <w:r w:rsidRPr="002C0C85">
        <w:rPr>
          <w:rFonts w:ascii="Consolas" w:eastAsia="Times New Roman" w:hAnsi="Consolas" w:cs="Consolas"/>
          <w:color w:val="D4D4D4"/>
          <w:sz w:val="21"/>
          <w:szCs w:val="21"/>
        </w:rPr>
        <w:t>.</w:t>
      </w:r>
      <w:r w:rsidRPr="002C0C85">
        <w:rPr>
          <w:rFonts w:ascii="Consolas" w:eastAsia="Times New Roman" w:hAnsi="Consolas" w:cs="Consolas"/>
          <w:color w:val="9CDCFE"/>
          <w:sz w:val="21"/>
          <w:szCs w:val="21"/>
        </w:rPr>
        <w:t>paramsSubsription</w:t>
      </w:r>
      <w:r w:rsidRPr="002C0C85">
        <w:rPr>
          <w:rFonts w:ascii="Consolas" w:eastAsia="Times New Roman" w:hAnsi="Consolas" w:cs="Consolas"/>
          <w:color w:val="D4D4D4"/>
          <w:sz w:val="21"/>
          <w:szCs w:val="21"/>
        </w:rPr>
        <w:t>.</w:t>
      </w:r>
      <w:r w:rsidRPr="002C0C85">
        <w:rPr>
          <w:rFonts w:ascii="Consolas" w:eastAsia="Times New Roman" w:hAnsi="Consolas" w:cs="Consolas"/>
          <w:color w:val="DCDCAA"/>
          <w:sz w:val="21"/>
          <w:szCs w:val="21"/>
        </w:rPr>
        <w:t>unsubscribe</w:t>
      </w: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Pr="002C0C85" w:rsidRDefault="002C0C85" w:rsidP="002C0C85">
      <w:pPr>
        <w:pStyle w:val="ListParagraph"/>
        <w:numPr>
          <w:ilvl w:val="0"/>
          <w:numId w:val="15"/>
        </w:numPr>
        <w:shd w:val="clear" w:color="auto" w:fill="1E1E1E"/>
        <w:spacing w:after="0" w:line="285" w:lineRule="atLeast"/>
        <w:rPr>
          <w:rFonts w:ascii="Consolas" w:eastAsia="Times New Roman" w:hAnsi="Consolas" w:cs="Consolas"/>
          <w:color w:val="D4D4D4"/>
          <w:sz w:val="21"/>
          <w:szCs w:val="21"/>
        </w:rPr>
      </w:pPr>
      <w:r w:rsidRPr="002C0C85">
        <w:rPr>
          <w:rFonts w:ascii="Consolas" w:eastAsia="Times New Roman" w:hAnsi="Consolas" w:cs="Consolas"/>
          <w:color w:val="D4D4D4"/>
          <w:sz w:val="21"/>
          <w:szCs w:val="21"/>
        </w:rPr>
        <w:t>}</w:t>
      </w:r>
    </w:p>
    <w:p w:rsidR="002C0C85" w:rsidRDefault="002C0C85" w:rsidP="002C0C85">
      <w:pPr>
        <w:pStyle w:val="ListParagraph"/>
        <w:jc w:val="both"/>
      </w:pPr>
    </w:p>
    <w:p w:rsidR="00A540EB" w:rsidRDefault="00A540EB" w:rsidP="002C0C85">
      <w:pPr>
        <w:pStyle w:val="ListParagraph"/>
        <w:jc w:val="both"/>
      </w:pPr>
    </w:p>
    <w:p w:rsidR="00A540EB" w:rsidRDefault="00A540EB" w:rsidP="002C0C85">
      <w:pPr>
        <w:pStyle w:val="ListParagraph"/>
        <w:jc w:val="both"/>
      </w:pPr>
    </w:p>
    <w:p w:rsidR="00A540EB" w:rsidRDefault="00A540EB" w:rsidP="002C0C85">
      <w:pPr>
        <w:pStyle w:val="ListParagraph"/>
        <w:jc w:val="both"/>
      </w:pPr>
    </w:p>
    <w:p w:rsidR="00A540EB" w:rsidRPr="00DC5A76" w:rsidRDefault="00A540EB" w:rsidP="002C0C85">
      <w:pPr>
        <w:pStyle w:val="ListParagraph"/>
        <w:jc w:val="both"/>
        <w:rPr>
          <w:b/>
          <w:u w:val="single"/>
        </w:rPr>
      </w:pPr>
      <w:r w:rsidRPr="00DC5A76">
        <w:rPr>
          <w:b/>
          <w:u w:val="single"/>
        </w:rPr>
        <w:t xml:space="preserve">Section 11: Lecture 125//Passing Query Parameters and </w:t>
      </w:r>
      <w:r w:rsidR="005A437D" w:rsidRPr="00DC5A76">
        <w:rPr>
          <w:b/>
          <w:u w:val="single"/>
        </w:rPr>
        <w:t>Fragments</w:t>
      </w:r>
    </w:p>
    <w:p w:rsidR="00A540EB" w:rsidRDefault="00A540EB" w:rsidP="002C0C85">
      <w:pPr>
        <w:pStyle w:val="ListParagraph"/>
        <w:jc w:val="both"/>
      </w:pPr>
    </w:p>
    <w:p w:rsidR="00A540EB" w:rsidRDefault="00DE55B9" w:rsidP="00A540EB">
      <w:pPr>
        <w:pStyle w:val="ListParagraph"/>
        <w:numPr>
          <w:ilvl w:val="0"/>
          <w:numId w:val="16"/>
        </w:numPr>
        <w:jc w:val="both"/>
      </w:pPr>
      <w:r>
        <w:t xml:space="preserve">In the last lecture we learnt how we can retrieve our route params that </w:t>
      </w:r>
      <w:r w:rsidR="007E4D5C">
        <w:t>awesome</w:t>
      </w:r>
      <w:r w:rsidR="00BE26D7">
        <w:t xml:space="preserve"> and this is super important, we will probably use it a lot</w:t>
      </w:r>
      <w:r>
        <w:t>.</w:t>
      </w:r>
    </w:p>
    <w:p w:rsidR="00BB2E9F" w:rsidRDefault="00BB2E9F" w:rsidP="00A540EB">
      <w:pPr>
        <w:pStyle w:val="ListParagraph"/>
        <w:numPr>
          <w:ilvl w:val="0"/>
          <w:numId w:val="16"/>
        </w:numPr>
        <w:jc w:val="both"/>
      </w:pPr>
      <w:r>
        <w:t xml:space="preserve">Now, there are more things that we can add to our url; you might have query parameters separated by a question mark </w:t>
      </w:r>
    </w:p>
    <w:p w:rsidR="00BB2E9F" w:rsidRDefault="00BB2E9F" w:rsidP="00BB2E9F">
      <w:pPr>
        <w:pStyle w:val="ListParagraph"/>
        <w:ind w:left="1080"/>
        <w:jc w:val="both"/>
      </w:pPr>
      <w:r>
        <w:t>Ex: localhost:4200/users/10/Anna?mode=editing</w:t>
      </w:r>
    </w:p>
    <w:p w:rsidR="00BB2E9F" w:rsidRDefault="009C1064" w:rsidP="00AD7237">
      <w:pPr>
        <w:pStyle w:val="ListParagraph"/>
        <w:numPr>
          <w:ilvl w:val="0"/>
          <w:numId w:val="16"/>
        </w:numPr>
        <w:jc w:val="both"/>
      </w:pPr>
      <w:r>
        <w:t>We can have multiple query parameters separated by the add</w:t>
      </w:r>
      <w:r w:rsidR="0096550B">
        <w:t xml:space="preserve"> i.e. &amp;</w:t>
      </w:r>
      <w:r>
        <w:t xml:space="preserve"> signs</w:t>
      </w:r>
      <w:r w:rsidR="006B7F46">
        <w:t>, question is that ow you can pass them using angular links</w:t>
      </w:r>
      <w:r w:rsidR="0013132E">
        <w:t>/router links and how can you then retrieve them</w:t>
      </w:r>
      <w:r w:rsidR="004C79B1">
        <w:t>.</w:t>
      </w:r>
      <w:r w:rsidR="0096550B">
        <w:t xml:space="preserve"> You might also have # fragments</w:t>
      </w:r>
    </w:p>
    <w:p w:rsidR="004C79B1" w:rsidRDefault="00A2038E" w:rsidP="00AD7237">
      <w:pPr>
        <w:pStyle w:val="ListParagraph"/>
        <w:numPr>
          <w:ilvl w:val="0"/>
          <w:numId w:val="16"/>
        </w:numPr>
        <w:jc w:val="both"/>
      </w:pPr>
      <w:r>
        <w:t xml:space="preserve">We can us the # sign to jump to the </w:t>
      </w:r>
      <w:r w:rsidR="00707B26">
        <w:t>places</w:t>
      </w:r>
      <w:r>
        <w:t xml:space="preserve"> in our app</w:t>
      </w:r>
      <w:r w:rsidR="008C42A3">
        <w:t xml:space="preserve"> or maybe you just want to use it to retrieve some extra information from the URL</w:t>
      </w:r>
      <w:r>
        <w:t>.</w:t>
      </w:r>
      <w:r w:rsidR="008C42A3">
        <w:t xml:space="preserve"> Let’s have a closer look at how we can pass the extra information in our links</w:t>
      </w:r>
      <w:r w:rsidR="00E72F2F">
        <w:t xml:space="preserve"> both when using our router link method </w:t>
      </w:r>
      <w:r w:rsidR="003A47B4">
        <w:t>and navigate method, and how we can then retrieve the information</w:t>
      </w:r>
      <w:r w:rsidR="00E72F2F">
        <w:t>.</w:t>
      </w:r>
    </w:p>
    <w:p w:rsidR="00341C6B" w:rsidRDefault="00341C6B" w:rsidP="00AD7237">
      <w:pPr>
        <w:pStyle w:val="ListParagraph"/>
        <w:numPr>
          <w:ilvl w:val="0"/>
          <w:numId w:val="16"/>
        </w:numPr>
        <w:jc w:val="both"/>
      </w:pPr>
      <w:r>
        <w:lastRenderedPageBreak/>
        <w:t>Let’s start by passing it first</w:t>
      </w:r>
      <w:r w:rsidR="00160D73">
        <w:t>; lets say in app.module.ts we want to add more routes; lets say that would be the route to allow us to add certain server.</w:t>
      </w:r>
    </w:p>
    <w:p w:rsidR="004E70E5" w:rsidRPr="004E70E5" w:rsidRDefault="004E70E5" w:rsidP="004E70E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4E70E5">
        <w:rPr>
          <w:rFonts w:ascii="Consolas" w:eastAsia="Times New Roman" w:hAnsi="Consolas" w:cs="Consolas"/>
          <w:color w:val="CE9178"/>
          <w:sz w:val="21"/>
          <w:szCs w:val="21"/>
        </w:rPr>
        <w:t>'servers/:id/edit'</w:t>
      </w:r>
    </w:p>
    <w:p w:rsidR="00160D73" w:rsidRDefault="004E70E5" w:rsidP="00AD7237">
      <w:pPr>
        <w:pStyle w:val="ListParagraph"/>
        <w:numPr>
          <w:ilvl w:val="0"/>
          <w:numId w:val="16"/>
        </w:numPr>
        <w:jc w:val="both"/>
      </w:pPr>
      <w:r>
        <w:t>Here we have added edit in the end to describe what will happen if we access this component.</w:t>
      </w:r>
    </w:p>
    <w:p w:rsidR="004E70E5" w:rsidRDefault="002945A8" w:rsidP="00AD7237">
      <w:pPr>
        <w:pStyle w:val="ListParagraph"/>
        <w:numPr>
          <w:ilvl w:val="0"/>
          <w:numId w:val="16"/>
        </w:numPr>
        <w:jc w:val="both"/>
      </w:pPr>
      <w:r>
        <w:t>To be able to load this route in my servers component; now you say we also want to have some query parameter</w:t>
      </w:r>
      <w:r w:rsidR="00494414">
        <w:t xml:space="preserve"> which defines whether </w:t>
      </w:r>
      <w:r w:rsidR="002504F2">
        <w:t>we are</w:t>
      </w:r>
      <w:r w:rsidR="00494414">
        <w:t xml:space="preserve"> allow to edit the parameter or not</w:t>
      </w:r>
      <w:r w:rsidR="002504F2">
        <w:t xml:space="preserve"> so and we will not add the ? in the routerLink array. But we will bind this to the [queryParams]</w:t>
      </w:r>
      <w:r w:rsidR="000633E6">
        <w:t xml:space="preserve"> property</w:t>
      </w:r>
      <w:r w:rsidR="00432928">
        <w:t xml:space="preserve">. </w:t>
      </w:r>
    </w:p>
    <w:p w:rsidR="00432928" w:rsidRDefault="00432928" w:rsidP="00AD7237">
      <w:pPr>
        <w:pStyle w:val="ListParagraph"/>
        <w:numPr>
          <w:ilvl w:val="0"/>
          <w:numId w:val="16"/>
        </w:numPr>
        <w:jc w:val="both"/>
      </w:pPr>
      <w:r>
        <w:t xml:space="preserve">queryParams is not a new directive but it is the </w:t>
      </w:r>
      <w:r w:rsidR="005E22D7">
        <w:t>bind able</w:t>
      </w:r>
      <w:r>
        <w:t xml:space="preserve"> property of the routerLink directive</w:t>
      </w:r>
      <w:r w:rsidR="00402C1E">
        <w:t xml:space="preserve"> and here we </w:t>
      </w:r>
      <w:r w:rsidR="00E74C7A">
        <w:t>must</w:t>
      </w:r>
      <w:r w:rsidR="00402C1E">
        <w:t xml:space="preserve"> pass the JavaScript</w:t>
      </w:r>
      <w:r w:rsidR="00985BE6">
        <w:t xml:space="preserve"> object and here in the</w:t>
      </w:r>
      <w:r>
        <w:t xml:space="preserve"> </w:t>
      </w:r>
      <w:r w:rsidR="00402C1E">
        <w:t>queryParams we can add the</w:t>
      </w:r>
      <w:r w:rsidR="00340298">
        <w:t xml:space="preserve"> name value pairs in the object in this.</w:t>
      </w:r>
    </w:p>
    <w:p w:rsidR="009C4BF5" w:rsidRDefault="009C4BF5" w:rsidP="00AD7237">
      <w:pPr>
        <w:pStyle w:val="ListParagraph"/>
        <w:numPr>
          <w:ilvl w:val="0"/>
          <w:numId w:val="16"/>
        </w:numPr>
        <w:jc w:val="both"/>
      </w:pPr>
      <w:r>
        <w:t xml:space="preserve">Like queryParams property we also have the </w:t>
      </w:r>
      <w:r w:rsidR="006F612E">
        <w:t>fragment</w:t>
      </w:r>
      <w:r>
        <w:t xml:space="preserve"> property.</w:t>
      </w:r>
      <w:r w:rsidR="005E096A">
        <w:t xml:space="preserve"> This is named fragment as we ca only have 1 fragment</w:t>
      </w:r>
    </w:p>
    <w:p w:rsidR="000052AE" w:rsidRDefault="000052AE" w:rsidP="00AD7237">
      <w:pPr>
        <w:pStyle w:val="ListParagraph"/>
        <w:numPr>
          <w:ilvl w:val="0"/>
          <w:numId w:val="16"/>
        </w:numPr>
        <w:jc w:val="both"/>
      </w:pPr>
      <w:r>
        <w:t>Now, here we will make the id dynamic as we were hard codding it earlier.</w:t>
      </w:r>
    </w:p>
    <w:p w:rsidR="003E4B3A" w:rsidRDefault="003E4B3A" w:rsidP="00AD7237">
      <w:pPr>
        <w:pStyle w:val="ListParagraph"/>
        <w:numPr>
          <w:ilvl w:val="0"/>
          <w:numId w:val="16"/>
        </w:numPr>
        <w:jc w:val="both"/>
      </w:pPr>
      <w:r>
        <w:t xml:space="preserve">Now, in the </w:t>
      </w:r>
      <w:hyperlink r:id="rId8" w:history="1">
        <w:r w:rsidRPr="005E53BB">
          <w:rPr>
            <w:rStyle w:val="Hyperlink"/>
          </w:rPr>
          <w:t>home.component.ts</w:t>
        </w:r>
      </w:hyperlink>
      <w:r>
        <w:t xml:space="preserve"> we can add parameter 2 which would be an object in the navigate method</w:t>
      </w:r>
      <w:r w:rsidR="007065AA">
        <w:t xml:space="preserve"> i.e. the queryParams</w:t>
      </w:r>
    </w:p>
    <w:p w:rsidR="002E2755" w:rsidRDefault="002E2755" w:rsidP="00AD7237">
      <w:pPr>
        <w:pStyle w:val="ListParagraph"/>
        <w:numPr>
          <w:ilvl w:val="0"/>
          <w:numId w:val="16"/>
        </w:numPr>
        <w:jc w:val="both"/>
      </w:pPr>
      <w:r>
        <w:t>Like the queryParams we can also add the third parameter that would be the fragment</w:t>
      </w:r>
    </w:p>
    <w:p w:rsidR="002E2755" w:rsidRDefault="00250736" w:rsidP="00AD7237">
      <w:pPr>
        <w:pStyle w:val="ListParagraph"/>
        <w:numPr>
          <w:ilvl w:val="0"/>
          <w:numId w:val="16"/>
        </w:numPr>
        <w:jc w:val="both"/>
      </w:pPr>
      <w:hyperlink r:id="rId9" w:history="1">
        <w:r w:rsidR="002E2755" w:rsidRPr="005E53BB">
          <w:rPr>
            <w:rStyle w:val="Hyperlink"/>
          </w:rPr>
          <w:t>Home.component.ts</w:t>
        </w:r>
      </w:hyperlink>
      <w:r w:rsidR="002E2755">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import</w:t>
      </w:r>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9CDCFE"/>
          <w:sz w:val="21"/>
          <w:szCs w:val="21"/>
        </w:rPr>
        <w:t>Component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OnInit</w:t>
      </w:r>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C586C0"/>
          <w:sz w:val="21"/>
          <w:szCs w:val="21"/>
        </w:rPr>
        <w:t>from</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'@angular/core'</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import</w:t>
      </w:r>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9CDCFE"/>
          <w:sz w:val="21"/>
          <w:szCs w:val="21"/>
        </w:rPr>
        <w:t>Router</w:t>
      </w:r>
      <w:r w:rsidRPr="002E2755">
        <w:rPr>
          <w:rFonts w:ascii="Consolas" w:eastAsia="Times New Roman" w:hAnsi="Consolas" w:cs="Consolas"/>
          <w:color w:val="D4D4D4"/>
          <w:sz w:val="21"/>
          <w:szCs w:val="21"/>
        </w:rPr>
        <w:t xml:space="preserve"> } </w:t>
      </w:r>
      <w:r w:rsidRPr="002E2755">
        <w:rPr>
          <w:rFonts w:ascii="Consolas" w:eastAsia="Times New Roman" w:hAnsi="Consolas" w:cs="Consolas"/>
          <w:color w:val="C586C0"/>
          <w:sz w:val="21"/>
          <w:szCs w:val="21"/>
        </w:rPr>
        <w:t>from</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'@angular/router'</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r w:rsidRPr="002E2755">
        <w:rPr>
          <w:rFonts w:ascii="Consolas" w:eastAsia="Times New Roman" w:hAnsi="Consolas" w:cs="Consolas"/>
          <w:color w:val="DCDCAA"/>
          <w:sz w:val="21"/>
          <w:szCs w:val="21"/>
        </w:rPr>
        <w:t>Component</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selector:</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'app-home'</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templateUrl:</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'./home.component.html'</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styleUrls: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'./home.component.css'</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C586C0"/>
          <w:sz w:val="21"/>
          <w:szCs w:val="21"/>
        </w:rPr>
        <w:t>export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class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HomeComponent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implements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OnInit</w:t>
      </w:r>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constructor</w:t>
      </w:r>
      <w:r w:rsidRPr="002E2755">
        <w:rPr>
          <w:rFonts w:ascii="Consolas" w:eastAsia="Times New Roman" w:hAnsi="Consolas" w:cs="Consolas"/>
          <w:color w:val="D4D4D4"/>
          <w:sz w:val="21"/>
          <w:szCs w:val="21"/>
        </w:rPr>
        <w:t>(</w:t>
      </w:r>
      <w:r w:rsidRPr="002E2755">
        <w:rPr>
          <w:rFonts w:ascii="Consolas" w:eastAsia="Times New Roman" w:hAnsi="Consolas" w:cs="Consolas"/>
          <w:color w:val="569CD6"/>
          <w:sz w:val="21"/>
          <w:szCs w:val="21"/>
        </w:rPr>
        <w:t>private</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router</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Router</w:t>
      </w:r>
      <w:r w:rsidRPr="002E2755">
        <w:rPr>
          <w:rFonts w:ascii="Consolas" w:eastAsia="Times New Roman" w:hAnsi="Consolas" w:cs="Consolas"/>
          <w:color w:val="D4D4D4"/>
          <w:sz w:val="21"/>
          <w:szCs w:val="21"/>
        </w:rPr>
        <w:t>) {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DCDCAA"/>
          <w:sz w:val="21"/>
          <w:szCs w:val="21"/>
        </w:rPr>
        <w:t>ngOnInit</w:t>
      </w:r>
      <w:r w:rsidRPr="002E2755">
        <w:rPr>
          <w:rFonts w:ascii="Consolas" w:eastAsia="Times New Roman" w:hAnsi="Consolas" w:cs="Consolas"/>
          <w:color w:val="D4D4D4"/>
          <w:sz w:val="21"/>
          <w:szCs w:val="21"/>
        </w:rPr>
        <w:t>()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DCDCAA"/>
          <w:sz w:val="21"/>
          <w:szCs w:val="21"/>
        </w:rPr>
        <w:t>onLoadServers</w:t>
      </w:r>
      <w:r w:rsidRPr="002E2755">
        <w:rPr>
          <w:rFonts w:ascii="Consolas" w:eastAsia="Times New Roman" w:hAnsi="Consolas" w:cs="Consolas"/>
          <w:color w:val="D4D4D4"/>
          <w:sz w:val="21"/>
          <w:szCs w:val="21"/>
        </w:rPr>
        <w:t>(</w:t>
      </w:r>
      <w:r w:rsidRPr="002E2755">
        <w:rPr>
          <w:rFonts w:ascii="Consolas" w:eastAsia="Times New Roman" w:hAnsi="Consolas" w:cs="Consolas"/>
          <w:color w:val="9CDCFE"/>
          <w:sz w:val="21"/>
          <w:szCs w:val="21"/>
        </w:rPr>
        <w:t>id</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4EC9B0"/>
          <w:sz w:val="21"/>
          <w:szCs w:val="21"/>
        </w:rPr>
        <w:t>number</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608B4E"/>
          <w:sz w:val="21"/>
          <w:szCs w:val="21"/>
        </w:rPr>
        <w:t>//complex calculation</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569CD6"/>
          <w:sz w:val="21"/>
          <w:szCs w:val="21"/>
        </w:rPr>
        <w:t>this</w:t>
      </w:r>
      <w:r w:rsidRPr="002E2755">
        <w:rPr>
          <w:rFonts w:ascii="Consolas" w:eastAsia="Times New Roman" w:hAnsi="Consolas" w:cs="Consolas"/>
          <w:color w:val="D4D4D4"/>
          <w:sz w:val="21"/>
          <w:szCs w:val="21"/>
        </w:rPr>
        <w:t>.</w:t>
      </w:r>
      <w:r w:rsidRPr="002E2755">
        <w:rPr>
          <w:rFonts w:ascii="Consolas" w:eastAsia="Times New Roman" w:hAnsi="Consolas" w:cs="Consolas"/>
          <w:color w:val="9CDCFE"/>
          <w:sz w:val="21"/>
          <w:szCs w:val="21"/>
        </w:rPr>
        <w:t>router</w:t>
      </w:r>
      <w:r w:rsidRPr="002E2755">
        <w:rPr>
          <w:rFonts w:ascii="Consolas" w:eastAsia="Times New Roman" w:hAnsi="Consolas" w:cs="Consolas"/>
          <w:color w:val="D4D4D4"/>
          <w:sz w:val="21"/>
          <w:szCs w:val="21"/>
        </w:rPr>
        <w:t>.</w:t>
      </w:r>
      <w:r w:rsidRPr="002E2755">
        <w:rPr>
          <w:rFonts w:ascii="Consolas" w:eastAsia="Times New Roman" w:hAnsi="Consolas" w:cs="Consolas"/>
          <w:color w:val="DCDCAA"/>
          <w:sz w:val="21"/>
          <w:szCs w:val="21"/>
        </w:rPr>
        <w:t>navigate</w:t>
      </w:r>
      <w:r w:rsidRPr="002E2755">
        <w:rPr>
          <w:rFonts w:ascii="Consolas" w:eastAsia="Times New Roman" w:hAnsi="Consolas" w:cs="Consolas"/>
          <w:color w:val="D4D4D4"/>
          <w:sz w:val="21"/>
          <w:szCs w:val="21"/>
        </w:rPr>
        <w:t>([</w:t>
      </w:r>
      <w:r w:rsidRPr="002E2755">
        <w:rPr>
          <w:rFonts w:ascii="Consolas" w:eastAsia="Times New Roman" w:hAnsi="Consolas" w:cs="Consolas"/>
          <w:color w:val="CE9178"/>
          <w:sz w:val="21"/>
          <w:szCs w:val="21"/>
        </w:rPr>
        <w:t>'/servers'</w:t>
      </w:r>
      <w:r w:rsidRPr="002E2755">
        <w:rPr>
          <w:rFonts w:ascii="Consolas" w:eastAsia="Times New Roman" w:hAnsi="Consolas" w:cs="Consolas"/>
          <w:color w:val="D4D4D4"/>
          <w:sz w:val="21"/>
          <w:szCs w:val="21"/>
        </w:rPr>
        <w:t>,</w:t>
      </w:r>
      <w:r w:rsidRPr="002E2755">
        <w:rPr>
          <w:rFonts w:ascii="Consolas" w:eastAsia="Times New Roman" w:hAnsi="Consolas" w:cs="Consolas"/>
          <w:color w:val="9CDCFE"/>
          <w:sz w:val="21"/>
          <w:szCs w:val="21"/>
        </w:rPr>
        <w:t>id</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'edit'</w:t>
      </w:r>
      <w:r w:rsidRPr="002E2755">
        <w:rPr>
          <w:rFonts w:ascii="Consolas" w:eastAsia="Times New Roman" w:hAnsi="Consolas" w:cs="Consolas"/>
          <w:color w:val="D4D4D4"/>
          <w:sz w:val="21"/>
          <w:szCs w:val="21"/>
        </w:rPr>
        <w:t>], {</w:t>
      </w:r>
      <w:r w:rsidRPr="002E2755">
        <w:rPr>
          <w:rFonts w:ascii="Consolas" w:eastAsia="Times New Roman" w:hAnsi="Consolas" w:cs="Consolas"/>
          <w:color w:val="9CDCFE"/>
          <w:sz w:val="21"/>
          <w:szCs w:val="21"/>
        </w:rPr>
        <w:t>queryParams:</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allowEdit:</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CE9178"/>
          <w:sz w:val="21"/>
          <w:szCs w:val="21"/>
        </w:rPr>
        <w:t>'1'</w:t>
      </w:r>
      <w:r w:rsidRPr="002E2755">
        <w:rPr>
          <w:rFonts w:ascii="Consolas" w:eastAsia="Times New Roman" w:hAnsi="Consolas" w:cs="Consolas"/>
          <w:color w:val="D4D4D4"/>
          <w:sz w:val="21"/>
          <w:szCs w:val="21"/>
        </w:rPr>
        <w:t xml:space="preserve">}, </w:t>
      </w:r>
      <w:r w:rsidRPr="002E2755">
        <w:rPr>
          <w:rFonts w:ascii="Consolas" w:eastAsia="Times New Roman" w:hAnsi="Consolas" w:cs="Consolas"/>
          <w:color w:val="9CDCFE"/>
          <w:sz w:val="21"/>
          <w:szCs w:val="21"/>
        </w:rPr>
        <w:t>fragment:</w:t>
      </w:r>
      <w:r w:rsidRPr="002E2755">
        <w:rPr>
          <w:rFonts w:ascii="Consolas" w:eastAsia="Times New Roman" w:hAnsi="Consolas" w:cs="Consolas"/>
          <w:color w:val="CE9178"/>
          <w:sz w:val="21"/>
          <w:szCs w:val="21"/>
        </w:rPr>
        <w:t>'loading'</w:t>
      </w: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 xml:space="preserve">  }</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r w:rsidRPr="002E2755">
        <w:rPr>
          <w:rFonts w:ascii="Consolas" w:eastAsia="Times New Roman" w:hAnsi="Consolas" w:cs="Consolas"/>
          <w:color w:val="D4D4D4"/>
          <w:sz w:val="21"/>
          <w:szCs w:val="21"/>
        </w:rPr>
        <w:t>}</w:t>
      </w:r>
    </w:p>
    <w:p w:rsidR="002E2755" w:rsidRPr="002E2755" w:rsidRDefault="002E2755" w:rsidP="002E2755">
      <w:pPr>
        <w:pStyle w:val="ListParagraph"/>
        <w:numPr>
          <w:ilvl w:val="0"/>
          <w:numId w:val="16"/>
        </w:numPr>
        <w:shd w:val="clear" w:color="auto" w:fill="1E1E1E"/>
        <w:spacing w:after="0" w:line="285" w:lineRule="atLeast"/>
        <w:rPr>
          <w:rFonts w:ascii="Consolas" w:eastAsia="Times New Roman" w:hAnsi="Consolas" w:cs="Consolas"/>
          <w:color w:val="D4D4D4"/>
          <w:sz w:val="21"/>
          <w:szCs w:val="21"/>
        </w:rPr>
      </w:pPr>
    </w:p>
    <w:p w:rsidR="002E2755" w:rsidRDefault="002E2755" w:rsidP="002E2755">
      <w:pPr>
        <w:pStyle w:val="ListParagraph"/>
        <w:ind w:left="1080"/>
        <w:jc w:val="both"/>
      </w:pPr>
    </w:p>
    <w:p w:rsidR="002E2755" w:rsidRDefault="002E2755" w:rsidP="002E2755">
      <w:pPr>
        <w:pStyle w:val="ListParagraph"/>
        <w:ind w:left="1080"/>
        <w:jc w:val="both"/>
      </w:pPr>
    </w:p>
    <w:p w:rsidR="002E2755" w:rsidRDefault="00FB3B5D" w:rsidP="002E2755">
      <w:pPr>
        <w:pStyle w:val="ListParagraph"/>
        <w:numPr>
          <w:ilvl w:val="0"/>
          <w:numId w:val="10"/>
        </w:numPr>
        <w:jc w:val="both"/>
      </w:pPr>
      <w:r>
        <w:t>servers.component.html:</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808080"/>
          <w:sz w:val="21"/>
          <w:szCs w:val="21"/>
        </w:rPr>
        <w:lastRenderedPageBreak/>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"row"</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"col-xs-12 col-sm-4"</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"list-group"</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routerLink</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"['/server', 5, 'edit']"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queryParams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"{allowEdit: '1'}"</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fragment</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"loading"</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href</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"list-group-item"</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ngFor</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"let server of servers"</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 server.name }}</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"col-xs-12 col-sm-4"</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608B4E"/>
          <w:sz w:val="21"/>
          <w:szCs w:val="21"/>
        </w:rPr>
        <w:t>&lt;!-- &lt;a routerLink="../server"&gt;Reload Page&lt;/a&gt; --&gt;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button</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class</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"btn btn-primary"</w:t>
      </w: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9CDCFE"/>
          <w:sz w:val="21"/>
          <w:szCs w:val="21"/>
        </w:rPr>
        <w:t>click</w:t>
      </w:r>
      <w:r w:rsidRPr="00FB3B5D">
        <w:rPr>
          <w:rFonts w:ascii="Consolas" w:eastAsia="Times New Roman" w:hAnsi="Consolas" w:cs="Consolas"/>
          <w:color w:val="D4D4D4"/>
          <w:sz w:val="21"/>
          <w:szCs w:val="21"/>
        </w:rPr>
        <w:t>)=</w:t>
      </w:r>
      <w:r w:rsidRPr="00FB3B5D">
        <w:rPr>
          <w:rFonts w:ascii="Consolas" w:eastAsia="Times New Roman" w:hAnsi="Consolas" w:cs="Consolas"/>
          <w:color w:val="CE9178"/>
          <w:sz w:val="21"/>
          <w:szCs w:val="21"/>
        </w:rPr>
        <w:t>"onReload()"</w:t>
      </w:r>
      <w:r w:rsidRPr="00FB3B5D">
        <w:rPr>
          <w:rFonts w:ascii="Consolas" w:eastAsia="Times New Roman" w:hAnsi="Consolas" w:cs="Consolas"/>
          <w:color w:val="808080"/>
          <w:sz w:val="21"/>
          <w:szCs w:val="21"/>
        </w:rPr>
        <w:t>&gt;</w:t>
      </w:r>
      <w:r w:rsidRPr="00FB3B5D">
        <w:rPr>
          <w:rFonts w:ascii="Consolas" w:eastAsia="Times New Roman" w:hAnsi="Consolas" w:cs="Consolas"/>
          <w:color w:val="D4D4D4"/>
          <w:sz w:val="21"/>
          <w:szCs w:val="21"/>
        </w:rPr>
        <w:t>Reload Page</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button</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app-edit-server</w:t>
      </w:r>
      <w:r w:rsidRPr="00FB3B5D">
        <w:rPr>
          <w:rFonts w:ascii="Consolas" w:eastAsia="Times New Roman" w:hAnsi="Consolas" w:cs="Consolas"/>
          <w:color w:val="808080"/>
          <w:sz w:val="21"/>
          <w:szCs w:val="21"/>
        </w:rPr>
        <w:t>&gt;&lt;/</w:t>
      </w:r>
      <w:r w:rsidRPr="00FB3B5D">
        <w:rPr>
          <w:rFonts w:ascii="Consolas" w:eastAsia="Times New Roman" w:hAnsi="Consolas" w:cs="Consolas"/>
          <w:color w:val="569CD6"/>
          <w:sz w:val="21"/>
          <w:szCs w:val="21"/>
        </w:rPr>
        <w:t>app-edit-server</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hr</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app-server</w:t>
      </w:r>
      <w:r w:rsidRPr="00FB3B5D">
        <w:rPr>
          <w:rFonts w:ascii="Consolas" w:eastAsia="Times New Roman" w:hAnsi="Consolas" w:cs="Consolas"/>
          <w:color w:val="808080"/>
          <w:sz w:val="21"/>
          <w:szCs w:val="21"/>
        </w:rPr>
        <w:t>&gt;&lt;/</w:t>
      </w:r>
      <w:r w:rsidRPr="00FB3B5D">
        <w:rPr>
          <w:rFonts w:ascii="Consolas" w:eastAsia="Times New Roman" w:hAnsi="Consolas" w:cs="Consolas"/>
          <w:color w:val="569CD6"/>
          <w:sz w:val="21"/>
          <w:szCs w:val="21"/>
        </w:rPr>
        <w:t>app-server</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D4D4D4"/>
          <w:sz w:val="21"/>
          <w:szCs w:val="21"/>
        </w:rPr>
        <w:t xml:space="preserve">  </w:t>
      </w: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0" w:line="285" w:lineRule="atLeast"/>
        <w:rPr>
          <w:rFonts w:ascii="Consolas" w:eastAsia="Times New Roman" w:hAnsi="Consolas" w:cs="Consolas"/>
          <w:color w:val="D4D4D4"/>
          <w:sz w:val="21"/>
          <w:szCs w:val="21"/>
        </w:rPr>
      </w:pPr>
      <w:r w:rsidRPr="00FB3B5D">
        <w:rPr>
          <w:rFonts w:ascii="Consolas" w:eastAsia="Times New Roman" w:hAnsi="Consolas" w:cs="Consolas"/>
          <w:color w:val="808080"/>
          <w:sz w:val="21"/>
          <w:szCs w:val="21"/>
        </w:rPr>
        <w:t>&lt;/</w:t>
      </w:r>
      <w:r w:rsidRPr="00FB3B5D">
        <w:rPr>
          <w:rFonts w:ascii="Consolas" w:eastAsia="Times New Roman" w:hAnsi="Consolas" w:cs="Consolas"/>
          <w:color w:val="569CD6"/>
          <w:sz w:val="21"/>
          <w:szCs w:val="21"/>
        </w:rPr>
        <w:t>div</w:t>
      </w:r>
      <w:r w:rsidRPr="00FB3B5D">
        <w:rPr>
          <w:rFonts w:ascii="Consolas" w:eastAsia="Times New Roman" w:hAnsi="Consolas" w:cs="Consolas"/>
          <w:color w:val="808080"/>
          <w:sz w:val="21"/>
          <w:szCs w:val="21"/>
        </w:rPr>
        <w:t>&gt;</w:t>
      </w:r>
    </w:p>
    <w:p w:rsidR="00FB3B5D" w:rsidRPr="00FB3B5D" w:rsidRDefault="00FB3B5D" w:rsidP="00FB3B5D">
      <w:pPr>
        <w:pStyle w:val="ListParagraph"/>
        <w:numPr>
          <w:ilvl w:val="0"/>
          <w:numId w:val="10"/>
        </w:numPr>
        <w:shd w:val="clear" w:color="auto" w:fill="1E1E1E"/>
        <w:spacing w:after="240" w:line="285" w:lineRule="atLeast"/>
        <w:rPr>
          <w:rFonts w:ascii="Consolas" w:eastAsia="Times New Roman" w:hAnsi="Consolas" w:cs="Consolas"/>
          <w:color w:val="D4D4D4"/>
          <w:sz w:val="21"/>
          <w:szCs w:val="21"/>
        </w:rPr>
      </w:pPr>
    </w:p>
    <w:p w:rsidR="00FB3B5D" w:rsidRDefault="00FB3B5D" w:rsidP="00FB3B5D">
      <w:pPr>
        <w:pStyle w:val="ListParagraph"/>
        <w:ind w:left="1080"/>
        <w:jc w:val="both"/>
      </w:pPr>
    </w:p>
    <w:p w:rsidR="009F77A1" w:rsidRDefault="009F77A1" w:rsidP="00FB3B5D">
      <w:pPr>
        <w:pStyle w:val="ListParagraph"/>
        <w:ind w:left="1080"/>
        <w:jc w:val="both"/>
      </w:pPr>
    </w:p>
    <w:p w:rsidR="00B176F4" w:rsidRDefault="00B176F4" w:rsidP="00FB3B5D">
      <w:pPr>
        <w:pStyle w:val="ListParagraph"/>
        <w:ind w:left="1080"/>
        <w:jc w:val="both"/>
      </w:pPr>
    </w:p>
    <w:p w:rsidR="002515E3" w:rsidRPr="00B176F4" w:rsidRDefault="009F77A1" w:rsidP="00FB3B5D">
      <w:pPr>
        <w:pStyle w:val="ListParagraph"/>
        <w:ind w:left="1080"/>
        <w:jc w:val="both"/>
        <w:rPr>
          <w:b/>
          <w:u w:val="single"/>
        </w:rPr>
      </w:pPr>
      <w:r w:rsidRPr="00B176F4">
        <w:rPr>
          <w:b/>
          <w:u w:val="single"/>
        </w:rPr>
        <w:t xml:space="preserve"> </w:t>
      </w:r>
      <w:r w:rsidR="002515E3" w:rsidRPr="00B176F4">
        <w:rPr>
          <w:b/>
          <w:u w:val="single"/>
        </w:rPr>
        <w:t>Section 11: Lecture 126 //Retrieving Query Parameters and Fragments</w:t>
      </w:r>
    </w:p>
    <w:p w:rsidR="009F77A1" w:rsidRDefault="005A68CE" w:rsidP="008F1A00">
      <w:pPr>
        <w:pStyle w:val="ListParagraph"/>
        <w:numPr>
          <w:ilvl w:val="0"/>
          <w:numId w:val="17"/>
        </w:numPr>
        <w:jc w:val="both"/>
      </w:pPr>
      <w:r>
        <w:t xml:space="preserve">In the last lecture we learnt how </w:t>
      </w:r>
      <w:r w:rsidR="008F1A00">
        <w:t>to pass the query parameters and the fragments, now let’s make sure that we can also retrieve them.</w:t>
      </w:r>
    </w:p>
    <w:p w:rsidR="008F1A00" w:rsidRDefault="00F869A7" w:rsidP="008F1A00">
      <w:pPr>
        <w:pStyle w:val="ListParagraph"/>
        <w:numPr>
          <w:ilvl w:val="0"/>
          <w:numId w:val="17"/>
        </w:numPr>
        <w:jc w:val="both"/>
      </w:pPr>
      <w:r>
        <w:t>So, we are loading this edit server component in the end that is probably where we want to retrieve that information.</w:t>
      </w:r>
      <w:r w:rsidR="00ED2BD1">
        <w:t xml:space="preserve"> We can do this very easily by going there i.e. esdit-server.component.ts. Till now everything in this file is done by our serversService</w:t>
      </w:r>
      <w:r w:rsidR="002363E5">
        <w:t xml:space="preserve"> – this service is getting the server and updating it in this component.</w:t>
      </w:r>
    </w:p>
    <w:p w:rsidR="00F869A7" w:rsidRDefault="002363E5" w:rsidP="008F1A00">
      <w:pPr>
        <w:pStyle w:val="ListParagraph"/>
        <w:numPr>
          <w:ilvl w:val="0"/>
          <w:numId w:val="17"/>
        </w:numPr>
        <w:jc w:val="both"/>
      </w:pPr>
      <w:r>
        <w:t>The interesting part in this edit-server.component.ts file is how will access the q</w:t>
      </w:r>
      <w:r w:rsidR="009C2681">
        <w:t>uery parameter and the fragment -  we need our activated route for this, so let’s inject it just like we did it before.</w:t>
      </w:r>
    </w:p>
    <w:p w:rsidR="009C2681" w:rsidRDefault="000D16E6" w:rsidP="008F1A00">
      <w:pPr>
        <w:pStyle w:val="ListParagraph"/>
        <w:numPr>
          <w:ilvl w:val="0"/>
          <w:numId w:val="17"/>
        </w:numPr>
        <w:jc w:val="both"/>
      </w:pPr>
      <w:r>
        <w:t xml:space="preserve">Now, we can retrieve it in our ngOnInit() method -  now, we have 2 ways to retrieve the </w:t>
      </w:r>
      <w:r w:rsidR="009D7214">
        <w:t xml:space="preserve">parameter and the fragment i.e. </w:t>
      </w:r>
    </w:p>
    <w:p w:rsidR="009D7214" w:rsidRDefault="003437F5" w:rsidP="001D53C3">
      <w:pPr>
        <w:pStyle w:val="ListParagraph"/>
        <w:numPr>
          <w:ilvl w:val="0"/>
          <w:numId w:val="18"/>
        </w:numPr>
        <w:jc w:val="both"/>
      </w:pPr>
      <w:r>
        <w:t>Getting it by using the snapshot object and access queryParams here or our fragment.</w:t>
      </w:r>
    </w:p>
    <w:p w:rsidR="003437F5" w:rsidRDefault="00DA4AF8" w:rsidP="001D53C3">
      <w:pPr>
        <w:pStyle w:val="ListParagraph"/>
        <w:numPr>
          <w:ilvl w:val="0"/>
          <w:numId w:val="18"/>
        </w:numPr>
        <w:jc w:val="both"/>
      </w:pPr>
      <w:r>
        <w:t>The second method is – use the route and just like we have params as observable, we also have queryParams also as observable – to which we can subscribe like shown in the code and we have fragment as observable we can subscribe to.</w:t>
      </w:r>
    </w:p>
    <w:p w:rsidR="00DA4AF8" w:rsidRDefault="00A86665" w:rsidP="00A86665">
      <w:pPr>
        <w:pStyle w:val="ListParagraph"/>
        <w:ind w:left="1440"/>
        <w:jc w:val="both"/>
      </w:pPr>
      <w:r>
        <w:lastRenderedPageBreak/>
        <w:t>So, remember we don’t need to unsubscribe here manually because</w:t>
      </w:r>
      <w:r w:rsidR="003B74A3">
        <w:t xml:space="preserve"> angular here will do it for us, but this is how you get access to these extra features and then you can make sure you don’t miss the data.</w:t>
      </w:r>
    </w:p>
    <w:p w:rsidR="003B74A3" w:rsidRDefault="00B33246" w:rsidP="008626B5">
      <w:pPr>
        <w:pStyle w:val="ListParagraph"/>
        <w:numPr>
          <w:ilvl w:val="0"/>
          <w:numId w:val="17"/>
        </w:numPr>
        <w:jc w:val="both"/>
      </w:pPr>
      <w:r>
        <w:t>e</w:t>
      </w:r>
      <w:r w:rsidR="009D7229">
        <w:t>dit-server.component.ts:</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import</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9CDCFE"/>
          <w:sz w:val="21"/>
          <w:szCs w:val="21"/>
        </w:rPr>
        <w:t>Component</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OnInit</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586C0"/>
          <w:sz w:val="21"/>
          <w:szCs w:val="21"/>
        </w:rPr>
        <w:t>from</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'@angular/core'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import</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9CDCFE"/>
          <w:sz w:val="21"/>
          <w:szCs w:val="21"/>
        </w:rPr>
        <w:t>ServersService</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586C0"/>
          <w:sz w:val="21"/>
          <w:szCs w:val="21"/>
        </w:rPr>
        <w:t>from</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'../servers.service'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import</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9CDCFE"/>
          <w:sz w:val="21"/>
          <w:szCs w:val="21"/>
        </w:rPr>
        <w:t>ActivatedRoute</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586C0"/>
          <w:sz w:val="21"/>
          <w:szCs w:val="21"/>
        </w:rPr>
        <w:t>from</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'@angular/router'</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Component</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selector:</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'app-edit-server'</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templateUrl:</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'./edit-server.component.html'</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styleUrls: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CE9178"/>
          <w:sz w:val="21"/>
          <w:szCs w:val="21"/>
        </w:rPr>
        <w:t>'./edit-server.component.css'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C586C0"/>
          <w:sz w:val="21"/>
          <w:szCs w:val="21"/>
        </w:rPr>
        <w:t>export</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class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EditServerComponent</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implements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OnInit</w:t>
      </w: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 {</w:t>
      </w:r>
      <w:r w:rsidRPr="009D7229">
        <w:rPr>
          <w:rFonts w:ascii="Consolas" w:eastAsia="Times New Roman" w:hAnsi="Consolas" w:cs="Consolas"/>
          <w:color w:val="9CDCFE"/>
          <w:sz w:val="21"/>
          <w:szCs w:val="21"/>
        </w:rPr>
        <w:t>id</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number</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name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string</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status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string</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serverName</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E9178"/>
          <w:sz w:val="21"/>
          <w:szCs w:val="21"/>
        </w:rPr>
        <w:t>''</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serverStatus</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CE9178"/>
          <w:sz w:val="21"/>
          <w:szCs w:val="21"/>
        </w:rPr>
        <w:t>''</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constructor</w:t>
      </w:r>
      <w:r w:rsidRPr="009D7229">
        <w:rPr>
          <w:rFonts w:ascii="Consolas" w:eastAsia="Times New Roman" w:hAnsi="Consolas" w:cs="Consolas"/>
          <w:color w:val="D4D4D4"/>
          <w:sz w:val="21"/>
          <w:szCs w:val="21"/>
        </w:rPr>
        <w:t>(</w:t>
      </w:r>
      <w:r w:rsidRPr="009D7229">
        <w:rPr>
          <w:rFonts w:ascii="Consolas" w:eastAsia="Times New Roman" w:hAnsi="Consolas" w:cs="Consolas"/>
          <w:color w:val="569CD6"/>
          <w:sz w:val="21"/>
          <w:szCs w:val="21"/>
        </w:rPr>
        <w:t>private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serversService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ServersService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private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route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ActivatedRoute</w:t>
      </w:r>
      <w:r w:rsidRPr="009D7229">
        <w:rPr>
          <w:rFonts w:ascii="Consolas" w:eastAsia="Times New Roman" w:hAnsi="Consolas" w:cs="Consolas"/>
          <w:color w:val="D4D4D4"/>
          <w:sz w:val="21"/>
          <w:szCs w:val="21"/>
        </w:rPr>
        <w:t>) {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DCDCAA"/>
          <w:sz w:val="21"/>
          <w:szCs w:val="21"/>
        </w:rPr>
        <w:t>ngOnInit</w:t>
      </w:r>
      <w:r w:rsidRPr="009D7229">
        <w:rPr>
          <w:rFonts w:ascii="Consolas" w:eastAsia="Times New Roman" w:hAnsi="Consolas" w:cs="Consolas"/>
          <w:color w:val="D4D4D4"/>
          <w:sz w:val="21"/>
          <w:szCs w:val="21"/>
        </w:rPr>
        <w:t>()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console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log</w:t>
      </w:r>
      <w:r w:rsidRPr="009D7229">
        <w:rPr>
          <w:rFonts w:ascii="Consolas" w:eastAsia="Times New Roman" w:hAnsi="Consolas" w:cs="Consolas"/>
          <w:color w:val="D4D4D4"/>
          <w:sz w:val="21"/>
          <w:szCs w:val="21"/>
        </w:rPr>
        <w:t>(</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snapshot</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queryParams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4EC9B0"/>
          <w:sz w:val="21"/>
          <w:szCs w:val="21"/>
        </w:rPr>
        <w:t>console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log</w:t>
      </w:r>
      <w:r w:rsidRPr="009D7229">
        <w:rPr>
          <w:rFonts w:ascii="Consolas" w:eastAsia="Times New Roman" w:hAnsi="Consolas" w:cs="Consolas"/>
          <w:color w:val="D4D4D4"/>
          <w:sz w:val="21"/>
          <w:szCs w:val="21"/>
        </w:rPr>
        <w:t>(</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snapshot</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fragment</w:t>
      </w: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queryParams</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subscribe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route</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fragment</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subscribe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serversService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getServer</w:t>
      </w:r>
      <w:r w:rsidRPr="009D7229">
        <w:rPr>
          <w:rFonts w:ascii="Consolas" w:eastAsia="Times New Roman" w:hAnsi="Consolas" w:cs="Consolas"/>
          <w:color w:val="D4D4D4"/>
          <w:sz w:val="21"/>
          <w:szCs w:val="21"/>
        </w:rPr>
        <w:t>(</w:t>
      </w:r>
      <w:r w:rsidRPr="009D7229">
        <w:rPr>
          <w:rFonts w:ascii="Consolas" w:eastAsia="Times New Roman" w:hAnsi="Consolas" w:cs="Consolas"/>
          <w:color w:val="B5CEA8"/>
          <w:sz w:val="21"/>
          <w:szCs w:val="21"/>
        </w:rPr>
        <w:t>1</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serverName</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name</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serverStatus</w:t>
      </w:r>
      <w:r w:rsidRPr="009D7229">
        <w:rPr>
          <w:rFonts w:ascii="Consolas" w:eastAsia="Times New Roman" w:hAnsi="Consolas" w:cs="Consolas"/>
          <w:color w:val="D4D4D4"/>
          <w:sz w:val="21"/>
          <w:szCs w:val="21"/>
        </w:rPr>
        <w:t xml:space="preserve"> =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status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DCDCAA"/>
          <w:sz w:val="21"/>
          <w:szCs w:val="21"/>
        </w:rPr>
        <w:t>onUpdateServer</w:t>
      </w:r>
      <w:r w:rsidRPr="009D7229">
        <w:rPr>
          <w:rFonts w:ascii="Consolas" w:eastAsia="Times New Roman" w:hAnsi="Consolas" w:cs="Consolas"/>
          <w:color w:val="D4D4D4"/>
          <w:sz w:val="21"/>
          <w:szCs w:val="21"/>
        </w:rPr>
        <w:t>()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serversService</w:t>
      </w:r>
      <w:r w:rsidRPr="009D7229">
        <w:rPr>
          <w:rFonts w:ascii="Consolas" w:eastAsia="Times New Roman" w:hAnsi="Consolas" w:cs="Consolas"/>
          <w:color w:val="D4D4D4"/>
          <w:sz w:val="21"/>
          <w:szCs w:val="21"/>
        </w:rPr>
        <w:t>.</w:t>
      </w:r>
      <w:r w:rsidRPr="009D7229">
        <w:rPr>
          <w:rFonts w:ascii="Consolas" w:eastAsia="Times New Roman" w:hAnsi="Consolas" w:cs="Consolas"/>
          <w:color w:val="DCDCAA"/>
          <w:sz w:val="21"/>
          <w:szCs w:val="21"/>
        </w:rPr>
        <w:t>updateServer</w:t>
      </w:r>
      <w:r w:rsidRPr="009D7229">
        <w:rPr>
          <w:rFonts w:ascii="Consolas" w:eastAsia="Times New Roman" w:hAnsi="Consolas" w:cs="Consolas"/>
          <w:color w:val="D4D4D4"/>
          <w:sz w:val="21"/>
          <w:szCs w:val="21"/>
        </w:rPr>
        <w:t>(</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id</w:t>
      </w:r>
      <w:r w:rsidRPr="009D7229">
        <w:rPr>
          <w:rFonts w:ascii="Consolas" w:eastAsia="Times New Roman" w:hAnsi="Consolas" w:cs="Consolas"/>
          <w:color w:val="D4D4D4"/>
          <w:sz w:val="21"/>
          <w:szCs w:val="21"/>
        </w:rPr>
        <w:t>, {</w:t>
      </w:r>
      <w:r w:rsidRPr="009D7229">
        <w:rPr>
          <w:rFonts w:ascii="Consolas" w:eastAsia="Times New Roman" w:hAnsi="Consolas" w:cs="Consolas"/>
          <w:color w:val="9CDCFE"/>
          <w:sz w:val="21"/>
          <w:szCs w:val="21"/>
        </w:rPr>
        <w:t>name: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serverName</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9CDCFE"/>
          <w:sz w:val="21"/>
          <w:szCs w:val="21"/>
        </w:rPr>
        <w:t>status:</w:t>
      </w:r>
      <w:r w:rsidRPr="009D7229">
        <w:rPr>
          <w:rFonts w:ascii="Consolas" w:eastAsia="Times New Roman" w:hAnsi="Consolas" w:cs="Consolas"/>
          <w:color w:val="D4D4D4"/>
          <w:sz w:val="21"/>
          <w:szCs w:val="21"/>
        </w:rPr>
        <w:t xml:space="preserve"> </w:t>
      </w:r>
      <w:r w:rsidRPr="009D7229">
        <w:rPr>
          <w:rFonts w:ascii="Consolas" w:eastAsia="Times New Roman" w:hAnsi="Consolas" w:cs="Consolas"/>
          <w:color w:val="569CD6"/>
          <w:sz w:val="21"/>
          <w:szCs w:val="21"/>
        </w:rPr>
        <w:t>this</w:t>
      </w:r>
      <w:r w:rsidRPr="009D7229">
        <w:rPr>
          <w:rFonts w:ascii="Consolas" w:eastAsia="Times New Roman" w:hAnsi="Consolas" w:cs="Consolas"/>
          <w:color w:val="D4D4D4"/>
          <w:sz w:val="21"/>
          <w:szCs w:val="21"/>
        </w:rPr>
        <w:t>.</w:t>
      </w:r>
      <w:r w:rsidRPr="009D7229">
        <w:rPr>
          <w:rFonts w:ascii="Consolas" w:eastAsia="Times New Roman" w:hAnsi="Consolas" w:cs="Consolas"/>
          <w:color w:val="9CDCFE"/>
          <w:sz w:val="21"/>
          <w:szCs w:val="21"/>
        </w:rPr>
        <w:t>serverStatus</w:t>
      </w: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 xml:space="preserve">  }</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r w:rsidRPr="009D7229">
        <w:rPr>
          <w:rFonts w:ascii="Consolas" w:eastAsia="Times New Roman" w:hAnsi="Consolas" w:cs="Consolas"/>
          <w:color w:val="D4D4D4"/>
          <w:sz w:val="21"/>
          <w:szCs w:val="21"/>
        </w:rPr>
        <w:t>}</w:t>
      </w:r>
    </w:p>
    <w:p w:rsidR="009D7229" w:rsidRPr="009D7229" w:rsidRDefault="009D7229" w:rsidP="009D7229">
      <w:pPr>
        <w:pStyle w:val="ListParagraph"/>
        <w:numPr>
          <w:ilvl w:val="0"/>
          <w:numId w:val="17"/>
        </w:numPr>
        <w:shd w:val="clear" w:color="auto" w:fill="1E1E1E"/>
        <w:spacing w:after="0" w:line="285" w:lineRule="atLeast"/>
        <w:rPr>
          <w:rFonts w:ascii="Consolas" w:eastAsia="Times New Roman" w:hAnsi="Consolas" w:cs="Consolas"/>
          <w:color w:val="D4D4D4"/>
          <w:sz w:val="21"/>
          <w:szCs w:val="21"/>
        </w:rPr>
      </w:pPr>
    </w:p>
    <w:p w:rsidR="009D7229" w:rsidRDefault="009D7229" w:rsidP="009D7229">
      <w:pPr>
        <w:pStyle w:val="ListParagraph"/>
        <w:ind w:left="1440"/>
        <w:jc w:val="both"/>
      </w:pPr>
    </w:p>
    <w:p w:rsidR="00A86665" w:rsidRDefault="00A86665" w:rsidP="00A86665">
      <w:pPr>
        <w:pStyle w:val="ListParagraph"/>
        <w:ind w:left="1440"/>
        <w:jc w:val="both"/>
      </w:pPr>
    </w:p>
    <w:p w:rsidR="00D22504" w:rsidRDefault="00D22504" w:rsidP="00A86665">
      <w:pPr>
        <w:pStyle w:val="ListParagraph"/>
        <w:ind w:left="1440"/>
        <w:jc w:val="both"/>
      </w:pPr>
    </w:p>
    <w:p w:rsidR="00D22504" w:rsidRDefault="00D22504" w:rsidP="00A86665">
      <w:pPr>
        <w:pStyle w:val="ListParagraph"/>
        <w:ind w:left="1440"/>
        <w:jc w:val="both"/>
      </w:pPr>
    </w:p>
    <w:p w:rsidR="00D22504" w:rsidRDefault="00D22504" w:rsidP="00A86665">
      <w:pPr>
        <w:pStyle w:val="ListParagraph"/>
        <w:ind w:left="1440"/>
        <w:jc w:val="both"/>
      </w:pPr>
      <w:r>
        <w:t>s</w:t>
      </w:r>
    </w:p>
    <w:p w:rsidR="00BE3388" w:rsidRDefault="00BE3388" w:rsidP="00A86665">
      <w:pPr>
        <w:pStyle w:val="ListParagraph"/>
        <w:ind w:left="1440"/>
        <w:jc w:val="both"/>
      </w:pPr>
    </w:p>
    <w:p w:rsidR="00BE3388" w:rsidRPr="00C76065" w:rsidRDefault="00BE3388" w:rsidP="00A86665">
      <w:pPr>
        <w:pStyle w:val="ListParagraph"/>
        <w:ind w:left="1440"/>
        <w:jc w:val="both"/>
        <w:rPr>
          <w:b/>
          <w:u w:val="single"/>
        </w:rPr>
      </w:pPr>
      <w:r w:rsidRPr="00C76065">
        <w:rPr>
          <w:b/>
          <w:u w:val="single"/>
        </w:rPr>
        <w:lastRenderedPageBreak/>
        <w:t>Section 11: Lecture 127//Practicing some common Gotchas</w:t>
      </w:r>
    </w:p>
    <w:p w:rsidR="00BE3388" w:rsidRDefault="00D22504" w:rsidP="00BE3388">
      <w:pPr>
        <w:pStyle w:val="ListParagraph"/>
        <w:numPr>
          <w:ilvl w:val="0"/>
          <w:numId w:val="19"/>
        </w:numPr>
        <w:jc w:val="both"/>
      </w:pPr>
      <w:r>
        <w:t>So, now we have learnt a lot about navigating and passing the parameters, lets improve our app a little bit by going to users.component.html where we have list in the end to single users</w:t>
      </w:r>
      <w:r w:rsidR="006B66CE">
        <w:t xml:space="preserve"> and lets ass the routerLink here</w:t>
      </w:r>
      <w:r w:rsidR="00C13AE7">
        <w:t>, which has an array as an argument. Here we want to target [routerLink]=”[‘/users’,  user.id, user.name]”</w:t>
      </w:r>
      <w:r w:rsidR="001954D0">
        <w:t xml:space="preserve"> -  this is how we will dynamically create such kind of links.</w:t>
      </w:r>
    </w:p>
    <w:p w:rsidR="008B39D2" w:rsidRDefault="008B39D2" w:rsidP="00BE3388">
      <w:pPr>
        <w:pStyle w:val="ListParagraph"/>
        <w:numPr>
          <w:ilvl w:val="0"/>
          <w:numId w:val="19"/>
        </w:numPr>
        <w:jc w:val="both"/>
      </w:pPr>
      <w:r>
        <w:t>We saw this with the navigate method a couple of lectures earlier, let’s do the same thing in the servers</w:t>
      </w:r>
      <w:r w:rsidR="00FB4324">
        <w:t>.</w:t>
      </w:r>
    </w:p>
    <w:p w:rsidR="00FB4324" w:rsidRDefault="00FB4324" w:rsidP="00BE3388">
      <w:pPr>
        <w:pStyle w:val="ListParagraph"/>
        <w:numPr>
          <w:ilvl w:val="0"/>
          <w:numId w:val="19"/>
        </w:numPr>
        <w:jc w:val="both"/>
      </w:pPr>
      <w:r>
        <w:t>For edit we need to add another route- so in the app.module.ts we will add another route in the constant. Now we will inject the Activated route in the server.component.ts</w:t>
      </w:r>
      <w:r w:rsidR="00DE4F96">
        <w:t xml:space="preserve"> in the constructor</w:t>
      </w:r>
      <w:r w:rsidR="00BC4541">
        <w:t>.</w:t>
      </w:r>
    </w:p>
    <w:p w:rsidR="00BC4541" w:rsidRDefault="00FB2295" w:rsidP="00BE3388">
      <w:pPr>
        <w:pStyle w:val="ListParagraph"/>
        <w:numPr>
          <w:ilvl w:val="0"/>
          <w:numId w:val="19"/>
        </w:numPr>
        <w:jc w:val="both"/>
      </w:pPr>
      <w:r>
        <w:t>Now, in the ngOninit we must get this activated route from the route.snapshot object.</w:t>
      </w:r>
    </w:p>
    <w:p w:rsidR="00FB2295" w:rsidRDefault="00FB2295" w:rsidP="00BE3388">
      <w:pPr>
        <w:pStyle w:val="ListParagraph"/>
        <w:numPr>
          <w:ilvl w:val="0"/>
          <w:numId w:val="19"/>
        </w:numPr>
        <w:jc w:val="both"/>
      </w:pPr>
      <w:r>
        <w:t>Now, if we want to react to any changes thereafter, we need to subscribe to our params observable here.</w:t>
      </w:r>
      <w:r w:rsidR="00910A6D">
        <w:t xml:space="preserve"> By doing this we can get a new server here whenever our params should change.</w:t>
      </w:r>
    </w:p>
    <w:p w:rsidR="00FB2295" w:rsidRDefault="00910A6D" w:rsidP="00BE3388">
      <w:pPr>
        <w:pStyle w:val="ListParagraph"/>
        <w:numPr>
          <w:ilvl w:val="0"/>
          <w:numId w:val="19"/>
        </w:numPr>
        <w:jc w:val="both"/>
      </w:pPr>
      <w:r>
        <w:t>On our servers component we are still loading our single servers component</w:t>
      </w:r>
      <w:r w:rsidR="006906FD">
        <w:t>, there for we are loading it even if we don’t have the id available, now we will comment it</w:t>
      </w:r>
      <w:r w:rsidR="00694117">
        <w:t xml:space="preserve">, but soon we will </w:t>
      </w:r>
      <w:r w:rsidR="006906FD">
        <w:t xml:space="preserve"> learn how we can nest another router in there</w:t>
      </w:r>
      <w:r w:rsidR="006B02B4">
        <w:t xml:space="preserve"> – we have some kind of child routing</w:t>
      </w:r>
      <w:r w:rsidR="006906FD">
        <w:t>.</w:t>
      </w:r>
    </w:p>
    <w:p w:rsidR="006906FD" w:rsidRDefault="009423A0" w:rsidP="00BE3388">
      <w:pPr>
        <w:pStyle w:val="ListParagraph"/>
        <w:numPr>
          <w:ilvl w:val="0"/>
          <w:numId w:val="19"/>
        </w:numPr>
        <w:jc w:val="both"/>
      </w:pPr>
      <w:r>
        <w:t>The id that we have in our URL is the string ID, so the server will be searched with the ID which is string -  however, we have defined IDs as numbers in our app.</w:t>
      </w:r>
      <w:r w:rsidR="001F0EF2">
        <w:t xml:space="preserve"> To convert the id returned inside the observable into number we just need to add + in front of the line</w:t>
      </w:r>
      <w:r w:rsidR="001F5E74">
        <w:t xml:space="preserve"> -  so, here we converted the params to the number too</w:t>
      </w:r>
      <w:r w:rsidR="001F0EF2">
        <w:t>.</w:t>
      </w:r>
    </w:p>
    <w:p w:rsidR="009A22B2" w:rsidRDefault="00B63E02" w:rsidP="00BE3388">
      <w:pPr>
        <w:pStyle w:val="ListParagraph"/>
        <w:numPr>
          <w:ilvl w:val="0"/>
          <w:numId w:val="19"/>
        </w:numPr>
        <w:jc w:val="both"/>
      </w:pPr>
      <w:r>
        <w:t>s</w:t>
      </w:r>
      <w:r w:rsidR="00A24770">
        <w:t>erver.component.ts:</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import</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9CDCFE"/>
          <w:sz w:val="21"/>
          <w:szCs w:val="21"/>
        </w:rPr>
        <w:t>Component</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OnInit</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C586C0"/>
          <w:sz w:val="21"/>
          <w:szCs w:val="21"/>
        </w:rPr>
        <w:t>from</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'@angular/core'</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import</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9CDCFE"/>
          <w:sz w:val="21"/>
          <w:szCs w:val="21"/>
        </w:rPr>
        <w:t>ServersService</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C586C0"/>
          <w:sz w:val="21"/>
          <w:szCs w:val="21"/>
        </w:rPr>
        <w:t>from</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'../servers.service'</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import</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9CDCFE"/>
          <w:sz w:val="21"/>
          <w:szCs w:val="21"/>
        </w:rPr>
        <w:t>ActivatedRoute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C586C0"/>
          <w:sz w:val="21"/>
          <w:szCs w:val="21"/>
        </w:rPr>
        <w:t>from</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'@angular/router'</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w:t>
      </w:r>
      <w:r w:rsidRPr="00A24770">
        <w:rPr>
          <w:rFonts w:ascii="Consolas" w:eastAsia="Times New Roman" w:hAnsi="Consolas" w:cs="Consolas"/>
          <w:color w:val="DCDCAA"/>
          <w:sz w:val="21"/>
          <w:szCs w:val="21"/>
        </w:rPr>
        <w:t>Component</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selector:</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'app-server'</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templateUrl:</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'./server.component.html'</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styleUrls: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CE9178"/>
          <w:sz w:val="21"/>
          <w:szCs w:val="21"/>
        </w:rPr>
        <w:t>'./server.component.css'</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C586C0"/>
          <w:sz w:val="21"/>
          <w:szCs w:val="21"/>
        </w:rPr>
        <w:t>export</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class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ServerComponent</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implements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OnInit</w:t>
      </w:r>
      <w:r w:rsidRPr="00A24770">
        <w:rPr>
          <w:rFonts w:ascii="Consolas" w:eastAsia="Times New Roman" w:hAnsi="Consolas" w:cs="Consolas"/>
          <w:color w:val="D4D4D4"/>
          <w:sz w:val="21"/>
          <w:szCs w:val="21"/>
        </w:rPr>
        <w:t xml:space="preserve">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server</w:t>
      </w:r>
      <w:r w:rsidRPr="00A24770">
        <w:rPr>
          <w:rFonts w:ascii="Consolas" w:eastAsia="Times New Roman" w:hAnsi="Consolas" w:cs="Consolas"/>
          <w:color w:val="D4D4D4"/>
          <w:sz w:val="21"/>
          <w:szCs w:val="21"/>
        </w:rPr>
        <w:t>: {</w:t>
      </w:r>
      <w:r w:rsidRPr="00A24770">
        <w:rPr>
          <w:rFonts w:ascii="Consolas" w:eastAsia="Times New Roman" w:hAnsi="Consolas" w:cs="Consolas"/>
          <w:color w:val="9CDCFE"/>
          <w:sz w:val="21"/>
          <w:szCs w:val="21"/>
        </w:rPr>
        <w:t>id</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number</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name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string</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status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string</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constructor</w:t>
      </w:r>
      <w:r w:rsidRPr="00A24770">
        <w:rPr>
          <w:rFonts w:ascii="Consolas" w:eastAsia="Times New Roman" w:hAnsi="Consolas" w:cs="Consolas"/>
          <w:color w:val="D4D4D4"/>
          <w:sz w:val="21"/>
          <w:szCs w:val="21"/>
        </w:rPr>
        <w:t>(</w:t>
      </w:r>
      <w:r w:rsidRPr="00A24770">
        <w:rPr>
          <w:rFonts w:ascii="Consolas" w:eastAsia="Times New Roman" w:hAnsi="Consolas" w:cs="Consolas"/>
          <w:color w:val="569CD6"/>
          <w:sz w:val="21"/>
          <w:szCs w:val="21"/>
        </w:rPr>
        <w:t>private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serversService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ServersService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private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route</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ActivatedRoute</w:t>
      </w:r>
      <w:r w:rsidRPr="00A24770">
        <w:rPr>
          <w:rFonts w:ascii="Consolas" w:eastAsia="Times New Roman" w:hAnsi="Consolas" w:cs="Consolas"/>
          <w:color w:val="D4D4D4"/>
          <w:sz w:val="21"/>
          <w:szCs w:val="21"/>
        </w:rPr>
        <w:t>) {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DCDCAA"/>
          <w:sz w:val="21"/>
          <w:szCs w:val="21"/>
        </w:rPr>
        <w:t>ngOnInit</w:t>
      </w:r>
      <w:r w:rsidRPr="00A24770">
        <w:rPr>
          <w:rFonts w:ascii="Consolas" w:eastAsia="Times New Roman" w:hAnsi="Consolas" w:cs="Consolas"/>
          <w:color w:val="D4D4D4"/>
          <w:sz w:val="21"/>
          <w:szCs w:val="21"/>
        </w:rPr>
        <w:t>()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const</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9CDCFE"/>
          <w:sz w:val="21"/>
          <w:szCs w:val="21"/>
        </w:rPr>
        <w:t>id</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route</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snapshot</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w:t>
      </w:r>
      <w:r w:rsidRPr="00A24770">
        <w:rPr>
          <w:rFonts w:ascii="Consolas" w:eastAsia="Times New Roman" w:hAnsi="Consolas" w:cs="Consolas"/>
          <w:color w:val="CE9178"/>
          <w:sz w:val="21"/>
          <w:szCs w:val="21"/>
        </w:rPr>
        <w:t>'id'</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serversService</w:t>
      </w:r>
      <w:r w:rsidRPr="00A24770">
        <w:rPr>
          <w:rFonts w:ascii="Consolas" w:eastAsia="Times New Roman" w:hAnsi="Consolas" w:cs="Consolas"/>
          <w:color w:val="D4D4D4"/>
          <w:sz w:val="21"/>
          <w:szCs w:val="21"/>
        </w:rPr>
        <w:t>.</w:t>
      </w:r>
      <w:r w:rsidRPr="00A24770">
        <w:rPr>
          <w:rFonts w:ascii="Consolas" w:eastAsia="Times New Roman" w:hAnsi="Consolas" w:cs="Consolas"/>
          <w:color w:val="DCDCAA"/>
          <w:sz w:val="21"/>
          <w:szCs w:val="21"/>
        </w:rPr>
        <w:t>getServer</w:t>
      </w:r>
      <w:r w:rsidRPr="00A24770">
        <w:rPr>
          <w:rFonts w:ascii="Consolas" w:eastAsia="Times New Roman" w:hAnsi="Consolas" w:cs="Consolas"/>
          <w:color w:val="D4D4D4"/>
          <w:sz w:val="21"/>
          <w:szCs w:val="21"/>
        </w:rPr>
        <w:t>(</w:t>
      </w:r>
      <w:r w:rsidRPr="00A24770">
        <w:rPr>
          <w:rFonts w:ascii="Consolas" w:eastAsia="Times New Roman" w:hAnsi="Consolas" w:cs="Consolas"/>
          <w:color w:val="B5CEA8"/>
          <w:sz w:val="21"/>
          <w:szCs w:val="21"/>
        </w:rPr>
        <w:t>1</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route</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lastRenderedPageBreak/>
        <w:t xml:space="preserve">      .</w:t>
      </w:r>
      <w:r w:rsidRPr="00A24770">
        <w:rPr>
          <w:rFonts w:ascii="Consolas" w:eastAsia="Times New Roman" w:hAnsi="Consolas" w:cs="Consolas"/>
          <w:color w:val="DCDCAA"/>
          <w:sz w:val="21"/>
          <w:szCs w:val="21"/>
        </w:rPr>
        <w:t>subscribe</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4EC9B0"/>
          <w:sz w:val="21"/>
          <w:szCs w:val="21"/>
        </w:rPr>
        <w:t>Params</w:t>
      </w:r>
      <w:r w:rsidRPr="00A24770">
        <w:rPr>
          <w:rFonts w:ascii="Consolas" w:eastAsia="Times New Roman" w:hAnsi="Consolas" w:cs="Consolas"/>
          <w:color w:val="D4D4D4"/>
          <w:sz w:val="21"/>
          <w:szCs w:val="21"/>
        </w:rPr>
        <w:t>)</w:t>
      </w:r>
      <w:r w:rsidRPr="00A24770">
        <w:rPr>
          <w:rFonts w:ascii="Consolas" w:eastAsia="Times New Roman" w:hAnsi="Consolas" w:cs="Consolas"/>
          <w:color w:val="569CD6"/>
          <w:sz w:val="21"/>
          <w:szCs w:val="21"/>
        </w:rPr>
        <w:t>=&gt;</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w:t>
      </w:r>
      <w:r w:rsidRPr="00A24770">
        <w:rPr>
          <w:rFonts w:ascii="Consolas" w:eastAsia="Times New Roman" w:hAnsi="Consolas" w:cs="Consolas"/>
          <w:color w:val="D4D4D4"/>
          <w:sz w:val="21"/>
          <w:szCs w:val="21"/>
        </w:rPr>
        <w:t xml:space="preserve"> = </w:t>
      </w:r>
      <w:r w:rsidRPr="00A24770">
        <w:rPr>
          <w:rFonts w:ascii="Consolas" w:eastAsia="Times New Roman" w:hAnsi="Consolas" w:cs="Consolas"/>
          <w:color w:val="569CD6"/>
          <w:sz w:val="21"/>
          <w:szCs w:val="21"/>
        </w:rPr>
        <w:t>this</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serversService</w:t>
      </w:r>
      <w:r w:rsidRPr="00A24770">
        <w:rPr>
          <w:rFonts w:ascii="Consolas" w:eastAsia="Times New Roman" w:hAnsi="Consolas" w:cs="Consolas"/>
          <w:color w:val="D4D4D4"/>
          <w:sz w:val="21"/>
          <w:szCs w:val="21"/>
        </w:rPr>
        <w:t>.</w:t>
      </w:r>
      <w:r w:rsidRPr="00A24770">
        <w:rPr>
          <w:rFonts w:ascii="Consolas" w:eastAsia="Times New Roman" w:hAnsi="Consolas" w:cs="Consolas"/>
          <w:color w:val="DCDCAA"/>
          <w:sz w:val="21"/>
          <w:szCs w:val="21"/>
        </w:rPr>
        <w:t>getServer</w:t>
      </w:r>
      <w:r w:rsidRPr="00A24770">
        <w:rPr>
          <w:rFonts w:ascii="Consolas" w:eastAsia="Times New Roman" w:hAnsi="Consolas" w:cs="Consolas"/>
          <w:color w:val="D4D4D4"/>
          <w:sz w:val="21"/>
          <w:szCs w:val="21"/>
        </w:rPr>
        <w:t>(+</w:t>
      </w:r>
      <w:r w:rsidRPr="00A24770">
        <w:rPr>
          <w:rFonts w:ascii="Consolas" w:eastAsia="Times New Roman" w:hAnsi="Consolas" w:cs="Consolas"/>
          <w:color w:val="9CDCFE"/>
          <w:sz w:val="21"/>
          <w:szCs w:val="21"/>
        </w:rPr>
        <w:t>params</w:t>
      </w:r>
      <w:r w:rsidRPr="00A24770">
        <w:rPr>
          <w:rFonts w:ascii="Consolas" w:eastAsia="Times New Roman" w:hAnsi="Consolas" w:cs="Consolas"/>
          <w:color w:val="D4D4D4"/>
          <w:sz w:val="21"/>
          <w:szCs w:val="21"/>
        </w:rPr>
        <w:t>[</w:t>
      </w:r>
      <w:r w:rsidRPr="00A24770">
        <w:rPr>
          <w:rFonts w:ascii="Consolas" w:eastAsia="Times New Roman" w:hAnsi="Consolas" w:cs="Consolas"/>
          <w:color w:val="CE9178"/>
          <w:sz w:val="21"/>
          <w:szCs w:val="21"/>
        </w:rPr>
        <w:t>'id'</w:t>
      </w: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 xml:space="preserve">  }</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r w:rsidRPr="00A24770">
        <w:rPr>
          <w:rFonts w:ascii="Consolas" w:eastAsia="Times New Roman" w:hAnsi="Consolas" w:cs="Consolas"/>
          <w:color w:val="D4D4D4"/>
          <w:sz w:val="21"/>
          <w:szCs w:val="21"/>
        </w:rPr>
        <w:t>}</w:t>
      </w:r>
    </w:p>
    <w:p w:rsidR="00A24770" w:rsidRPr="00A24770" w:rsidRDefault="00A24770" w:rsidP="00A24770">
      <w:pPr>
        <w:pStyle w:val="ListParagraph"/>
        <w:numPr>
          <w:ilvl w:val="0"/>
          <w:numId w:val="19"/>
        </w:numPr>
        <w:shd w:val="clear" w:color="auto" w:fill="1E1E1E"/>
        <w:spacing w:after="0" w:line="285" w:lineRule="atLeast"/>
        <w:rPr>
          <w:rFonts w:ascii="Consolas" w:eastAsia="Times New Roman" w:hAnsi="Consolas" w:cs="Consolas"/>
          <w:color w:val="D4D4D4"/>
          <w:sz w:val="21"/>
          <w:szCs w:val="21"/>
        </w:rPr>
      </w:pPr>
    </w:p>
    <w:p w:rsidR="00A24770" w:rsidRDefault="00A24770" w:rsidP="00A24770">
      <w:pPr>
        <w:pStyle w:val="ListParagraph"/>
        <w:ind w:left="1800"/>
        <w:jc w:val="both"/>
      </w:pPr>
    </w:p>
    <w:p w:rsidR="004513B1" w:rsidRDefault="004513B1" w:rsidP="00A24770">
      <w:pPr>
        <w:pStyle w:val="ListParagraph"/>
        <w:ind w:left="1800"/>
        <w:jc w:val="both"/>
      </w:pPr>
      <w:r>
        <w:t xml:space="preserve">9. </w:t>
      </w:r>
      <w:r w:rsidR="00080C4E">
        <w:t>servers.component.ts:</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import</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9CDCFE"/>
          <w:sz w:val="21"/>
          <w:szCs w:val="21"/>
        </w:rPr>
        <w:t>Component</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OnInit</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C586C0"/>
          <w:sz w:val="21"/>
          <w:szCs w:val="21"/>
        </w:rPr>
        <w:t>from</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'@angular/core'</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import</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9CDCFE"/>
          <w:sz w:val="21"/>
          <w:szCs w:val="21"/>
        </w:rPr>
        <w:t>ServersService</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C586C0"/>
          <w:sz w:val="21"/>
          <w:szCs w:val="21"/>
        </w:rPr>
        <w:t>from</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'./servers.service'</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import</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9CDCFE"/>
          <w:sz w:val="21"/>
          <w:szCs w:val="21"/>
        </w:rPr>
        <w:t>Router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ActivatedRoute</w:t>
      </w:r>
      <w:r w:rsidRPr="00080C4E">
        <w:rPr>
          <w:rFonts w:ascii="Consolas" w:eastAsia="Times New Roman" w:hAnsi="Consolas" w:cs="Consolas"/>
          <w:color w:val="D4D4D4"/>
          <w:sz w:val="21"/>
          <w:szCs w:val="21"/>
        </w:rPr>
        <w:t xml:space="preserve"> } </w:t>
      </w:r>
      <w:r w:rsidRPr="00080C4E">
        <w:rPr>
          <w:rFonts w:ascii="Consolas" w:eastAsia="Times New Roman" w:hAnsi="Consolas" w:cs="Consolas"/>
          <w:color w:val="C586C0"/>
          <w:sz w:val="21"/>
          <w:szCs w:val="21"/>
        </w:rPr>
        <w:t>from</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'@angular/router'</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w:t>
      </w:r>
      <w:r w:rsidRPr="00080C4E">
        <w:rPr>
          <w:rFonts w:ascii="Consolas" w:eastAsia="Times New Roman" w:hAnsi="Consolas" w:cs="Consolas"/>
          <w:color w:val="DCDCAA"/>
          <w:sz w:val="21"/>
          <w:szCs w:val="21"/>
        </w:rPr>
        <w:t>Component</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selector: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'app-servers'</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templateUrl:</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'./servers.component.html'</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styleUrls:</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CE9178"/>
          <w:sz w:val="21"/>
          <w:szCs w:val="21"/>
        </w:rPr>
        <w:t>'./servers.component.css'</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C586C0"/>
          <w:sz w:val="21"/>
          <w:szCs w:val="21"/>
        </w:rPr>
        <w:t>export</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class</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ServersComponent</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implements</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OnInit</w:t>
      </w:r>
      <w:r w:rsidRPr="00080C4E">
        <w:rPr>
          <w:rFonts w:ascii="Consolas" w:eastAsia="Times New Roman" w:hAnsi="Consolas" w:cs="Consolas"/>
          <w:color w:val="D4D4D4"/>
          <w:sz w:val="21"/>
          <w:szCs w:val="21"/>
        </w:rPr>
        <w:t xml:space="preserve">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servers</w:t>
      </w:r>
      <w:r w:rsidRPr="00080C4E">
        <w:rPr>
          <w:rFonts w:ascii="Consolas" w:eastAsia="Times New Roman" w:hAnsi="Consolas" w:cs="Consolas"/>
          <w:color w:val="D4D4D4"/>
          <w:sz w:val="21"/>
          <w:szCs w:val="21"/>
        </w:rPr>
        <w:t>: {</w:t>
      </w:r>
      <w:r w:rsidRPr="00080C4E">
        <w:rPr>
          <w:rFonts w:ascii="Consolas" w:eastAsia="Times New Roman" w:hAnsi="Consolas" w:cs="Consolas"/>
          <w:color w:val="9CDCFE"/>
          <w:sz w:val="21"/>
          <w:szCs w:val="21"/>
        </w:rPr>
        <w:t>id</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number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name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string</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status</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string</w:t>
      </w:r>
      <w:r w:rsidRPr="00080C4E">
        <w:rPr>
          <w:rFonts w:ascii="Consolas" w:eastAsia="Times New Roman" w:hAnsi="Consolas" w:cs="Consolas"/>
          <w:color w:val="D4D4D4"/>
          <w:sz w:val="21"/>
          <w:szCs w:val="21"/>
        </w:rPr>
        <w:t>}[] =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constructor</w:t>
      </w:r>
      <w:r w:rsidRPr="00080C4E">
        <w:rPr>
          <w:rFonts w:ascii="Consolas" w:eastAsia="Times New Roman" w:hAnsi="Consolas" w:cs="Consolas"/>
          <w:color w:val="D4D4D4"/>
          <w:sz w:val="21"/>
          <w:szCs w:val="21"/>
        </w:rPr>
        <w:t>(</w:t>
      </w:r>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serversService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ServersService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router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Router</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private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9CDCFE"/>
          <w:sz w:val="21"/>
          <w:szCs w:val="21"/>
        </w:rPr>
        <w:t>route</w:t>
      </w: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4EC9B0"/>
          <w:sz w:val="21"/>
          <w:szCs w:val="21"/>
        </w:rPr>
        <w:t>ActivatedRoute</w:t>
      </w:r>
      <w:r w:rsidRPr="00080C4E">
        <w:rPr>
          <w:rFonts w:ascii="Consolas" w:eastAsia="Times New Roman" w:hAnsi="Consolas" w:cs="Consolas"/>
          <w:color w:val="D4D4D4"/>
          <w:sz w:val="21"/>
          <w:szCs w:val="21"/>
        </w:rPr>
        <w:t>) {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DCDCAA"/>
          <w:sz w:val="21"/>
          <w:szCs w:val="21"/>
        </w:rPr>
        <w:t>ngOnInit</w:t>
      </w:r>
      <w:r w:rsidRPr="00080C4E">
        <w:rPr>
          <w:rFonts w:ascii="Consolas" w:eastAsia="Times New Roman" w:hAnsi="Consolas" w:cs="Consolas"/>
          <w:color w:val="D4D4D4"/>
          <w:sz w:val="21"/>
          <w:szCs w:val="21"/>
        </w:rPr>
        <w:t>()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608B4E"/>
          <w:sz w:val="21"/>
          <w:szCs w:val="21"/>
        </w:rPr>
        <w:t>//this.servers = this.serversService.getServers();</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DCDCAA"/>
          <w:sz w:val="21"/>
          <w:szCs w:val="21"/>
        </w:rPr>
        <w:t>onReload</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r w:rsidRPr="00080C4E">
        <w:rPr>
          <w:rFonts w:ascii="Consolas" w:eastAsia="Times New Roman" w:hAnsi="Consolas" w:cs="Consolas"/>
          <w:color w:val="569CD6"/>
          <w:sz w:val="21"/>
          <w:szCs w:val="21"/>
        </w:rPr>
        <w:t>this</w:t>
      </w:r>
      <w:r w:rsidRPr="00080C4E">
        <w:rPr>
          <w:rFonts w:ascii="Consolas" w:eastAsia="Times New Roman" w:hAnsi="Consolas" w:cs="Consolas"/>
          <w:color w:val="D4D4D4"/>
          <w:sz w:val="21"/>
          <w:szCs w:val="21"/>
        </w:rPr>
        <w:t>.</w:t>
      </w:r>
      <w:r w:rsidRPr="00080C4E">
        <w:rPr>
          <w:rFonts w:ascii="Consolas" w:eastAsia="Times New Roman" w:hAnsi="Consolas" w:cs="Consolas"/>
          <w:color w:val="9CDCFE"/>
          <w:sz w:val="21"/>
          <w:szCs w:val="21"/>
        </w:rPr>
        <w:t>router</w:t>
      </w:r>
      <w:r w:rsidRPr="00080C4E">
        <w:rPr>
          <w:rFonts w:ascii="Consolas" w:eastAsia="Times New Roman" w:hAnsi="Consolas" w:cs="Consolas"/>
          <w:color w:val="D4D4D4"/>
          <w:sz w:val="21"/>
          <w:szCs w:val="21"/>
        </w:rPr>
        <w:t>.</w:t>
      </w:r>
      <w:r w:rsidRPr="00080C4E">
        <w:rPr>
          <w:rFonts w:ascii="Consolas" w:eastAsia="Times New Roman" w:hAnsi="Consolas" w:cs="Consolas"/>
          <w:color w:val="DCDCAA"/>
          <w:sz w:val="21"/>
          <w:szCs w:val="21"/>
        </w:rPr>
        <w:t>navigate</w:t>
      </w:r>
      <w:r w:rsidRPr="00080C4E">
        <w:rPr>
          <w:rFonts w:ascii="Consolas" w:eastAsia="Times New Roman" w:hAnsi="Consolas" w:cs="Consolas"/>
          <w:color w:val="D4D4D4"/>
          <w:sz w:val="21"/>
          <w:szCs w:val="21"/>
        </w:rPr>
        <w:t>([</w:t>
      </w:r>
      <w:r w:rsidRPr="00080C4E">
        <w:rPr>
          <w:rFonts w:ascii="Consolas" w:eastAsia="Times New Roman" w:hAnsi="Consolas" w:cs="Consolas"/>
          <w:color w:val="CE9178"/>
          <w:sz w:val="21"/>
          <w:szCs w:val="21"/>
        </w:rPr>
        <w:t>'servers'</w:t>
      </w:r>
      <w:r w:rsidRPr="00080C4E">
        <w:rPr>
          <w:rFonts w:ascii="Consolas" w:eastAsia="Times New Roman" w:hAnsi="Consolas" w:cs="Consolas"/>
          <w:color w:val="D4D4D4"/>
          <w:sz w:val="21"/>
          <w:szCs w:val="21"/>
        </w:rPr>
        <w:t>], {</w:t>
      </w:r>
      <w:r w:rsidRPr="00080C4E">
        <w:rPr>
          <w:rFonts w:ascii="Consolas" w:eastAsia="Times New Roman" w:hAnsi="Consolas" w:cs="Consolas"/>
          <w:color w:val="9CDCFE"/>
          <w:sz w:val="21"/>
          <w:szCs w:val="21"/>
        </w:rPr>
        <w:t>relativeTo:</w:t>
      </w:r>
      <w:r w:rsidRPr="00080C4E">
        <w:rPr>
          <w:rFonts w:ascii="Consolas" w:eastAsia="Times New Roman" w:hAnsi="Consolas" w:cs="Consolas"/>
          <w:color w:val="569CD6"/>
          <w:sz w:val="21"/>
          <w:szCs w:val="21"/>
        </w:rPr>
        <w:t>this</w:t>
      </w:r>
      <w:r w:rsidRPr="00080C4E">
        <w:rPr>
          <w:rFonts w:ascii="Consolas" w:eastAsia="Times New Roman" w:hAnsi="Consolas" w:cs="Consolas"/>
          <w:color w:val="D4D4D4"/>
          <w:sz w:val="21"/>
          <w:szCs w:val="21"/>
        </w:rPr>
        <w:t>.</w:t>
      </w:r>
      <w:r w:rsidRPr="00080C4E">
        <w:rPr>
          <w:rFonts w:ascii="Consolas" w:eastAsia="Times New Roman" w:hAnsi="Consolas" w:cs="Consolas"/>
          <w:color w:val="9CDCFE"/>
          <w:sz w:val="21"/>
          <w:szCs w:val="21"/>
        </w:rPr>
        <w:t>route</w:t>
      </w: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 xml:space="preserve">  }</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r w:rsidRPr="00080C4E">
        <w:rPr>
          <w:rFonts w:ascii="Consolas" w:eastAsia="Times New Roman" w:hAnsi="Consolas" w:cs="Consolas"/>
          <w:color w:val="D4D4D4"/>
          <w:sz w:val="21"/>
          <w:szCs w:val="21"/>
        </w:rPr>
        <w:t>}</w:t>
      </w:r>
    </w:p>
    <w:p w:rsidR="00080C4E" w:rsidRPr="00080C4E" w:rsidRDefault="00080C4E" w:rsidP="00080C4E">
      <w:pPr>
        <w:shd w:val="clear" w:color="auto" w:fill="1E1E1E"/>
        <w:spacing w:after="0" w:line="285" w:lineRule="atLeast"/>
        <w:rPr>
          <w:rFonts w:ascii="Consolas" w:eastAsia="Times New Roman" w:hAnsi="Consolas" w:cs="Consolas"/>
          <w:color w:val="D4D4D4"/>
          <w:sz w:val="21"/>
          <w:szCs w:val="21"/>
        </w:rPr>
      </w:pPr>
    </w:p>
    <w:p w:rsidR="00080C4E" w:rsidRDefault="00080C4E" w:rsidP="00A24770">
      <w:pPr>
        <w:pStyle w:val="ListParagraph"/>
        <w:ind w:left="1800"/>
        <w:jc w:val="both"/>
      </w:pPr>
    </w:p>
    <w:p w:rsidR="00495C59" w:rsidRDefault="00495C59" w:rsidP="00A24770">
      <w:pPr>
        <w:pStyle w:val="ListParagraph"/>
        <w:ind w:left="1800"/>
        <w:jc w:val="both"/>
      </w:pPr>
      <w:r>
        <w:t xml:space="preserve">10. </w:t>
      </w:r>
      <w:r w:rsidR="0096082D">
        <w:t>app.module.ts:</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BrowserModule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'@angular/platform-browser'</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NgModule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'@angular/core'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FormsModule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'@angular/forms'</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HttpModule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'@angular/http'</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AppComponent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'./app.component'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HomeComponent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'./home/home.component'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ServersComponent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'./servers/servers.component'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UserComponent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'./users/user/user.component'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lastRenderedPageBreak/>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UsersComponent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'./users/users.component'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EditServerComponent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'./servers/edit-server/edit-server.component'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ServerComponent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'./servers/server/server.component'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ServersService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'./servers/servers.service'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import</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Routes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RouterModule</w:t>
      </w: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C586C0"/>
          <w:sz w:val="21"/>
          <w:szCs w:val="21"/>
        </w:rPr>
        <w:t>from</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'@angular/router'</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569CD6"/>
          <w:sz w:val="21"/>
          <w:szCs w:val="21"/>
        </w:rPr>
        <w:t>const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appRoutes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4EC9B0"/>
          <w:sz w:val="21"/>
          <w:szCs w:val="21"/>
        </w:rPr>
        <w:t>Routes</w:t>
      </w:r>
      <w:r w:rsidRPr="0096082D">
        <w:rPr>
          <w:rFonts w:ascii="Consolas" w:eastAsia="Times New Roman" w:hAnsi="Consolas" w:cs="Consolas"/>
          <w:color w:val="D4D4D4"/>
          <w:sz w:val="21"/>
          <w:szCs w:val="21"/>
        </w:rPr>
        <w:t xml:space="preserve"> =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HomeComponent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UsersComponent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'users/:id/:name'</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'servers/:id'</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 </w:t>
      </w:r>
      <w:r w:rsidRPr="0096082D">
        <w:rPr>
          <w:rFonts w:ascii="Consolas" w:eastAsia="Times New Roman" w:hAnsi="Consolas" w:cs="Consolas"/>
          <w:color w:val="9CDCFE"/>
          <w:sz w:val="21"/>
          <w:szCs w:val="21"/>
        </w:rPr>
        <w:t>path:</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CE9178"/>
          <w:sz w:val="21"/>
          <w:szCs w:val="21"/>
        </w:rPr>
        <w:t>'servers/:id/edit'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component: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EditServerComponent</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w:t>
      </w:r>
      <w:r w:rsidRPr="0096082D">
        <w:rPr>
          <w:rFonts w:ascii="Consolas" w:eastAsia="Times New Roman" w:hAnsi="Consolas" w:cs="Consolas"/>
          <w:color w:val="DCDCAA"/>
          <w:sz w:val="21"/>
          <w:szCs w:val="21"/>
        </w:rPr>
        <w:t>NgModule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declarations:</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AppComponent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HomeComponent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ServersComponent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UserComponent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EditServerComponent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ServerComponent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imports:</w:t>
      </w: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BrowserModule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FormsModule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HttpModule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RouterModule</w:t>
      </w:r>
      <w:r w:rsidRPr="0096082D">
        <w:rPr>
          <w:rFonts w:ascii="Consolas" w:eastAsia="Times New Roman" w:hAnsi="Consolas" w:cs="Consolas"/>
          <w:color w:val="D4D4D4"/>
          <w:sz w:val="21"/>
          <w:szCs w:val="21"/>
        </w:rPr>
        <w:t>.</w:t>
      </w:r>
      <w:r w:rsidRPr="0096082D">
        <w:rPr>
          <w:rFonts w:ascii="Consolas" w:eastAsia="Times New Roman" w:hAnsi="Consolas" w:cs="Consolas"/>
          <w:color w:val="DCDCAA"/>
          <w:sz w:val="21"/>
          <w:szCs w:val="21"/>
        </w:rPr>
        <w:t>forRoot</w:t>
      </w:r>
      <w:r w:rsidRPr="0096082D">
        <w:rPr>
          <w:rFonts w:ascii="Consolas" w:eastAsia="Times New Roman" w:hAnsi="Consolas" w:cs="Consolas"/>
          <w:color w:val="D4D4D4"/>
          <w:sz w:val="21"/>
          <w:szCs w:val="21"/>
        </w:rPr>
        <w:t>(</w:t>
      </w:r>
      <w:r w:rsidRPr="0096082D">
        <w:rPr>
          <w:rFonts w:ascii="Consolas" w:eastAsia="Times New Roman" w:hAnsi="Consolas" w:cs="Consolas"/>
          <w:color w:val="9CDCFE"/>
          <w:sz w:val="21"/>
          <w:szCs w:val="21"/>
        </w:rPr>
        <w:t>appRoutes</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providers: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ServersService</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bootstrap:</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9CDCFE"/>
          <w:sz w:val="21"/>
          <w:szCs w:val="21"/>
        </w:rPr>
        <w:t>AppComponent</w:t>
      </w: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D4D4D4"/>
          <w:sz w:val="21"/>
          <w:szCs w:val="21"/>
        </w:rPr>
        <w:t>})</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r w:rsidRPr="0096082D">
        <w:rPr>
          <w:rFonts w:ascii="Consolas" w:eastAsia="Times New Roman" w:hAnsi="Consolas" w:cs="Consolas"/>
          <w:color w:val="C586C0"/>
          <w:sz w:val="21"/>
          <w:szCs w:val="21"/>
        </w:rPr>
        <w:t>export</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569CD6"/>
          <w:sz w:val="21"/>
          <w:szCs w:val="21"/>
        </w:rPr>
        <w:t>class</w:t>
      </w:r>
      <w:r w:rsidRPr="0096082D">
        <w:rPr>
          <w:rFonts w:ascii="Consolas" w:eastAsia="Times New Roman" w:hAnsi="Consolas" w:cs="Consolas"/>
          <w:color w:val="D4D4D4"/>
          <w:sz w:val="21"/>
          <w:szCs w:val="21"/>
        </w:rPr>
        <w:t xml:space="preserve"> </w:t>
      </w:r>
      <w:r w:rsidRPr="0096082D">
        <w:rPr>
          <w:rFonts w:ascii="Consolas" w:eastAsia="Times New Roman" w:hAnsi="Consolas" w:cs="Consolas"/>
          <w:color w:val="4EC9B0"/>
          <w:sz w:val="21"/>
          <w:szCs w:val="21"/>
        </w:rPr>
        <w:t>AppModule</w:t>
      </w:r>
      <w:r w:rsidRPr="0096082D">
        <w:rPr>
          <w:rFonts w:ascii="Consolas" w:eastAsia="Times New Roman" w:hAnsi="Consolas" w:cs="Consolas"/>
          <w:color w:val="D4D4D4"/>
          <w:sz w:val="21"/>
          <w:szCs w:val="21"/>
        </w:rPr>
        <w:t xml:space="preserve"> { }</w:t>
      </w:r>
    </w:p>
    <w:p w:rsidR="0096082D" w:rsidRPr="0096082D" w:rsidRDefault="0096082D" w:rsidP="0096082D">
      <w:pPr>
        <w:shd w:val="clear" w:color="auto" w:fill="1E1E1E"/>
        <w:spacing w:after="0" w:line="285" w:lineRule="atLeast"/>
        <w:rPr>
          <w:rFonts w:ascii="Consolas" w:eastAsia="Times New Roman" w:hAnsi="Consolas" w:cs="Consolas"/>
          <w:color w:val="D4D4D4"/>
          <w:sz w:val="21"/>
          <w:szCs w:val="21"/>
        </w:rPr>
      </w:pPr>
    </w:p>
    <w:p w:rsidR="0096082D" w:rsidRDefault="0096082D" w:rsidP="00A24770">
      <w:pPr>
        <w:pStyle w:val="ListParagraph"/>
        <w:ind w:left="1800"/>
        <w:jc w:val="both"/>
      </w:pPr>
    </w:p>
    <w:p w:rsidR="00E52DAE" w:rsidRDefault="00E52DAE" w:rsidP="00A24770">
      <w:pPr>
        <w:pStyle w:val="ListParagraph"/>
        <w:ind w:left="1800"/>
        <w:jc w:val="both"/>
      </w:pPr>
    </w:p>
    <w:p w:rsidR="00E52DAE" w:rsidRDefault="00E52DAE" w:rsidP="00E52DAE">
      <w:pPr>
        <w:pStyle w:val="ListParagraph"/>
        <w:ind w:left="1800"/>
        <w:jc w:val="both"/>
      </w:pPr>
      <w:r>
        <w:t xml:space="preserve">11. </w:t>
      </w:r>
      <w:r w:rsidR="00453E78">
        <w:t>servers.component.html</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"row"</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"col-xs-12 col-sm-4"</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"list-group"</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a</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lastRenderedPageBreak/>
        <w:t xml:space="preserve">        [</w:t>
      </w:r>
      <w:r w:rsidRPr="00453E78">
        <w:rPr>
          <w:rFonts w:ascii="Consolas" w:eastAsia="Times New Roman" w:hAnsi="Consolas" w:cs="Consolas"/>
          <w:color w:val="9CDCFE"/>
          <w:sz w:val="21"/>
          <w:szCs w:val="21"/>
        </w:rPr>
        <w:t>routerLink</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"['/server', server.id, 'edit']"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queryParams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"{allowEdit: '1'}"</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fragment</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"loading"</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href</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"list-group-item"</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ngFor</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"let server of servers"</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 server.name }}</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a</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"col-xs-12 col-sm-4"</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608B4E"/>
          <w:sz w:val="21"/>
          <w:szCs w:val="21"/>
        </w:rPr>
        <w:t>&lt;!-- &lt;a routerLink="../server"&gt;Reload Page&lt;/a&gt; --&gt;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button</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class</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"btn btn-primary"</w:t>
      </w: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9CDCFE"/>
          <w:sz w:val="21"/>
          <w:szCs w:val="21"/>
        </w:rPr>
        <w:t>click</w:t>
      </w:r>
      <w:r w:rsidRPr="00453E78">
        <w:rPr>
          <w:rFonts w:ascii="Consolas" w:eastAsia="Times New Roman" w:hAnsi="Consolas" w:cs="Consolas"/>
          <w:color w:val="D4D4D4"/>
          <w:sz w:val="21"/>
          <w:szCs w:val="21"/>
        </w:rPr>
        <w:t>)=</w:t>
      </w:r>
      <w:r w:rsidRPr="00453E78">
        <w:rPr>
          <w:rFonts w:ascii="Consolas" w:eastAsia="Times New Roman" w:hAnsi="Consolas" w:cs="Consolas"/>
          <w:color w:val="CE9178"/>
          <w:sz w:val="21"/>
          <w:szCs w:val="21"/>
        </w:rPr>
        <w:t>"onReload()"</w:t>
      </w:r>
      <w:r w:rsidRPr="00453E78">
        <w:rPr>
          <w:rFonts w:ascii="Consolas" w:eastAsia="Times New Roman" w:hAnsi="Consolas" w:cs="Consolas"/>
          <w:color w:val="808080"/>
          <w:sz w:val="21"/>
          <w:szCs w:val="21"/>
        </w:rPr>
        <w:t>&gt;</w:t>
      </w:r>
      <w:r w:rsidRPr="00453E78">
        <w:rPr>
          <w:rFonts w:ascii="Consolas" w:eastAsia="Times New Roman" w:hAnsi="Consolas" w:cs="Consolas"/>
          <w:color w:val="D4D4D4"/>
          <w:sz w:val="21"/>
          <w:szCs w:val="21"/>
        </w:rPr>
        <w:t>Reload Page</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button</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app-edit-server</w:t>
      </w:r>
      <w:r w:rsidRPr="00453E78">
        <w:rPr>
          <w:rFonts w:ascii="Consolas" w:eastAsia="Times New Roman" w:hAnsi="Consolas" w:cs="Consolas"/>
          <w:color w:val="808080"/>
          <w:sz w:val="21"/>
          <w:szCs w:val="21"/>
        </w:rPr>
        <w:t>&gt;&lt;/</w:t>
      </w:r>
      <w:r w:rsidRPr="00453E78">
        <w:rPr>
          <w:rFonts w:ascii="Consolas" w:eastAsia="Times New Roman" w:hAnsi="Consolas" w:cs="Consolas"/>
          <w:color w:val="569CD6"/>
          <w:sz w:val="21"/>
          <w:szCs w:val="21"/>
        </w:rPr>
        <w:t>app-edit-server</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hr</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608B4E"/>
          <w:sz w:val="21"/>
          <w:szCs w:val="21"/>
        </w:rPr>
        <w:t>&lt;!-- &lt;app-server&gt;&lt;/app-server&gt; --&gt;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D4D4D4"/>
          <w:sz w:val="21"/>
          <w:szCs w:val="21"/>
        </w:rPr>
        <w:t xml:space="preserve">  </w:t>
      </w: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0" w:line="285" w:lineRule="atLeast"/>
        <w:rPr>
          <w:rFonts w:ascii="Consolas" w:eastAsia="Times New Roman" w:hAnsi="Consolas" w:cs="Consolas"/>
          <w:color w:val="D4D4D4"/>
          <w:sz w:val="21"/>
          <w:szCs w:val="21"/>
        </w:rPr>
      </w:pPr>
      <w:r w:rsidRPr="00453E78">
        <w:rPr>
          <w:rFonts w:ascii="Consolas" w:eastAsia="Times New Roman" w:hAnsi="Consolas" w:cs="Consolas"/>
          <w:color w:val="808080"/>
          <w:sz w:val="21"/>
          <w:szCs w:val="21"/>
        </w:rPr>
        <w:t>&lt;/</w:t>
      </w:r>
      <w:r w:rsidRPr="00453E78">
        <w:rPr>
          <w:rFonts w:ascii="Consolas" w:eastAsia="Times New Roman" w:hAnsi="Consolas" w:cs="Consolas"/>
          <w:color w:val="569CD6"/>
          <w:sz w:val="21"/>
          <w:szCs w:val="21"/>
        </w:rPr>
        <w:t>div</w:t>
      </w:r>
      <w:r w:rsidRPr="00453E78">
        <w:rPr>
          <w:rFonts w:ascii="Consolas" w:eastAsia="Times New Roman" w:hAnsi="Consolas" w:cs="Consolas"/>
          <w:color w:val="808080"/>
          <w:sz w:val="21"/>
          <w:szCs w:val="21"/>
        </w:rPr>
        <w:t>&gt;</w:t>
      </w:r>
    </w:p>
    <w:p w:rsidR="00453E78" w:rsidRPr="00453E78" w:rsidRDefault="00453E78" w:rsidP="00453E78">
      <w:pPr>
        <w:shd w:val="clear" w:color="auto" w:fill="1E1E1E"/>
        <w:spacing w:after="240" w:line="285" w:lineRule="atLeast"/>
        <w:rPr>
          <w:rFonts w:ascii="Consolas" w:eastAsia="Times New Roman" w:hAnsi="Consolas" w:cs="Consolas"/>
          <w:color w:val="D4D4D4"/>
          <w:sz w:val="21"/>
          <w:szCs w:val="21"/>
        </w:rPr>
      </w:pPr>
    </w:p>
    <w:p w:rsidR="00453E78" w:rsidRDefault="00453E78" w:rsidP="00E52DAE">
      <w:pPr>
        <w:pStyle w:val="ListParagraph"/>
        <w:ind w:left="1800"/>
        <w:jc w:val="both"/>
      </w:pPr>
    </w:p>
    <w:p w:rsidR="00C97DC0" w:rsidRDefault="00C97DC0" w:rsidP="00E52DAE">
      <w:pPr>
        <w:pStyle w:val="ListParagraph"/>
        <w:ind w:left="1800"/>
        <w:jc w:val="both"/>
      </w:pPr>
    </w:p>
    <w:p w:rsidR="00C97DC0" w:rsidRDefault="00C97DC0" w:rsidP="00E52DAE">
      <w:pPr>
        <w:pStyle w:val="ListParagraph"/>
        <w:ind w:left="1800"/>
        <w:jc w:val="both"/>
      </w:pPr>
    </w:p>
    <w:p w:rsidR="00C97DC0" w:rsidRDefault="00C97DC0" w:rsidP="00E52DAE">
      <w:pPr>
        <w:pStyle w:val="ListParagraph"/>
        <w:ind w:left="1800"/>
        <w:jc w:val="both"/>
      </w:pPr>
    </w:p>
    <w:p w:rsidR="0003049D" w:rsidRDefault="0003049D" w:rsidP="00E52DAE">
      <w:pPr>
        <w:pStyle w:val="ListParagraph"/>
        <w:ind w:left="1800"/>
        <w:jc w:val="both"/>
      </w:pPr>
    </w:p>
    <w:p w:rsidR="0003049D" w:rsidRDefault="0003049D" w:rsidP="00E52DAE">
      <w:pPr>
        <w:pStyle w:val="ListParagraph"/>
        <w:ind w:left="1800"/>
        <w:jc w:val="both"/>
      </w:pPr>
    </w:p>
    <w:p w:rsidR="0003049D" w:rsidRDefault="0003049D" w:rsidP="00E52DAE">
      <w:pPr>
        <w:pStyle w:val="ListParagraph"/>
        <w:ind w:left="1800"/>
        <w:jc w:val="both"/>
      </w:pPr>
    </w:p>
    <w:p w:rsidR="0003049D" w:rsidRPr="00907961" w:rsidRDefault="008A6117" w:rsidP="00E52DAE">
      <w:pPr>
        <w:pStyle w:val="ListParagraph"/>
        <w:ind w:left="1800"/>
        <w:jc w:val="both"/>
        <w:rPr>
          <w:b/>
          <w:u w:val="single"/>
        </w:rPr>
      </w:pPr>
      <w:r w:rsidRPr="00907961">
        <w:rPr>
          <w:b/>
          <w:u w:val="single"/>
        </w:rPr>
        <w:t>Section</w:t>
      </w:r>
      <w:r w:rsidR="0003049D" w:rsidRPr="00907961">
        <w:rPr>
          <w:b/>
          <w:u w:val="single"/>
        </w:rPr>
        <w:t xml:space="preserve"> 11: Lecture 128// Setting up Child (Nested) Routes</w:t>
      </w:r>
    </w:p>
    <w:p w:rsidR="0003049D" w:rsidRDefault="002D1710" w:rsidP="0003049D">
      <w:pPr>
        <w:pStyle w:val="ListParagraph"/>
        <w:numPr>
          <w:ilvl w:val="0"/>
          <w:numId w:val="20"/>
        </w:numPr>
        <w:jc w:val="both"/>
      </w:pPr>
      <w:r>
        <w:t>Here issue is that when we click user/server/home we load a brand new page, so, we need some nested routing.</w:t>
      </w:r>
    </w:p>
    <w:p w:rsidR="002D1710" w:rsidRDefault="002D1710" w:rsidP="0003049D">
      <w:pPr>
        <w:pStyle w:val="ListParagraph"/>
        <w:numPr>
          <w:ilvl w:val="0"/>
          <w:numId w:val="20"/>
        </w:numPr>
        <w:jc w:val="both"/>
      </w:pPr>
      <w:r>
        <w:t>In the app module also we see there is some duplication in the URLs; half of our routes starts with servers and rest half start with users in constant where we have given path – this results into duplication.</w:t>
      </w:r>
    </w:p>
    <w:p w:rsidR="002D1710" w:rsidRDefault="00C62B8D" w:rsidP="0003049D">
      <w:pPr>
        <w:pStyle w:val="ListParagraph"/>
        <w:numPr>
          <w:ilvl w:val="0"/>
          <w:numId w:val="20"/>
        </w:numPr>
        <w:jc w:val="both"/>
      </w:pPr>
      <w:r>
        <w:t>So, here we need to nest them and create some child routes which start with servers/users – lets add such child routes.</w:t>
      </w:r>
    </w:p>
    <w:p w:rsidR="00C62B8D" w:rsidRDefault="00E509AA" w:rsidP="0003049D">
      <w:pPr>
        <w:pStyle w:val="ListParagraph"/>
        <w:numPr>
          <w:ilvl w:val="0"/>
          <w:numId w:val="20"/>
        </w:numPr>
        <w:jc w:val="both"/>
      </w:pPr>
      <w:r>
        <w:t xml:space="preserve">Now, we will go to ServersComponent route and add another property in the object i.e. children; children </w:t>
      </w:r>
      <w:r w:rsidR="007E653F">
        <w:t>take</w:t>
      </w:r>
      <w:r>
        <w:t xml:space="preserve"> another array of routes.</w:t>
      </w:r>
      <w:r w:rsidR="002A0366">
        <w:t xml:space="preserve"> So, I can take my to other servers routes and add them in the children array.</w:t>
      </w:r>
      <w:r w:rsidR="00B552B8">
        <w:t xml:space="preserve"> Now, we need to get rid of the servers in the starting of the path for the other 2 servers routes.</w:t>
      </w:r>
    </w:p>
    <w:p w:rsidR="00E509AA" w:rsidRDefault="00514F53" w:rsidP="0003049D">
      <w:pPr>
        <w:pStyle w:val="ListParagraph"/>
        <w:numPr>
          <w:ilvl w:val="0"/>
          <w:numId w:val="20"/>
        </w:numPr>
        <w:jc w:val="both"/>
      </w:pPr>
      <w:r>
        <w:t>This now, already better because we have grouped the parent and children routes together.</w:t>
      </w:r>
      <w:r w:rsidR="004B0E27">
        <w:t xml:space="preserve"> It gives us more than this visual grouping though.</w:t>
      </w:r>
    </w:p>
    <w:p w:rsidR="00514F53" w:rsidRDefault="00733239" w:rsidP="0003049D">
      <w:pPr>
        <w:pStyle w:val="ListParagraph"/>
        <w:numPr>
          <w:ilvl w:val="0"/>
          <w:numId w:val="20"/>
        </w:numPr>
        <w:jc w:val="both"/>
      </w:pPr>
      <w:r>
        <w:t>Now the question is that we have ServersComponent in the parent route then where will the serverCompone</w:t>
      </w:r>
      <w:r w:rsidR="00834CB6">
        <w:t>nt and EditServerComponent load?</w:t>
      </w:r>
    </w:p>
    <w:p w:rsidR="00A86239" w:rsidRDefault="006774BB" w:rsidP="0003049D">
      <w:pPr>
        <w:pStyle w:val="ListParagraph"/>
        <w:numPr>
          <w:ilvl w:val="0"/>
          <w:numId w:val="20"/>
        </w:numPr>
        <w:jc w:val="both"/>
      </w:pPr>
      <w:r>
        <w:lastRenderedPageBreak/>
        <w:t>The child route needs a separate outlet because they cannot override the servers component, but they needs to be loaded nested</w:t>
      </w:r>
      <w:r w:rsidR="00EA719B">
        <w:t xml:space="preserve"> into this servers component – and that is the actual behavior we want</w:t>
      </w:r>
      <w:r>
        <w:t>.</w:t>
      </w:r>
    </w:p>
    <w:p w:rsidR="006774BB" w:rsidRDefault="00222BCD" w:rsidP="0003049D">
      <w:pPr>
        <w:pStyle w:val="ListParagraph"/>
        <w:numPr>
          <w:ilvl w:val="0"/>
          <w:numId w:val="20"/>
        </w:numPr>
        <w:jc w:val="both"/>
      </w:pPr>
      <w:r>
        <w:t>Now, quickly in the servers.component.html where we load the app-serv</w:t>
      </w:r>
      <w:r w:rsidR="00472C8C">
        <w:t>er page or app-edit-server page-  we will simply comment all that code and instead add a router outlet here.</w:t>
      </w:r>
    </w:p>
    <w:p w:rsidR="00472C8C" w:rsidRDefault="00472C8C" w:rsidP="0003049D">
      <w:pPr>
        <w:pStyle w:val="ListParagraph"/>
        <w:numPr>
          <w:ilvl w:val="0"/>
          <w:numId w:val="20"/>
        </w:numPr>
        <w:jc w:val="both"/>
      </w:pPr>
      <w:r>
        <w:t>&lt;router-outlet&gt;&lt;/</w:t>
      </w:r>
      <w:r w:rsidRPr="00472C8C">
        <w:t xml:space="preserve"> </w:t>
      </w:r>
      <w:r>
        <w:t xml:space="preserve">router-outlet &gt; //this now adds a new hook which will be used for all the child routes of the route being loaded on the servers component. This is the way we can add the child routes now, </w:t>
      </w:r>
      <w:r w:rsidR="004D4F51">
        <w:t>let’s</w:t>
      </w:r>
      <w:r>
        <w:t xml:space="preserve"> make the changes for the user routes now.</w:t>
      </w:r>
    </w:p>
    <w:p w:rsidR="00472C8C" w:rsidRDefault="00472C8C" w:rsidP="0003049D">
      <w:pPr>
        <w:pStyle w:val="ListParagraph"/>
        <w:numPr>
          <w:ilvl w:val="0"/>
          <w:numId w:val="20"/>
        </w:numPr>
        <w:jc w:val="both"/>
      </w:pPr>
      <w:r>
        <w:t xml:space="preserve"> </w:t>
      </w:r>
      <w:r w:rsidR="001E0133">
        <w:t>With &lt;router-outlet&gt;&lt;/</w:t>
      </w:r>
      <w:r w:rsidR="001E0133" w:rsidRPr="00472C8C">
        <w:t xml:space="preserve"> </w:t>
      </w:r>
      <w:r w:rsidR="001E0133">
        <w:t>router-outlet &gt;, all the server and the user related child routes will be loaded.</w:t>
      </w:r>
    </w:p>
    <w:p w:rsidR="001E0133" w:rsidRDefault="00EA3434" w:rsidP="0003049D">
      <w:pPr>
        <w:pStyle w:val="ListParagraph"/>
        <w:numPr>
          <w:ilvl w:val="0"/>
          <w:numId w:val="20"/>
        </w:numPr>
        <w:jc w:val="both"/>
      </w:pPr>
      <w:r>
        <w:t>This is how we implement the child routing and the nested routes.</w:t>
      </w:r>
    </w:p>
    <w:p w:rsidR="00E853FD" w:rsidRDefault="00E853FD" w:rsidP="0003049D">
      <w:pPr>
        <w:pStyle w:val="ListParagraph"/>
        <w:numPr>
          <w:ilvl w:val="0"/>
          <w:numId w:val="20"/>
        </w:numPr>
        <w:jc w:val="both"/>
      </w:pPr>
      <w:r>
        <w:t>app.module.ts:</w:t>
      </w:r>
    </w:p>
    <w:p w:rsidR="00E853FD" w:rsidRPr="00E853FD" w:rsidRDefault="009D5C45" w:rsidP="00E853FD">
      <w:pPr>
        <w:shd w:val="clear" w:color="auto" w:fill="1E1E1E"/>
        <w:spacing w:line="285" w:lineRule="atLeast"/>
        <w:rPr>
          <w:rFonts w:ascii="Consolas" w:eastAsia="Times New Roman" w:hAnsi="Consolas" w:cs="Consolas"/>
          <w:color w:val="D4D4D4"/>
          <w:sz w:val="21"/>
          <w:szCs w:val="21"/>
        </w:rPr>
      </w:pPr>
      <w:r>
        <w:t>app.module.ts</w:t>
      </w:r>
      <w:r w:rsidR="00E853FD">
        <w:br/>
      </w:r>
      <w:r w:rsidR="00E853FD" w:rsidRPr="00E853FD">
        <w:rPr>
          <w:rFonts w:ascii="Consolas" w:eastAsia="Times New Roman" w:hAnsi="Consolas" w:cs="Consolas"/>
          <w:color w:val="C586C0"/>
          <w:sz w:val="21"/>
          <w:szCs w:val="21"/>
        </w:rPr>
        <w:t>import</w:t>
      </w:r>
      <w:r w:rsidR="00E853FD" w:rsidRPr="00E853FD">
        <w:rPr>
          <w:rFonts w:ascii="Consolas" w:eastAsia="Times New Roman" w:hAnsi="Consolas" w:cs="Consolas"/>
          <w:color w:val="D4D4D4"/>
          <w:sz w:val="21"/>
          <w:szCs w:val="21"/>
        </w:rPr>
        <w:t xml:space="preserve"> { </w:t>
      </w:r>
      <w:r w:rsidR="00E853FD" w:rsidRPr="00E853FD">
        <w:rPr>
          <w:rFonts w:ascii="Consolas" w:eastAsia="Times New Roman" w:hAnsi="Consolas" w:cs="Consolas"/>
          <w:color w:val="9CDCFE"/>
          <w:sz w:val="21"/>
          <w:szCs w:val="21"/>
        </w:rPr>
        <w:t>BrowserModule</w:t>
      </w:r>
      <w:r w:rsidR="00E853FD" w:rsidRPr="00E853FD">
        <w:rPr>
          <w:rFonts w:ascii="Consolas" w:eastAsia="Times New Roman" w:hAnsi="Consolas" w:cs="Consolas"/>
          <w:color w:val="D4D4D4"/>
          <w:sz w:val="21"/>
          <w:szCs w:val="21"/>
        </w:rPr>
        <w:t xml:space="preserve"> } </w:t>
      </w:r>
      <w:r w:rsidR="00E853FD" w:rsidRPr="00E853FD">
        <w:rPr>
          <w:rFonts w:ascii="Consolas" w:eastAsia="Times New Roman" w:hAnsi="Consolas" w:cs="Consolas"/>
          <w:color w:val="C586C0"/>
          <w:sz w:val="21"/>
          <w:szCs w:val="21"/>
        </w:rPr>
        <w:t>from</w:t>
      </w:r>
      <w:r w:rsidR="00E853FD" w:rsidRPr="00E853FD">
        <w:rPr>
          <w:rFonts w:ascii="Consolas" w:eastAsia="Times New Roman" w:hAnsi="Consolas" w:cs="Consolas"/>
          <w:color w:val="D4D4D4"/>
          <w:sz w:val="21"/>
          <w:szCs w:val="21"/>
        </w:rPr>
        <w:t xml:space="preserve"> </w:t>
      </w:r>
      <w:r w:rsidR="00E853FD" w:rsidRPr="00E853FD">
        <w:rPr>
          <w:rFonts w:ascii="Consolas" w:eastAsia="Times New Roman" w:hAnsi="Consolas" w:cs="Consolas"/>
          <w:color w:val="CE9178"/>
          <w:sz w:val="21"/>
          <w:szCs w:val="21"/>
        </w:rPr>
        <w:t>'@angular/platform-browser'</w:t>
      </w:r>
      <w:r w:rsidR="00E853FD"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NgModule</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'@angular/core'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FormsModule</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'@angular/forms'</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HttpModule</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'@angular/http'</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AppComponent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'./app.component'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HomeComponent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'./home/home.component'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ServersComponent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'./servers/servers.component'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UserComponent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'./users/user/user.component'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UsersComponent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'./users/users.component'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EditServerComponent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'./servers/edit-server/edit-server.component'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ServerComponent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'./servers/server/server.component'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ServersService</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'./servers/servers.service'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import</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Routes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RouterModule</w:t>
      </w: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C586C0"/>
          <w:sz w:val="21"/>
          <w:szCs w:val="21"/>
        </w:rPr>
        <w:t>from</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'@angular/router'</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569CD6"/>
          <w:sz w:val="21"/>
          <w:szCs w:val="21"/>
        </w:rPr>
        <w:t>const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appRoutes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4EC9B0"/>
          <w:sz w:val="21"/>
          <w:szCs w:val="21"/>
        </w:rPr>
        <w:t>Routes</w:t>
      </w:r>
      <w:r w:rsidRPr="00E853FD">
        <w:rPr>
          <w:rFonts w:ascii="Consolas" w:eastAsia="Times New Roman" w:hAnsi="Consolas" w:cs="Consolas"/>
          <w:color w:val="D4D4D4"/>
          <w:sz w:val="21"/>
          <w:szCs w:val="21"/>
        </w:rPr>
        <w:t xml:space="preserve"> =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HomeComponent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'users'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UsersComponent</w:t>
      </w:r>
      <w:r w:rsidRPr="00E853FD">
        <w:rPr>
          <w:rFonts w:ascii="Consolas" w:eastAsia="Times New Roman" w:hAnsi="Consolas" w:cs="Consolas"/>
          <w:color w:val="D4D4D4"/>
          <w:sz w:val="21"/>
          <w:szCs w:val="21"/>
        </w:rPr>
        <w:t>,</w:t>
      </w:r>
      <w:r w:rsidRPr="00E853FD">
        <w:rPr>
          <w:rFonts w:ascii="Consolas" w:eastAsia="Times New Roman" w:hAnsi="Consolas" w:cs="Consolas"/>
          <w:color w:val="9CDCFE"/>
          <w:sz w:val="21"/>
          <w:szCs w:val="21"/>
        </w:rPr>
        <w:t>children:</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':id/:name'</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'servers'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children:</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':id'</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 </w:t>
      </w:r>
      <w:r w:rsidRPr="00E853FD">
        <w:rPr>
          <w:rFonts w:ascii="Consolas" w:eastAsia="Times New Roman" w:hAnsi="Consolas" w:cs="Consolas"/>
          <w:color w:val="9CDCFE"/>
          <w:sz w:val="21"/>
          <w:szCs w:val="21"/>
        </w:rPr>
        <w:t>path:</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CE9178"/>
          <w:sz w:val="21"/>
          <w:szCs w:val="21"/>
        </w:rPr>
        <w:t>':id/edit'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component: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EditServerComponent</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w:t>
      </w:r>
      <w:r w:rsidRPr="00E853FD">
        <w:rPr>
          <w:rFonts w:ascii="Consolas" w:eastAsia="Times New Roman" w:hAnsi="Consolas" w:cs="Consolas"/>
          <w:color w:val="DCDCAA"/>
          <w:sz w:val="21"/>
          <w:szCs w:val="21"/>
        </w:rPr>
        <w:t>NgModule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declarations:</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lastRenderedPageBreak/>
        <w:t xml:space="preserve">    </w:t>
      </w:r>
      <w:r w:rsidRPr="00E853FD">
        <w:rPr>
          <w:rFonts w:ascii="Consolas" w:eastAsia="Times New Roman" w:hAnsi="Consolas" w:cs="Consolas"/>
          <w:color w:val="9CDCFE"/>
          <w:sz w:val="21"/>
          <w:szCs w:val="21"/>
        </w:rPr>
        <w:t>AppComponent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HomeComponent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ServersComponent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UserComponent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EditServerComponent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ServerComponent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imports:</w:t>
      </w: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BrowserModule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FormsModule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HttpModule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RouterModule</w:t>
      </w:r>
      <w:r w:rsidRPr="00E853FD">
        <w:rPr>
          <w:rFonts w:ascii="Consolas" w:eastAsia="Times New Roman" w:hAnsi="Consolas" w:cs="Consolas"/>
          <w:color w:val="D4D4D4"/>
          <w:sz w:val="21"/>
          <w:szCs w:val="21"/>
        </w:rPr>
        <w:t>.</w:t>
      </w:r>
      <w:r w:rsidRPr="00E853FD">
        <w:rPr>
          <w:rFonts w:ascii="Consolas" w:eastAsia="Times New Roman" w:hAnsi="Consolas" w:cs="Consolas"/>
          <w:color w:val="DCDCAA"/>
          <w:sz w:val="21"/>
          <w:szCs w:val="21"/>
        </w:rPr>
        <w:t>forRoot</w:t>
      </w:r>
      <w:r w:rsidRPr="00E853FD">
        <w:rPr>
          <w:rFonts w:ascii="Consolas" w:eastAsia="Times New Roman" w:hAnsi="Consolas" w:cs="Consolas"/>
          <w:color w:val="D4D4D4"/>
          <w:sz w:val="21"/>
          <w:szCs w:val="21"/>
        </w:rPr>
        <w:t>(</w:t>
      </w:r>
      <w:r w:rsidRPr="00E853FD">
        <w:rPr>
          <w:rFonts w:ascii="Consolas" w:eastAsia="Times New Roman" w:hAnsi="Consolas" w:cs="Consolas"/>
          <w:color w:val="9CDCFE"/>
          <w:sz w:val="21"/>
          <w:szCs w:val="21"/>
        </w:rPr>
        <w:t>appRoutes</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providers: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ServersService</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bootstrap:</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9CDCFE"/>
          <w:sz w:val="21"/>
          <w:szCs w:val="21"/>
        </w:rPr>
        <w:t>AppComponent</w:t>
      </w: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D4D4D4"/>
          <w:sz w:val="21"/>
          <w:szCs w:val="21"/>
        </w:rPr>
        <w:t>})</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r w:rsidRPr="00E853FD">
        <w:rPr>
          <w:rFonts w:ascii="Consolas" w:eastAsia="Times New Roman" w:hAnsi="Consolas" w:cs="Consolas"/>
          <w:color w:val="C586C0"/>
          <w:sz w:val="21"/>
          <w:szCs w:val="21"/>
        </w:rPr>
        <w:t>export</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569CD6"/>
          <w:sz w:val="21"/>
          <w:szCs w:val="21"/>
        </w:rPr>
        <w:t>class</w:t>
      </w:r>
      <w:r w:rsidRPr="00E853FD">
        <w:rPr>
          <w:rFonts w:ascii="Consolas" w:eastAsia="Times New Roman" w:hAnsi="Consolas" w:cs="Consolas"/>
          <w:color w:val="D4D4D4"/>
          <w:sz w:val="21"/>
          <w:szCs w:val="21"/>
        </w:rPr>
        <w:t xml:space="preserve"> </w:t>
      </w:r>
      <w:r w:rsidRPr="00E853FD">
        <w:rPr>
          <w:rFonts w:ascii="Consolas" w:eastAsia="Times New Roman" w:hAnsi="Consolas" w:cs="Consolas"/>
          <w:color w:val="4EC9B0"/>
          <w:sz w:val="21"/>
          <w:szCs w:val="21"/>
        </w:rPr>
        <w:t>AppModule</w:t>
      </w:r>
      <w:r w:rsidRPr="00E853FD">
        <w:rPr>
          <w:rFonts w:ascii="Consolas" w:eastAsia="Times New Roman" w:hAnsi="Consolas" w:cs="Consolas"/>
          <w:color w:val="D4D4D4"/>
          <w:sz w:val="21"/>
          <w:szCs w:val="21"/>
        </w:rPr>
        <w:t xml:space="preserve"> { }</w:t>
      </w:r>
    </w:p>
    <w:p w:rsidR="00E853FD" w:rsidRPr="00E853FD" w:rsidRDefault="00E853FD" w:rsidP="00E853FD">
      <w:pPr>
        <w:shd w:val="clear" w:color="auto" w:fill="1E1E1E"/>
        <w:spacing w:after="0" w:line="285" w:lineRule="atLeast"/>
        <w:rPr>
          <w:rFonts w:ascii="Consolas" w:eastAsia="Times New Roman" w:hAnsi="Consolas" w:cs="Consolas"/>
          <w:color w:val="D4D4D4"/>
          <w:sz w:val="21"/>
          <w:szCs w:val="21"/>
        </w:rPr>
      </w:pPr>
    </w:p>
    <w:p w:rsidR="00EA3434" w:rsidRDefault="009C06B9" w:rsidP="0003049D">
      <w:pPr>
        <w:pStyle w:val="ListParagraph"/>
        <w:numPr>
          <w:ilvl w:val="0"/>
          <w:numId w:val="20"/>
        </w:numPr>
        <w:jc w:val="both"/>
      </w:pPr>
      <w:r>
        <w:t>users.component.html:</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"row"</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"col-xs-12 col-sm-4"</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"list-group"</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a</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href</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"list-group-item"</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ngFor</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"let user of users"</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 user.name }}</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a</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9CDCFE"/>
          <w:sz w:val="21"/>
          <w:szCs w:val="21"/>
        </w:rPr>
        <w:t>class</w:t>
      </w:r>
      <w:r w:rsidRPr="009C06B9">
        <w:rPr>
          <w:rFonts w:ascii="Consolas" w:eastAsia="Times New Roman" w:hAnsi="Consolas" w:cs="Consolas"/>
          <w:color w:val="D4D4D4"/>
          <w:sz w:val="21"/>
          <w:szCs w:val="21"/>
        </w:rPr>
        <w:t>=</w:t>
      </w:r>
      <w:r w:rsidRPr="009C06B9">
        <w:rPr>
          <w:rFonts w:ascii="Consolas" w:eastAsia="Times New Roman" w:hAnsi="Consolas" w:cs="Consolas"/>
          <w:color w:val="CE9178"/>
          <w:sz w:val="21"/>
          <w:szCs w:val="21"/>
        </w:rPr>
        <w:t>"col-xs-12 col-sm-4"</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608B4E"/>
          <w:sz w:val="21"/>
          <w:szCs w:val="21"/>
        </w:rPr>
        <w:t>&lt;!-- &lt;app-user&gt;&lt;/app-user&gt; --&gt;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router-outlet</w:t>
      </w:r>
      <w:r w:rsidRPr="009C06B9">
        <w:rPr>
          <w:rFonts w:ascii="Consolas" w:eastAsia="Times New Roman" w:hAnsi="Consolas" w:cs="Consolas"/>
          <w:color w:val="808080"/>
          <w:sz w:val="21"/>
          <w:szCs w:val="21"/>
        </w:rPr>
        <w:t>&gt;&lt;/</w:t>
      </w:r>
      <w:r w:rsidRPr="009C06B9">
        <w:rPr>
          <w:rFonts w:ascii="Consolas" w:eastAsia="Times New Roman" w:hAnsi="Consolas" w:cs="Consolas"/>
          <w:color w:val="569CD6"/>
          <w:sz w:val="21"/>
          <w:szCs w:val="21"/>
        </w:rPr>
        <w:t>router-outlet</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t xml:space="preserve">  </w:t>
      </w: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9C06B9">
        <w:rPr>
          <w:rFonts w:ascii="Consolas" w:eastAsia="Times New Roman" w:hAnsi="Consolas" w:cs="Consolas"/>
          <w:color w:val="808080"/>
          <w:sz w:val="21"/>
          <w:szCs w:val="21"/>
        </w:rPr>
        <w:t>&lt;/</w:t>
      </w:r>
      <w:r w:rsidRPr="009C06B9">
        <w:rPr>
          <w:rFonts w:ascii="Consolas" w:eastAsia="Times New Roman" w:hAnsi="Consolas" w:cs="Consolas"/>
          <w:color w:val="569CD6"/>
          <w:sz w:val="21"/>
          <w:szCs w:val="21"/>
        </w:rPr>
        <w:t>div</w:t>
      </w:r>
      <w:r w:rsidRPr="009C06B9">
        <w:rPr>
          <w:rFonts w:ascii="Consolas" w:eastAsia="Times New Roman" w:hAnsi="Consolas" w:cs="Consolas"/>
          <w:color w:val="808080"/>
          <w:sz w:val="21"/>
          <w:szCs w:val="21"/>
        </w:rPr>
        <w:t>&gt;</w:t>
      </w:r>
    </w:p>
    <w:p w:rsidR="009C06B9" w:rsidRPr="009C06B9" w:rsidRDefault="009C06B9" w:rsidP="009C06B9">
      <w:pPr>
        <w:pStyle w:val="ListParagraph"/>
        <w:numPr>
          <w:ilvl w:val="0"/>
          <w:numId w:val="20"/>
        </w:numPr>
        <w:shd w:val="clear" w:color="auto" w:fill="1E1E1E"/>
        <w:spacing w:after="240" w:line="285" w:lineRule="atLeast"/>
        <w:rPr>
          <w:rFonts w:ascii="Consolas" w:eastAsia="Times New Roman" w:hAnsi="Consolas" w:cs="Consolas"/>
          <w:color w:val="D4D4D4"/>
          <w:sz w:val="21"/>
          <w:szCs w:val="21"/>
        </w:rPr>
      </w:pPr>
      <w:r w:rsidRPr="009C06B9">
        <w:rPr>
          <w:rFonts w:ascii="Consolas" w:eastAsia="Times New Roman" w:hAnsi="Consolas" w:cs="Consolas"/>
          <w:color w:val="D4D4D4"/>
          <w:sz w:val="21"/>
          <w:szCs w:val="21"/>
        </w:rPr>
        <w:br/>
      </w:r>
    </w:p>
    <w:p w:rsidR="009C06B9" w:rsidRDefault="00412D23" w:rsidP="009C06B9">
      <w:pPr>
        <w:pStyle w:val="ListParagraph"/>
        <w:ind w:left="2160"/>
        <w:jc w:val="both"/>
      </w:pPr>
      <w:r>
        <w:t xml:space="preserve">14. </w:t>
      </w:r>
      <w:r w:rsidR="00005CAC">
        <w:t>servers.component.html:</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"row"</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"col-xs-12 col-sm-4"</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"list-group"</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a</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routerLink</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"['/server', server.id, 'edit']"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lastRenderedPageBreak/>
        <w:t xml:space="preserve">        [</w:t>
      </w:r>
      <w:r w:rsidRPr="00005CAC">
        <w:rPr>
          <w:rFonts w:ascii="Consolas" w:eastAsia="Times New Roman" w:hAnsi="Consolas" w:cs="Consolas"/>
          <w:color w:val="9CDCFE"/>
          <w:sz w:val="21"/>
          <w:szCs w:val="21"/>
        </w:rPr>
        <w:t>queryParams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"{allowEdit: '1'}"</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fragment</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"loading"</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href</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"list-group-item"</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ngFor</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"let server of servers"</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 server.name }}</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a</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9CDCFE"/>
          <w:sz w:val="21"/>
          <w:szCs w:val="21"/>
        </w:rPr>
        <w:t>class</w:t>
      </w:r>
      <w:r w:rsidRPr="00005CAC">
        <w:rPr>
          <w:rFonts w:ascii="Consolas" w:eastAsia="Times New Roman" w:hAnsi="Consolas" w:cs="Consolas"/>
          <w:color w:val="D4D4D4"/>
          <w:sz w:val="21"/>
          <w:szCs w:val="21"/>
        </w:rPr>
        <w:t>=</w:t>
      </w:r>
      <w:r w:rsidRPr="00005CAC">
        <w:rPr>
          <w:rFonts w:ascii="Consolas" w:eastAsia="Times New Roman" w:hAnsi="Consolas" w:cs="Consolas"/>
          <w:color w:val="CE9178"/>
          <w:sz w:val="21"/>
          <w:szCs w:val="21"/>
        </w:rPr>
        <w:t>"col-xs-12 col-sm-4"</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608B4E"/>
          <w:sz w:val="21"/>
          <w:szCs w:val="21"/>
        </w:rPr>
        <w:t>&lt;!-- &lt;a routerLink="../server"&gt;Reload Page&lt;/a&gt; --&gt;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608B4E"/>
          <w:sz w:val="21"/>
          <w:szCs w:val="21"/>
        </w:rPr>
        <w:t>&lt;!-- &lt;button class="btn btn-primary" (click)="onReload()"&gt;Reload Page&lt;/button&gt;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608B4E"/>
          <w:sz w:val="21"/>
          <w:szCs w:val="21"/>
        </w:rPr>
        <w:t xml:space="preserve">    &lt;app-edit-server&gt;&lt;/app-edit-server&gt;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608B4E"/>
          <w:sz w:val="21"/>
          <w:szCs w:val="21"/>
        </w:rPr>
        <w:t xml:space="preserve">    &lt;hr&gt; --&gt;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608B4E"/>
          <w:sz w:val="21"/>
          <w:szCs w:val="21"/>
        </w:rPr>
        <w:t>&lt;!-- &lt;app-server&gt;&lt;/app-server&gt; --&gt;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router-outlet</w:t>
      </w:r>
      <w:r w:rsidRPr="00005CAC">
        <w:rPr>
          <w:rFonts w:ascii="Consolas" w:eastAsia="Times New Roman" w:hAnsi="Consolas" w:cs="Consolas"/>
          <w:color w:val="808080"/>
          <w:sz w:val="21"/>
          <w:szCs w:val="21"/>
        </w:rPr>
        <w:t>&gt;&lt;/</w:t>
      </w:r>
      <w:r w:rsidRPr="00005CAC">
        <w:rPr>
          <w:rFonts w:ascii="Consolas" w:eastAsia="Times New Roman" w:hAnsi="Consolas" w:cs="Consolas"/>
          <w:color w:val="569CD6"/>
          <w:sz w:val="21"/>
          <w:szCs w:val="21"/>
        </w:rPr>
        <w:t>router-outlet</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D4D4D4"/>
          <w:sz w:val="21"/>
          <w:szCs w:val="21"/>
        </w:rPr>
        <w:t xml:space="preserve">  </w:t>
      </w: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0" w:line="285" w:lineRule="atLeast"/>
        <w:rPr>
          <w:rFonts w:ascii="Consolas" w:eastAsia="Times New Roman" w:hAnsi="Consolas" w:cs="Consolas"/>
          <w:color w:val="D4D4D4"/>
          <w:sz w:val="21"/>
          <w:szCs w:val="21"/>
        </w:rPr>
      </w:pPr>
      <w:r w:rsidRPr="00005CAC">
        <w:rPr>
          <w:rFonts w:ascii="Consolas" w:eastAsia="Times New Roman" w:hAnsi="Consolas" w:cs="Consolas"/>
          <w:color w:val="808080"/>
          <w:sz w:val="21"/>
          <w:szCs w:val="21"/>
        </w:rPr>
        <w:t>&lt;/</w:t>
      </w:r>
      <w:r w:rsidRPr="00005CAC">
        <w:rPr>
          <w:rFonts w:ascii="Consolas" w:eastAsia="Times New Roman" w:hAnsi="Consolas" w:cs="Consolas"/>
          <w:color w:val="569CD6"/>
          <w:sz w:val="21"/>
          <w:szCs w:val="21"/>
        </w:rPr>
        <w:t>div</w:t>
      </w:r>
      <w:r w:rsidRPr="00005CAC">
        <w:rPr>
          <w:rFonts w:ascii="Consolas" w:eastAsia="Times New Roman" w:hAnsi="Consolas" w:cs="Consolas"/>
          <w:color w:val="808080"/>
          <w:sz w:val="21"/>
          <w:szCs w:val="21"/>
        </w:rPr>
        <w:t>&gt;</w:t>
      </w:r>
    </w:p>
    <w:p w:rsidR="00005CAC" w:rsidRPr="00005CAC" w:rsidRDefault="00005CAC" w:rsidP="00005CAC">
      <w:pPr>
        <w:shd w:val="clear" w:color="auto" w:fill="1E1E1E"/>
        <w:spacing w:after="240" w:line="285" w:lineRule="atLeast"/>
        <w:rPr>
          <w:rFonts w:ascii="Consolas" w:eastAsia="Times New Roman" w:hAnsi="Consolas" w:cs="Consolas"/>
          <w:color w:val="D4D4D4"/>
          <w:sz w:val="21"/>
          <w:szCs w:val="21"/>
        </w:rPr>
      </w:pPr>
    </w:p>
    <w:p w:rsidR="00005CAC" w:rsidRDefault="00005CAC" w:rsidP="009C06B9">
      <w:pPr>
        <w:pStyle w:val="ListParagraph"/>
        <w:ind w:left="2160"/>
        <w:jc w:val="both"/>
      </w:pPr>
    </w:p>
    <w:p w:rsidR="003E31A3" w:rsidRDefault="003E31A3" w:rsidP="009C06B9">
      <w:pPr>
        <w:pStyle w:val="ListParagraph"/>
        <w:ind w:left="2160"/>
        <w:jc w:val="both"/>
      </w:pPr>
    </w:p>
    <w:p w:rsidR="003E31A3" w:rsidRPr="006E165C" w:rsidRDefault="003E31A3" w:rsidP="009C06B9">
      <w:pPr>
        <w:pStyle w:val="ListParagraph"/>
        <w:ind w:left="2160"/>
        <w:jc w:val="both"/>
        <w:rPr>
          <w:b/>
          <w:u w:val="single"/>
        </w:rPr>
      </w:pPr>
      <w:r w:rsidRPr="006E165C">
        <w:rPr>
          <w:b/>
          <w:u w:val="single"/>
        </w:rPr>
        <w:t xml:space="preserve">Section 11: Lecture 129//Using query parameters </w:t>
      </w:r>
      <w:r w:rsidR="00F30F8B" w:rsidRPr="006E165C">
        <w:rPr>
          <w:b/>
          <w:u w:val="single"/>
        </w:rPr>
        <w:t>– Practice</w:t>
      </w:r>
    </w:p>
    <w:p w:rsidR="00F30F8B" w:rsidRDefault="000077C1" w:rsidP="00F30F8B">
      <w:pPr>
        <w:pStyle w:val="ListParagraph"/>
        <w:numPr>
          <w:ilvl w:val="0"/>
          <w:numId w:val="21"/>
        </w:numPr>
        <w:jc w:val="both"/>
      </w:pPr>
      <w:r>
        <w:t xml:space="preserve">In the last lecture we used the child routing, now </w:t>
      </w:r>
      <w:r w:rsidR="00332C58">
        <w:t>let’s</w:t>
      </w:r>
      <w:r>
        <w:t xml:space="preserve"> use this app a little more, in our servers.component.html we have our links loading the individual servers, so, the single server component with this allow edit query parameter.</w:t>
      </w:r>
    </w:p>
    <w:p w:rsidR="000077C1" w:rsidRDefault="000077C1" w:rsidP="00F30F8B">
      <w:pPr>
        <w:pStyle w:val="ListParagraph"/>
        <w:numPr>
          <w:ilvl w:val="0"/>
          <w:numId w:val="21"/>
        </w:numPr>
        <w:jc w:val="both"/>
      </w:pPr>
      <w:r>
        <w:t>Now, in the server component we should add some button -  where we say edit server</w:t>
      </w:r>
    </w:p>
    <w:p w:rsidR="000077C1" w:rsidRDefault="000077C1" w:rsidP="00F30F8B">
      <w:pPr>
        <w:pStyle w:val="ListParagraph"/>
        <w:numPr>
          <w:ilvl w:val="0"/>
          <w:numId w:val="21"/>
        </w:numPr>
        <w:jc w:val="both"/>
      </w:pPr>
      <w:r>
        <w:t>Now, to get the access to the navigate method in a method, we need to inject the router in the constructor.</w:t>
      </w:r>
    </w:p>
    <w:p w:rsidR="000077C1" w:rsidRDefault="00E15CCB" w:rsidP="00F30F8B">
      <w:pPr>
        <w:pStyle w:val="ListParagraph"/>
        <w:numPr>
          <w:ilvl w:val="0"/>
          <w:numId w:val="21"/>
        </w:numPr>
        <w:jc w:val="both"/>
      </w:pPr>
      <w:r>
        <w:t>In the navigate method we will pass the array for the path. In this case we will only pass the edit in single quotes.</w:t>
      </w:r>
    </w:p>
    <w:p w:rsidR="00DE6B4C" w:rsidRDefault="00DE6B4C" w:rsidP="00F30F8B">
      <w:pPr>
        <w:pStyle w:val="ListParagraph"/>
        <w:numPr>
          <w:ilvl w:val="0"/>
          <w:numId w:val="21"/>
        </w:numPr>
        <w:jc w:val="both"/>
      </w:pPr>
      <w:r>
        <w:t>Now, we want to store the information that we have clicked and gone on certain URL, somewhere and we also want to keep track if we want to allow to edit or not -  this we can keep track by adding another property called allowEdit -  which we will keep false initially.</w:t>
      </w:r>
    </w:p>
    <w:p w:rsidR="002B7FB8" w:rsidRDefault="002B7FB8" w:rsidP="00F30F8B">
      <w:pPr>
        <w:pStyle w:val="ListParagraph"/>
        <w:numPr>
          <w:ilvl w:val="0"/>
          <w:numId w:val="21"/>
        </w:numPr>
        <w:jc w:val="both"/>
      </w:pPr>
      <w:r>
        <w:t>Now, this we will set in the subscribe method inside the observable i.e. the value of the allowEdit property.</w:t>
      </w:r>
    </w:p>
    <w:p w:rsidR="00DA26B4" w:rsidRDefault="00DA26B4" w:rsidP="00F30F8B">
      <w:pPr>
        <w:pStyle w:val="ListParagraph"/>
        <w:numPr>
          <w:ilvl w:val="0"/>
          <w:numId w:val="21"/>
        </w:numPr>
        <w:jc w:val="both"/>
      </w:pPr>
      <w:r>
        <w:t>We will learn how to preserve our queyParams as we navigate in the app in the next lecture.</w:t>
      </w:r>
    </w:p>
    <w:p w:rsidR="00DE6B4C" w:rsidRDefault="002B7FB8" w:rsidP="00F30F8B">
      <w:pPr>
        <w:pStyle w:val="ListParagraph"/>
        <w:numPr>
          <w:ilvl w:val="0"/>
          <w:numId w:val="21"/>
        </w:numPr>
        <w:jc w:val="both"/>
      </w:pPr>
      <w:r>
        <w:t xml:space="preserve"> </w:t>
      </w:r>
      <w:r w:rsidR="00600E27">
        <w:t>edit-server.component.html</w:t>
      </w:r>
      <w:r w:rsidR="0083715B">
        <w: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h4</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ngIf</w:t>
      </w:r>
      <w:r w:rsidRPr="0083715B">
        <w:rPr>
          <w:rFonts w:ascii="Consolas" w:eastAsia="Times New Roman" w:hAnsi="Consolas" w:cs="Consolas"/>
          <w:color w:val="D4D4D4"/>
          <w:sz w:val="21"/>
          <w:szCs w:val="21"/>
        </w:rPr>
        <w:t xml:space="preserve"> = </w:t>
      </w:r>
      <w:r w:rsidRPr="0083715B">
        <w:rPr>
          <w:rFonts w:ascii="Consolas" w:eastAsia="Times New Roman" w:hAnsi="Consolas" w:cs="Consolas"/>
          <w:color w:val="CE9178"/>
          <w:sz w:val="21"/>
          <w:szCs w:val="21"/>
        </w:rPr>
        <w:t>"!allowEdit"</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You're not allowed to edit!</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h4</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808080"/>
          <w:sz w:val="21"/>
          <w:szCs w:val="21"/>
        </w:rPr>
        <w:lastRenderedPageBreak/>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ngIf</w:t>
      </w:r>
      <w:r w:rsidRPr="0083715B">
        <w:rPr>
          <w:rFonts w:ascii="Consolas" w:eastAsia="Times New Roman" w:hAnsi="Consolas" w:cs="Consolas"/>
          <w:color w:val="D4D4D4"/>
          <w:sz w:val="21"/>
          <w:szCs w:val="21"/>
        </w:rPr>
        <w:t xml:space="preserve"> = </w:t>
      </w:r>
      <w:r w:rsidRPr="0083715B">
        <w:rPr>
          <w:rFonts w:ascii="Consolas" w:eastAsia="Times New Roman" w:hAnsi="Consolas" w:cs="Consolas"/>
          <w:color w:val="CE9178"/>
          <w:sz w:val="21"/>
          <w:szCs w:val="21"/>
        </w:rPr>
        <w:t>"allowEdit"</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"form-group"</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for</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"name"</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Server Name</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input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type</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"text"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id</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"name"</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"form-control"</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ngModel</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"serverName"</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"form-group"</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for</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"status"</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Server Status</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label</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select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id</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"status"</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"form-control"</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ngModel</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"serverStatus"</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value</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"online"</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Online</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value</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"offline"</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Offline</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option</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select</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button</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class</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"btn btn-primary"</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D4D4D4"/>
          <w:sz w:val="21"/>
          <w:szCs w:val="21"/>
        </w:rPr>
        <w:t xml:space="preserve">    (</w:t>
      </w:r>
      <w:r w:rsidRPr="0083715B">
        <w:rPr>
          <w:rFonts w:ascii="Consolas" w:eastAsia="Times New Roman" w:hAnsi="Consolas" w:cs="Consolas"/>
          <w:color w:val="9CDCFE"/>
          <w:sz w:val="21"/>
          <w:szCs w:val="21"/>
        </w:rPr>
        <w:t>click</w:t>
      </w:r>
      <w:r w:rsidRPr="0083715B">
        <w:rPr>
          <w:rFonts w:ascii="Consolas" w:eastAsia="Times New Roman" w:hAnsi="Consolas" w:cs="Consolas"/>
          <w:color w:val="D4D4D4"/>
          <w:sz w:val="21"/>
          <w:szCs w:val="21"/>
        </w:rPr>
        <w:t>)=</w:t>
      </w:r>
      <w:r w:rsidRPr="0083715B">
        <w:rPr>
          <w:rFonts w:ascii="Consolas" w:eastAsia="Times New Roman" w:hAnsi="Consolas" w:cs="Consolas"/>
          <w:color w:val="CE9178"/>
          <w:sz w:val="21"/>
          <w:szCs w:val="21"/>
        </w:rPr>
        <w:t>"onUpdateServer()"</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Update Server</w:t>
      </w: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button</w:t>
      </w:r>
      <w:r w:rsidRPr="0083715B">
        <w:rPr>
          <w:rFonts w:ascii="Consolas" w:eastAsia="Times New Roman" w:hAnsi="Consolas" w:cs="Consolas"/>
          <w:color w:val="808080"/>
          <w:sz w:val="21"/>
          <w:szCs w:val="21"/>
        </w:rPr>
        <w:t>&gt;</w:t>
      </w:r>
      <w:r w:rsidRPr="0083715B">
        <w:rPr>
          <w:rFonts w:ascii="Consolas" w:eastAsia="Times New Roman" w:hAnsi="Consolas" w:cs="Consolas"/>
          <w:color w:val="D4D4D4"/>
          <w:sz w:val="21"/>
          <w:szCs w:val="21"/>
        </w:rPr>
        <w:t xml:space="preserve">  </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r w:rsidRPr="0083715B">
        <w:rPr>
          <w:rFonts w:ascii="Consolas" w:eastAsia="Times New Roman" w:hAnsi="Consolas" w:cs="Consolas"/>
          <w:color w:val="808080"/>
          <w:sz w:val="21"/>
          <w:szCs w:val="21"/>
        </w:rPr>
        <w:t>&lt;/</w:t>
      </w:r>
      <w:r w:rsidRPr="0083715B">
        <w:rPr>
          <w:rFonts w:ascii="Consolas" w:eastAsia="Times New Roman" w:hAnsi="Consolas" w:cs="Consolas"/>
          <w:color w:val="569CD6"/>
          <w:sz w:val="21"/>
          <w:szCs w:val="21"/>
        </w:rPr>
        <w:t>div</w:t>
      </w:r>
      <w:r w:rsidRPr="0083715B">
        <w:rPr>
          <w:rFonts w:ascii="Consolas" w:eastAsia="Times New Roman" w:hAnsi="Consolas" w:cs="Consolas"/>
          <w:color w:val="808080"/>
          <w:sz w:val="21"/>
          <w:szCs w:val="21"/>
        </w:rPr>
        <w:t>&gt;</w:t>
      </w:r>
    </w:p>
    <w:p w:rsidR="0083715B" w:rsidRPr="0083715B" w:rsidRDefault="0083715B" w:rsidP="0083715B">
      <w:pPr>
        <w:pStyle w:val="ListParagraph"/>
        <w:numPr>
          <w:ilvl w:val="0"/>
          <w:numId w:val="21"/>
        </w:numPr>
        <w:shd w:val="clear" w:color="auto" w:fill="1E1E1E"/>
        <w:spacing w:after="0" w:line="285" w:lineRule="atLeast"/>
        <w:rPr>
          <w:rFonts w:ascii="Consolas" w:eastAsia="Times New Roman" w:hAnsi="Consolas" w:cs="Consolas"/>
          <w:color w:val="D4D4D4"/>
          <w:sz w:val="21"/>
          <w:szCs w:val="21"/>
        </w:rPr>
      </w:pPr>
    </w:p>
    <w:p w:rsidR="0083715B" w:rsidRDefault="0083715B" w:rsidP="0083715B">
      <w:pPr>
        <w:pStyle w:val="ListParagraph"/>
        <w:ind w:left="2520"/>
        <w:jc w:val="both"/>
      </w:pPr>
    </w:p>
    <w:p w:rsidR="008138A5" w:rsidRDefault="008138A5" w:rsidP="0083715B">
      <w:pPr>
        <w:pStyle w:val="ListParagraph"/>
        <w:ind w:left="2520"/>
        <w:jc w:val="both"/>
      </w:pPr>
    </w:p>
    <w:p w:rsidR="008138A5" w:rsidRDefault="008138A5" w:rsidP="0083715B">
      <w:pPr>
        <w:pStyle w:val="ListParagraph"/>
        <w:ind w:left="2520"/>
        <w:jc w:val="both"/>
      </w:pPr>
      <w:r>
        <w:t xml:space="preserve">10. </w:t>
      </w:r>
      <w:r w:rsidR="00C409A5">
        <w:t>edit-server.component.ts:</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import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9CDCFE"/>
          <w:sz w:val="21"/>
          <w:szCs w:val="21"/>
        </w:rPr>
        <w:t>Component</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OnInit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586C0"/>
          <w:sz w:val="21"/>
          <w:szCs w:val="21"/>
        </w:rPr>
        <w:t>from</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'@angular/core'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import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9CDCFE"/>
          <w:sz w:val="21"/>
          <w:szCs w:val="21"/>
        </w:rPr>
        <w:t>ServersService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586C0"/>
          <w:sz w:val="21"/>
          <w:szCs w:val="21"/>
        </w:rPr>
        <w:t>from</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'../servers.service'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import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9CDCFE"/>
          <w:sz w:val="21"/>
          <w:szCs w:val="21"/>
        </w:rPr>
        <w:t>ActivatedRoute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586C0"/>
          <w:sz w:val="21"/>
          <w:szCs w:val="21"/>
        </w:rPr>
        <w:t>from</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'@angular/router'</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Component</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selector:</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'app-edit-server'</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templateUrl:</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'./edit-server.component.html'</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styleUrls: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'./edit-server.component.css'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C586C0"/>
          <w:sz w:val="21"/>
          <w:szCs w:val="21"/>
        </w:rPr>
        <w:t>export</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class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EditServerComponent</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implements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OnInit</w:t>
      </w: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 {</w:t>
      </w:r>
      <w:r w:rsidRPr="00C409A5">
        <w:rPr>
          <w:rFonts w:ascii="Consolas" w:eastAsia="Times New Roman" w:hAnsi="Consolas" w:cs="Consolas"/>
          <w:color w:val="9CDCFE"/>
          <w:sz w:val="21"/>
          <w:szCs w:val="21"/>
        </w:rPr>
        <w:t>id</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number</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name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string</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status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string</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serverName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E9178"/>
          <w:sz w:val="21"/>
          <w:szCs w:val="21"/>
        </w:rPr>
        <w:t>''</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serverStatus</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CE9178"/>
          <w:sz w:val="21"/>
          <w:szCs w:val="21"/>
        </w:rPr>
        <w:t>''</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allowEdit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false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lastRenderedPageBreak/>
        <w:t xml:space="preserve">  </w:t>
      </w:r>
      <w:r w:rsidRPr="00C409A5">
        <w:rPr>
          <w:rFonts w:ascii="Consolas" w:eastAsia="Times New Roman" w:hAnsi="Consolas" w:cs="Consolas"/>
          <w:color w:val="569CD6"/>
          <w:sz w:val="21"/>
          <w:szCs w:val="21"/>
        </w:rPr>
        <w:t>constructor</w:t>
      </w:r>
      <w:r w:rsidRPr="00C409A5">
        <w:rPr>
          <w:rFonts w:ascii="Consolas" w:eastAsia="Times New Roman" w:hAnsi="Consolas" w:cs="Consolas"/>
          <w:color w:val="D4D4D4"/>
          <w:sz w:val="21"/>
          <w:szCs w:val="21"/>
        </w:rPr>
        <w:t>(</w:t>
      </w:r>
      <w:r w:rsidRPr="00C409A5">
        <w:rPr>
          <w:rFonts w:ascii="Consolas" w:eastAsia="Times New Roman" w:hAnsi="Consolas" w:cs="Consolas"/>
          <w:color w:val="569CD6"/>
          <w:sz w:val="21"/>
          <w:szCs w:val="21"/>
        </w:rPr>
        <w:t>private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serversService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ServersService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private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route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ActivatedRoute</w:t>
      </w:r>
      <w:r w:rsidRPr="00C409A5">
        <w:rPr>
          <w:rFonts w:ascii="Consolas" w:eastAsia="Times New Roman" w:hAnsi="Consolas" w:cs="Consolas"/>
          <w:color w:val="D4D4D4"/>
          <w:sz w:val="21"/>
          <w:szCs w:val="21"/>
        </w:rPr>
        <w:t>) {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DCDCAA"/>
          <w:sz w:val="21"/>
          <w:szCs w:val="21"/>
        </w:rPr>
        <w:t>ngOnInit</w:t>
      </w:r>
      <w:r w:rsidRPr="00C409A5">
        <w:rPr>
          <w:rFonts w:ascii="Consolas" w:eastAsia="Times New Roman" w:hAnsi="Consolas" w:cs="Consolas"/>
          <w:color w:val="D4D4D4"/>
          <w:sz w:val="21"/>
          <w:szCs w:val="21"/>
        </w:rPr>
        <w:t>()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console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log</w:t>
      </w:r>
      <w:r w:rsidRPr="00C409A5">
        <w:rPr>
          <w:rFonts w:ascii="Consolas" w:eastAsia="Times New Roman" w:hAnsi="Consolas" w:cs="Consolas"/>
          <w:color w:val="D4D4D4"/>
          <w:sz w:val="21"/>
          <w:szCs w:val="21"/>
        </w:rPr>
        <w:t>(</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snapshot</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queryParams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4EC9B0"/>
          <w:sz w:val="21"/>
          <w:szCs w:val="21"/>
        </w:rPr>
        <w:t>console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log</w:t>
      </w:r>
      <w:r w:rsidRPr="00C409A5">
        <w:rPr>
          <w:rFonts w:ascii="Consolas" w:eastAsia="Times New Roman" w:hAnsi="Consolas" w:cs="Consolas"/>
          <w:color w:val="D4D4D4"/>
          <w:sz w:val="21"/>
          <w:szCs w:val="21"/>
        </w:rPr>
        <w:t>(</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snapshot</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fragment</w:t>
      </w: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queryParams</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DCDCAA"/>
          <w:sz w:val="21"/>
          <w:szCs w:val="21"/>
        </w:rPr>
        <w:t>subscribe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queryParams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=&gt;</w:t>
      </w: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allowEdit</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9CDCFE"/>
          <w:sz w:val="21"/>
          <w:szCs w:val="21"/>
        </w:rPr>
        <w:t>queryParams</w:t>
      </w:r>
      <w:r w:rsidRPr="00C409A5">
        <w:rPr>
          <w:rFonts w:ascii="Consolas" w:eastAsia="Times New Roman" w:hAnsi="Consolas" w:cs="Consolas"/>
          <w:color w:val="D4D4D4"/>
          <w:sz w:val="21"/>
          <w:szCs w:val="21"/>
        </w:rPr>
        <w:t>[</w:t>
      </w:r>
      <w:r w:rsidRPr="00C409A5">
        <w:rPr>
          <w:rFonts w:ascii="Consolas" w:eastAsia="Times New Roman" w:hAnsi="Consolas" w:cs="Consolas"/>
          <w:color w:val="CE9178"/>
          <w:sz w:val="21"/>
          <w:szCs w:val="21"/>
        </w:rPr>
        <w:t>'allowEdit'</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CE9178"/>
          <w:sz w:val="21"/>
          <w:szCs w:val="21"/>
        </w:rPr>
        <w:t>'1'</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true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false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route</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fragment</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subscribe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serversService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getServer</w:t>
      </w:r>
      <w:r w:rsidRPr="00C409A5">
        <w:rPr>
          <w:rFonts w:ascii="Consolas" w:eastAsia="Times New Roman" w:hAnsi="Consolas" w:cs="Consolas"/>
          <w:color w:val="D4D4D4"/>
          <w:sz w:val="21"/>
          <w:szCs w:val="21"/>
        </w:rPr>
        <w:t>(</w:t>
      </w:r>
      <w:r w:rsidRPr="00C409A5">
        <w:rPr>
          <w:rFonts w:ascii="Consolas" w:eastAsia="Times New Roman" w:hAnsi="Consolas" w:cs="Consolas"/>
          <w:color w:val="B5CEA8"/>
          <w:sz w:val="21"/>
          <w:szCs w:val="21"/>
        </w:rPr>
        <w:t>1</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serverName</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name</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serverStatus</w:t>
      </w:r>
      <w:r w:rsidRPr="00C409A5">
        <w:rPr>
          <w:rFonts w:ascii="Consolas" w:eastAsia="Times New Roman" w:hAnsi="Consolas" w:cs="Consolas"/>
          <w:color w:val="D4D4D4"/>
          <w:sz w:val="21"/>
          <w:szCs w:val="21"/>
        </w:rPr>
        <w:t xml:space="preserve"> =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status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DCDCAA"/>
          <w:sz w:val="21"/>
          <w:szCs w:val="21"/>
        </w:rPr>
        <w:t>onUpdateServer</w:t>
      </w:r>
      <w:r w:rsidRPr="00C409A5">
        <w:rPr>
          <w:rFonts w:ascii="Consolas" w:eastAsia="Times New Roman" w:hAnsi="Consolas" w:cs="Consolas"/>
          <w:color w:val="D4D4D4"/>
          <w:sz w:val="21"/>
          <w:szCs w:val="21"/>
        </w:rPr>
        <w:t>()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serversService</w:t>
      </w:r>
      <w:r w:rsidRPr="00C409A5">
        <w:rPr>
          <w:rFonts w:ascii="Consolas" w:eastAsia="Times New Roman" w:hAnsi="Consolas" w:cs="Consolas"/>
          <w:color w:val="D4D4D4"/>
          <w:sz w:val="21"/>
          <w:szCs w:val="21"/>
        </w:rPr>
        <w:t>.</w:t>
      </w:r>
      <w:r w:rsidRPr="00C409A5">
        <w:rPr>
          <w:rFonts w:ascii="Consolas" w:eastAsia="Times New Roman" w:hAnsi="Consolas" w:cs="Consolas"/>
          <w:color w:val="DCDCAA"/>
          <w:sz w:val="21"/>
          <w:szCs w:val="21"/>
        </w:rPr>
        <w:t>updateServer</w:t>
      </w:r>
      <w:r w:rsidRPr="00C409A5">
        <w:rPr>
          <w:rFonts w:ascii="Consolas" w:eastAsia="Times New Roman" w:hAnsi="Consolas" w:cs="Consolas"/>
          <w:color w:val="D4D4D4"/>
          <w:sz w:val="21"/>
          <w:szCs w:val="21"/>
        </w:rPr>
        <w:t>(</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id</w:t>
      </w:r>
      <w:r w:rsidRPr="00C409A5">
        <w:rPr>
          <w:rFonts w:ascii="Consolas" w:eastAsia="Times New Roman" w:hAnsi="Consolas" w:cs="Consolas"/>
          <w:color w:val="D4D4D4"/>
          <w:sz w:val="21"/>
          <w:szCs w:val="21"/>
        </w:rPr>
        <w:t>, {</w:t>
      </w:r>
      <w:r w:rsidRPr="00C409A5">
        <w:rPr>
          <w:rFonts w:ascii="Consolas" w:eastAsia="Times New Roman" w:hAnsi="Consolas" w:cs="Consolas"/>
          <w:color w:val="9CDCFE"/>
          <w:sz w:val="21"/>
          <w:szCs w:val="21"/>
        </w:rPr>
        <w:t>name: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serverName</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9CDCFE"/>
          <w:sz w:val="21"/>
          <w:szCs w:val="21"/>
        </w:rPr>
        <w:t>status:</w:t>
      </w:r>
      <w:r w:rsidRPr="00C409A5">
        <w:rPr>
          <w:rFonts w:ascii="Consolas" w:eastAsia="Times New Roman" w:hAnsi="Consolas" w:cs="Consolas"/>
          <w:color w:val="D4D4D4"/>
          <w:sz w:val="21"/>
          <w:szCs w:val="21"/>
        </w:rPr>
        <w:t xml:space="preserve"> </w:t>
      </w:r>
      <w:r w:rsidRPr="00C409A5">
        <w:rPr>
          <w:rFonts w:ascii="Consolas" w:eastAsia="Times New Roman" w:hAnsi="Consolas" w:cs="Consolas"/>
          <w:color w:val="569CD6"/>
          <w:sz w:val="21"/>
          <w:szCs w:val="21"/>
        </w:rPr>
        <w:t>this</w:t>
      </w:r>
      <w:r w:rsidRPr="00C409A5">
        <w:rPr>
          <w:rFonts w:ascii="Consolas" w:eastAsia="Times New Roman" w:hAnsi="Consolas" w:cs="Consolas"/>
          <w:color w:val="D4D4D4"/>
          <w:sz w:val="21"/>
          <w:szCs w:val="21"/>
        </w:rPr>
        <w:t>.</w:t>
      </w:r>
      <w:r w:rsidRPr="00C409A5">
        <w:rPr>
          <w:rFonts w:ascii="Consolas" w:eastAsia="Times New Roman" w:hAnsi="Consolas" w:cs="Consolas"/>
          <w:color w:val="9CDCFE"/>
          <w:sz w:val="21"/>
          <w:szCs w:val="21"/>
        </w:rPr>
        <w:t>serverStatus</w:t>
      </w: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 xml:space="preserve">  }</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r w:rsidRPr="00C409A5">
        <w:rPr>
          <w:rFonts w:ascii="Consolas" w:eastAsia="Times New Roman" w:hAnsi="Consolas" w:cs="Consolas"/>
          <w:color w:val="D4D4D4"/>
          <w:sz w:val="21"/>
          <w:szCs w:val="21"/>
        </w:rPr>
        <w:t>}</w:t>
      </w:r>
    </w:p>
    <w:p w:rsidR="00C409A5" w:rsidRPr="00C409A5" w:rsidRDefault="00C409A5" w:rsidP="00C409A5">
      <w:pPr>
        <w:shd w:val="clear" w:color="auto" w:fill="1E1E1E"/>
        <w:spacing w:after="0" w:line="285" w:lineRule="atLeast"/>
        <w:rPr>
          <w:rFonts w:ascii="Consolas" w:eastAsia="Times New Roman" w:hAnsi="Consolas" w:cs="Consolas"/>
          <w:color w:val="D4D4D4"/>
          <w:sz w:val="21"/>
          <w:szCs w:val="21"/>
        </w:rPr>
      </w:pPr>
    </w:p>
    <w:p w:rsidR="00C409A5" w:rsidRDefault="00C409A5" w:rsidP="0083715B">
      <w:pPr>
        <w:pStyle w:val="ListParagraph"/>
        <w:ind w:left="2520"/>
        <w:jc w:val="both"/>
      </w:pPr>
    </w:p>
    <w:p w:rsidR="00A04F04" w:rsidRDefault="00A04F04" w:rsidP="0083715B">
      <w:pPr>
        <w:pStyle w:val="ListParagraph"/>
        <w:ind w:left="2520"/>
        <w:jc w:val="both"/>
      </w:pPr>
    </w:p>
    <w:p w:rsidR="00A04F04" w:rsidRDefault="00A04F04" w:rsidP="0083715B">
      <w:pPr>
        <w:pStyle w:val="ListParagraph"/>
        <w:ind w:left="2520"/>
        <w:jc w:val="both"/>
      </w:pPr>
      <w:r>
        <w:t xml:space="preserve">11. </w:t>
      </w:r>
      <w:r w:rsidR="003C58D2">
        <w:t>server.component.ts:</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9CDCFE"/>
          <w:sz w:val="21"/>
          <w:szCs w:val="21"/>
        </w:rPr>
        <w:t>Component</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OnInit</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'@angular/core'</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9CDCFE"/>
          <w:sz w:val="21"/>
          <w:szCs w:val="21"/>
        </w:rPr>
        <w:t>ServersService</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'../servers.service'</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9CDCFE"/>
          <w:sz w:val="21"/>
          <w:szCs w:val="21"/>
        </w:rPr>
        <w:t>ActivatedRoute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Router</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'@angular/router'</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import</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C586C0"/>
          <w:sz w:val="21"/>
          <w:szCs w:val="21"/>
        </w:rPr>
        <w:t>from</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'@angular/compiler/src/core'</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Component</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selector:</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'app-server'</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templateUrl:</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'./server.component.html'</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styleUrls: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CE9178"/>
          <w:sz w:val="21"/>
          <w:szCs w:val="21"/>
        </w:rPr>
        <w:t>'./server.component.css'</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C586C0"/>
          <w:sz w:val="21"/>
          <w:szCs w:val="21"/>
        </w:rPr>
        <w:t>export</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class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ServerComponent</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implements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OnInit</w:t>
      </w: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server</w:t>
      </w:r>
      <w:r w:rsidRPr="003C58D2">
        <w:rPr>
          <w:rFonts w:ascii="Consolas" w:eastAsia="Times New Roman" w:hAnsi="Consolas" w:cs="Consolas"/>
          <w:color w:val="D4D4D4"/>
          <w:sz w:val="21"/>
          <w:szCs w:val="21"/>
        </w:rPr>
        <w:t>: {</w:t>
      </w:r>
      <w:r w:rsidRPr="003C58D2">
        <w:rPr>
          <w:rFonts w:ascii="Consolas" w:eastAsia="Times New Roman" w:hAnsi="Consolas" w:cs="Consolas"/>
          <w:color w:val="9CDCFE"/>
          <w:sz w:val="21"/>
          <w:szCs w:val="21"/>
        </w:rPr>
        <w:t>id</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number</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name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string</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status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string</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constructor</w:t>
      </w:r>
      <w:r w:rsidRPr="003C58D2">
        <w:rPr>
          <w:rFonts w:ascii="Consolas" w:eastAsia="Times New Roman" w:hAnsi="Consolas" w:cs="Consolas"/>
          <w:color w:val="D4D4D4"/>
          <w:sz w:val="21"/>
          <w:szCs w:val="21"/>
        </w:rPr>
        <w:t>(</w:t>
      </w:r>
      <w:r w:rsidRPr="003C58D2">
        <w:rPr>
          <w:rFonts w:ascii="Consolas" w:eastAsia="Times New Roman" w:hAnsi="Consolas" w:cs="Consolas"/>
          <w:color w:val="569CD6"/>
          <w:sz w:val="21"/>
          <w:szCs w:val="21"/>
        </w:rPr>
        <w:t>private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serversService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ServersService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private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ActivatedRoute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private</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router</w:t>
      </w:r>
      <w:r w:rsidRPr="003C58D2">
        <w:rPr>
          <w:rFonts w:ascii="Consolas" w:eastAsia="Times New Roman" w:hAnsi="Consolas" w:cs="Consolas"/>
          <w:color w:val="D4D4D4"/>
          <w:sz w:val="21"/>
          <w:szCs w:val="21"/>
        </w:rPr>
        <w:t>:</w:t>
      </w:r>
      <w:r w:rsidRPr="003C58D2">
        <w:rPr>
          <w:rFonts w:ascii="Consolas" w:eastAsia="Times New Roman" w:hAnsi="Consolas" w:cs="Consolas"/>
          <w:color w:val="4EC9B0"/>
          <w:sz w:val="21"/>
          <w:szCs w:val="21"/>
        </w:rPr>
        <w:t>Router</w:t>
      </w:r>
      <w:r w:rsidRPr="003C58D2">
        <w:rPr>
          <w:rFonts w:ascii="Consolas" w:eastAsia="Times New Roman" w:hAnsi="Consolas" w:cs="Consolas"/>
          <w:color w:val="D4D4D4"/>
          <w:sz w:val="21"/>
          <w:szCs w:val="21"/>
        </w:rPr>
        <w:t>) {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DCDCAA"/>
          <w:sz w:val="21"/>
          <w:szCs w:val="21"/>
        </w:rPr>
        <w:t>ngOnInit</w:t>
      </w:r>
      <w:r w:rsidRPr="003C58D2">
        <w:rPr>
          <w:rFonts w:ascii="Consolas" w:eastAsia="Times New Roman" w:hAnsi="Consolas" w:cs="Consolas"/>
          <w:color w:val="D4D4D4"/>
          <w:sz w:val="21"/>
          <w:szCs w:val="21"/>
        </w:rPr>
        <w:t>()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const</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9CDCFE"/>
          <w:sz w:val="21"/>
          <w:szCs w:val="21"/>
        </w:rPr>
        <w:t>id</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snapshot</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w:t>
      </w:r>
      <w:r w:rsidRPr="003C58D2">
        <w:rPr>
          <w:rFonts w:ascii="Consolas" w:eastAsia="Times New Roman" w:hAnsi="Consolas" w:cs="Consolas"/>
          <w:color w:val="CE9178"/>
          <w:sz w:val="21"/>
          <w:szCs w:val="21"/>
        </w:rPr>
        <w:t>'id'</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serversService</w:t>
      </w:r>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getServer</w:t>
      </w:r>
      <w:r w:rsidRPr="003C58D2">
        <w:rPr>
          <w:rFonts w:ascii="Consolas" w:eastAsia="Times New Roman" w:hAnsi="Consolas" w:cs="Consolas"/>
          <w:color w:val="D4D4D4"/>
          <w:sz w:val="21"/>
          <w:szCs w:val="21"/>
        </w:rPr>
        <w:t>(</w:t>
      </w:r>
      <w:r w:rsidRPr="003C58D2">
        <w:rPr>
          <w:rFonts w:ascii="Consolas" w:eastAsia="Times New Roman" w:hAnsi="Consolas" w:cs="Consolas"/>
          <w:color w:val="B5CEA8"/>
          <w:sz w:val="21"/>
          <w:szCs w:val="21"/>
        </w:rPr>
        <w:t>1</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DCDCAA"/>
          <w:sz w:val="21"/>
          <w:szCs w:val="21"/>
        </w:rPr>
        <w:t>subscribe</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4EC9B0"/>
          <w:sz w:val="21"/>
          <w:szCs w:val="21"/>
        </w:rPr>
        <w:t>Params</w:t>
      </w:r>
      <w:r w:rsidRPr="003C58D2">
        <w:rPr>
          <w:rFonts w:ascii="Consolas" w:eastAsia="Times New Roman" w:hAnsi="Consolas" w:cs="Consolas"/>
          <w:color w:val="D4D4D4"/>
          <w:sz w:val="21"/>
          <w:szCs w:val="21"/>
        </w:rPr>
        <w:t>)</w:t>
      </w:r>
      <w:r w:rsidRPr="003C58D2">
        <w:rPr>
          <w:rFonts w:ascii="Consolas" w:eastAsia="Times New Roman" w:hAnsi="Consolas" w:cs="Consolas"/>
          <w:color w:val="569CD6"/>
          <w:sz w:val="21"/>
          <w:szCs w:val="21"/>
        </w:rPr>
        <w:t>=&gt;</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w:t>
      </w:r>
      <w:r w:rsidRPr="003C58D2">
        <w:rPr>
          <w:rFonts w:ascii="Consolas" w:eastAsia="Times New Roman" w:hAnsi="Consolas" w:cs="Consolas"/>
          <w:color w:val="D4D4D4"/>
          <w:sz w:val="21"/>
          <w:szCs w:val="21"/>
        </w:rPr>
        <w:t xml:space="preserve"> =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serversService</w:t>
      </w:r>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getServer</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params</w:t>
      </w:r>
      <w:r w:rsidRPr="003C58D2">
        <w:rPr>
          <w:rFonts w:ascii="Consolas" w:eastAsia="Times New Roman" w:hAnsi="Consolas" w:cs="Consolas"/>
          <w:color w:val="D4D4D4"/>
          <w:sz w:val="21"/>
          <w:szCs w:val="21"/>
        </w:rPr>
        <w:t>[</w:t>
      </w:r>
      <w:r w:rsidRPr="003C58D2">
        <w:rPr>
          <w:rFonts w:ascii="Consolas" w:eastAsia="Times New Roman" w:hAnsi="Consolas" w:cs="Consolas"/>
          <w:color w:val="CE9178"/>
          <w:sz w:val="21"/>
          <w:szCs w:val="21"/>
        </w:rPr>
        <w:t>'id'</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DCDCAA"/>
          <w:sz w:val="21"/>
          <w:szCs w:val="21"/>
        </w:rPr>
        <w:t>onEdit</w:t>
      </w: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router</w:t>
      </w:r>
      <w:r w:rsidRPr="003C58D2">
        <w:rPr>
          <w:rFonts w:ascii="Consolas" w:eastAsia="Times New Roman" w:hAnsi="Consolas" w:cs="Consolas"/>
          <w:color w:val="D4D4D4"/>
          <w:sz w:val="21"/>
          <w:szCs w:val="21"/>
        </w:rPr>
        <w:t>.</w:t>
      </w:r>
      <w:r w:rsidRPr="003C58D2">
        <w:rPr>
          <w:rFonts w:ascii="Consolas" w:eastAsia="Times New Roman" w:hAnsi="Consolas" w:cs="Consolas"/>
          <w:color w:val="DCDCAA"/>
          <w:sz w:val="21"/>
          <w:szCs w:val="21"/>
        </w:rPr>
        <w:t>navigate</w:t>
      </w:r>
      <w:r w:rsidRPr="003C58D2">
        <w:rPr>
          <w:rFonts w:ascii="Consolas" w:eastAsia="Times New Roman" w:hAnsi="Consolas" w:cs="Consolas"/>
          <w:color w:val="D4D4D4"/>
          <w:sz w:val="21"/>
          <w:szCs w:val="21"/>
        </w:rPr>
        <w:t>([</w:t>
      </w:r>
      <w:r w:rsidRPr="003C58D2">
        <w:rPr>
          <w:rFonts w:ascii="Consolas" w:eastAsia="Times New Roman" w:hAnsi="Consolas" w:cs="Consolas"/>
          <w:color w:val="CE9178"/>
          <w:sz w:val="21"/>
          <w:szCs w:val="21"/>
        </w:rPr>
        <w:t>'edit'</w:t>
      </w:r>
      <w:r w:rsidRPr="003C58D2">
        <w:rPr>
          <w:rFonts w:ascii="Consolas" w:eastAsia="Times New Roman" w:hAnsi="Consolas" w:cs="Consolas"/>
          <w:color w:val="D4D4D4"/>
          <w:sz w:val="21"/>
          <w:szCs w:val="21"/>
        </w:rPr>
        <w:t>], {</w:t>
      </w:r>
      <w:r w:rsidRPr="003C58D2">
        <w:rPr>
          <w:rFonts w:ascii="Consolas" w:eastAsia="Times New Roman" w:hAnsi="Consolas" w:cs="Consolas"/>
          <w:color w:val="9CDCFE"/>
          <w:sz w:val="21"/>
          <w:szCs w:val="21"/>
        </w:rPr>
        <w:t>relativeTo:</w:t>
      </w:r>
      <w:r w:rsidRPr="003C58D2">
        <w:rPr>
          <w:rFonts w:ascii="Consolas" w:eastAsia="Times New Roman" w:hAnsi="Consolas" w:cs="Consolas"/>
          <w:color w:val="D4D4D4"/>
          <w:sz w:val="21"/>
          <w:szCs w:val="21"/>
        </w:rPr>
        <w:t xml:space="preserve"> </w:t>
      </w:r>
      <w:r w:rsidRPr="003C58D2">
        <w:rPr>
          <w:rFonts w:ascii="Consolas" w:eastAsia="Times New Roman" w:hAnsi="Consolas" w:cs="Consolas"/>
          <w:color w:val="569CD6"/>
          <w:sz w:val="21"/>
          <w:szCs w:val="21"/>
        </w:rPr>
        <w:t>this</w:t>
      </w:r>
      <w:r w:rsidRPr="003C58D2">
        <w:rPr>
          <w:rFonts w:ascii="Consolas" w:eastAsia="Times New Roman" w:hAnsi="Consolas" w:cs="Consolas"/>
          <w:color w:val="D4D4D4"/>
          <w:sz w:val="21"/>
          <w:szCs w:val="21"/>
        </w:rPr>
        <w:t>.</w:t>
      </w:r>
      <w:r w:rsidRPr="003C58D2">
        <w:rPr>
          <w:rFonts w:ascii="Consolas" w:eastAsia="Times New Roman" w:hAnsi="Consolas" w:cs="Consolas"/>
          <w:color w:val="9CDCFE"/>
          <w:sz w:val="21"/>
          <w:szCs w:val="21"/>
        </w:rPr>
        <w:t>route</w:t>
      </w: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 xml:space="preserve">  }</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r w:rsidRPr="003C58D2">
        <w:rPr>
          <w:rFonts w:ascii="Consolas" w:eastAsia="Times New Roman" w:hAnsi="Consolas" w:cs="Consolas"/>
          <w:color w:val="D4D4D4"/>
          <w:sz w:val="21"/>
          <w:szCs w:val="21"/>
        </w:rPr>
        <w:t>}</w:t>
      </w:r>
    </w:p>
    <w:p w:rsidR="003C58D2" w:rsidRPr="003C58D2" w:rsidRDefault="003C58D2" w:rsidP="003C58D2">
      <w:pPr>
        <w:shd w:val="clear" w:color="auto" w:fill="1E1E1E"/>
        <w:spacing w:after="0" w:line="285" w:lineRule="atLeast"/>
        <w:rPr>
          <w:rFonts w:ascii="Consolas" w:eastAsia="Times New Roman" w:hAnsi="Consolas" w:cs="Consolas"/>
          <w:color w:val="D4D4D4"/>
          <w:sz w:val="21"/>
          <w:szCs w:val="21"/>
        </w:rPr>
      </w:pPr>
    </w:p>
    <w:p w:rsidR="003C58D2" w:rsidRDefault="003C58D2" w:rsidP="0083715B">
      <w:pPr>
        <w:pStyle w:val="ListParagraph"/>
        <w:ind w:left="2520"/>
        <w:jc w:val="both"/>
      </w:pPr>
    </w:p>
    <w:p w:rsidR="004A716E" w:rsidRDefault="004A716E" w:rsidP="0083715B">
      <w:pPr>
        <w:pStyle w:val="ListParagraph"/>
        <w:ind w:left="2520"/>
        <w:jc w:val="both"/>
      </w:pPr>
    </w:p>
    <w:p w:rsidR="004A716E" w:rsidRDefault="004A716E" w:rsidP="0083715B">
      <w:pPr>
        <w:pStyle w:val="ListParagraph"/>
        <w:ind w:left="2520"/>
        <w:jc w:val="both"/>
      </w:pPr>
    </w:p>
    <w:p w:rsidR="004A716E" w:rsidRDefault="004A716E" w:rsidP="0083715B">
      <w:pPr>
        <w:pStyle w:val="ListParagraph"/>
        <w:ind w:left="2520"/>
        <w:jc w:val="both"/>
      </w:pPr>
    </w:p>
    <w:p w:rsidR="004A716E" w:rsidRPr="00137AB0" w:rsidRDefault="004A716E" w:rsidP="0083715B">
      <w:pPr>
        <w:pStyle w:val="ListParagraph"/>
        <w:ind w:left="2520"/>
        <w:jc w:val="both"/>
        <w:rPr>
          <w:b/>
          <w:u w:val="single"/>
        </w:rPr>
      </w:pPr>
      <w:r w:rsidRPr="00137AB0">
        <w:rPr>
          <w:b/>
          <w:u w:val="single"/>
        </w:rPr>
        <w:t>Section 11: Lecture 130 //Configuring the Handling of Query Parameters</w:t>
      </w:r>
    </w:p>
    <w:p w:rsidR="004A716E" w:rsidRDefault="003A47A5" w:rsidP="004A716E">
      <w:pPr>
        <w:pStyle w:val="ListParagraph"/>
        <w:numPr>
          <w:ilvl w:val="0"/>
          <w:numId w:val="22"/>
        </w:numPr>
        <w:jc w:val="both"/>
      </w:pPr>
      <w:r>
        <w:t>So, in the last lecture we tried to improve our application a bit more, the issue the query parameter is gone once we navigate away from our single server component – the edit-server component for example.</w:t>
      </w:r>
    </w:p>
    <w:p w:rsidR="003A47A5" w:rsidRDefault="00275521" w:rsidP="004A716E">
      <w:pPr>
        <w:pStyle w:val="ListParagraph"/>
        <w:numPr>
          <w:ilvl w:val="0"/>
          <w:numId w:val="22"/>
        </w:numPr>
        <w:jc w:val="both"/>
      </w:pPr>
      <w:r>
        <w:t>Bu, we want to preserve them because we set the information at the time we preserved the single server.</w:t>
      </w:r>
    </w:p>
    <w:p w:rsidR="00275521" w:rsidRDefault="00F94B9A" w:rsidP="004A716E">
      <w:pPr>
        <w:pStyle w:val="ListParagraph"/>
        <w:numPr>
          <w:ilvl w:val="0"/>
          <w:numId w:val="22"/>
        </w:numPr>
        <w:jc w:val="both"/>
      </w:pPr>
      <w:r>
        <w:t>Now, we want to preserve this information once we navigate one set further to the edit-server component.</w:t>
      </w:r>
    </w:p>
    <w:p w:rsidR="00F94B9A" w:rsidRDefault="00883EDD" w:rsidP="004A716E">
      <w:pPr>
        <w:pStyle w:val="ListParagraph"/>
        <w:numPr>
          <w:ilvl w:val="0"/>
          <w:numId w:val="22"/>
        </w:numPr>
        <w:jc w:val="both"/>
      </w:pPr>
      <w:r>
        <w:t>To, preserve such information we’ve got the simple way of doing so. In the server component when we navigate we can add another property to the JavaScript object which is the second parameter in the navigate method.</w:t>
      </w:r>
    </w:p>
    <w:p w:rsidR="00883EDD" w:rsidRDefault="00D6098B" w:rsidP="004A716E">
      <w:pPr>
        <w:pStyle w:val="ListParagraph"/>
        <w:numPr>
          <w:ilvl w:val="0"/>
          <w:numId w:val="22"/>
        </w:numPr>
        <w:jc w:val="both"/>
      </w:pPr>
      <w:r>
        <w:t xml:space="preserve">Here we will add queryParamshandlingProperty which takes the value as a string i.e. preserver here as we want to </w:t>
      </w:r>
      <w:r w:rsidRPr="0075536B">
        <w:rPr>
          <w:b/>
        </w:rPr>
        <w:t>preserve</w:t>
      </w:r>
      <w:r>
        <w:t xml:space="preserve"> the query params not drop them.</w:t>
      </w:r>
    </w:p>
    <w:p w:rsidR="00D6098B" w:rsidRDefault="0075536B" w:rsidP="004A716E">
      <w:pPr>
        <w:pStyle w:val="ListParagraph"/>
        <w:numPr>
          <w:ilvl w:val="0"/>
          <w:numId w:val="22"/>
        </w:numPr>
        <w:jc w:val="both"/>
      </w:pPr>
      <w:r>
        <w:t xml:space="preserve">Now, if we override and add the new ones then we would have needed the value as </w:t>
      </w:r>
      <w:r w:rsidRPr="0075536B">
        <w:rPr>
          <w:b/>
        </w:rPr>
        <w:t>merge</w:t>
      </w:r>
      <w:r>
        <w:t xml:space="preserve"> for the queryParamshandlingProperty.</w:t>
      </w:r>
    </w:p>
    <w:p w:rsidR="00653B13" w:rsidRDefault="00653B13" w:rsidP="004A716E">
      <w:pPr>
        <w:pStyle w:val="ListParagraph"/>
        <w:numPr>
          <w:ilvl w:val="0"/>
          <w:numId w:val="22"/>
        </w:numPr>
        <w:jc w:val="both"/>
      </w:pPr>
      <w:r>
        <w:t>Server.component.ts:</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9CDCFE"/>
          <w:sz w:val="21"/>
          <w:szCs w:val="21"/>
        </w:rPr>
        <w:t>Component</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OnInit</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'@angular/core'</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9CDCFE"/>
          <w:sz w:val="21"/>
          <w:szCs w:val="21"/>
        </w:rPr>
        <w:t>ServersService</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'../servers.service'</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9CDCFE"/>
          <w:sz w:val="21"/>
          <w:szCs w:val="21"/>
        </w:rPr>
        <w:t>ActivatedRoute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Router</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'@angular/router'</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import</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C586C0"/>
          <w:sz w:val="21"/>
          <w:szCs w:val="21"/>
        </w:rPr>
        <w:t>from</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'@angular/compiler/src/core'</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lastRenderedPageBreak/>
        <w:t>@</w:t>
      </w:r>
      <w:r w:rsidRPr="00653B13">
        <w:rPr>
          <w:rFonts w:ascii="Consolas" w:eastAsia="Times New Roman" w:hAnsi="Consolas" w:cs="Consolas"/>
          <w:color w:val="DCDCAA"/>
          <w:sz w:val="21"/>
          <w:szCs w:val="21"/>
        </w:rPr>
        <w:t>Component</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selector:</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'app-server'</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templateUrl:</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'./server.component.html'</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styleUrls: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'./server.component.css'</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C586C0"/>
          <w:sz w:val="21"/>
          <w:szCs w:val="21"/>
        </w:rPr>
        <w:t>export</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class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ServerComponent</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implements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OnInit</w:t>
      </w: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server</w:t>
      </w:r>
      <w:r w:rsidRPr="00653B13">
        <w:rPr>
          <w:rFonts w:ascii="Consolas" w:eastAsia="Times New Roman" w:hAnsi="Consolas" w:cs="Consolas"/>
          <w:color w:val="D4D4D4"/>
          <w:sz w:val="21"/>
          <w:szCs w:val="21"/>
        </w:rPr>
        <w:t>: {</w:t>
      </w:r>
      <w:r w:rsidRPr="00653B13">
        <w:rPr>
          <w:rFonts w:ascii="Consolas" w:eastAsia="Times New Roman" w:hAnsi="Consolas" w:cs="Consolas"/>
          <w:color w:val="9CDCFE"/>
          <w:sz w:val="21"/>
          <w:szCs w:val="21"/>
        </w:rPr>
        <w:t>id</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number</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name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string</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status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string</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constructor</w:t>
      </w:r>
      <w:r w:rsidRPr="00653B13">
        <w:rPr>
          <w:rFonts w:ascii="Consolas" w:eastAsia="Times New Roman" w:hAnsi="Consolas" w:cs="Consolas"/>
          <w:color w:val="D4D4D4"/>
          <w:sz w:val="21"/>
          <w:szCs w:val="21"/>
        </w:rPr>
        <w:t>(</w:t>
      </w:r>
      <w:r w:rsidRPr="00653B13">
        <w:rPr>
          <w:rFonts w:ascii="Consolas" w:eastAsia="Times New Roman" w:hAnsi="Consolas" w:cs="Consolas"/>
          <w:color w:val="569CD6"/>
          <w:sz w:val="21"/>
          <w:szCs w:val="21"/>
        </w:rPr>
        <w:t>private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serversService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ServersService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private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ActivatedRoute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private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router</w:t>
      </w:r>
      <w:r w:rsidRPr="00653B13">
        <w:rPr>
          <w:rFonts w:ascii="Consolas" w:eastAsia="Times New Roman" w:hAnsi="Consolas" w:cs="Consolas"/>
          <w:color w:val="D4D4D4"/>
          <w:sz w:val="21"/>
          <w:szCs w:val="21"/>
        </w:rPr>
        <w:t>:</w:t>
      </w:r>
      <w:r w:rsidRPr="00653B13">
        <w:rPr>
          <w:rFonts w:ascii="Consolas" w:eastAsia="Times New Roman" w:hAnsi="Consolas" w:cs="Consolas"/>
          <w:color w:val="4EC9B0"/>
          <w:sz w:val="21"/>
          <w:szCs w:val="21"/>
        </w:rPr>
        <w:t>Router</w:t>
      </w:r>
      <w:r w:rsidRPr="00653B13">
        <w:rPr>
          <w:rFonts w:ascii="Consolas" w:eastAsia="Times New Roman" w:hAnsi="Consolas" w:cs="Consolas"/>
          <w:color w:val="D4D4D4"/>
          <w:sz w:val="21"/>
          <w:szCs w:val="21"/>
        </w:rPr>
        <w:t>) {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DCDCAA"/>
          <w:sz w:val="21"/>
          <w:szCs w:val="21"/>
        </w:rPr>
        <w:t>ngOnInit</w:t>
      </w:r>
      <w:r w:rsidRPr="00653B13">
        <w:rPr>
          <w:rFonts w:ascii="Consolas" w:eastAsia="Times New Roman" w:hAnsi="Consolas" w:cs="Consolas"/>
          <w:color w:val="D4D4D4"/>
          <w:sz w:val="21"/>
          <w:szCs w:val="21"/>
        </w:rPr>
        <w:t>()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const</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id</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snapshot</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w:t>
      </w:r>
      <w:r w:rsidRPr="00653B13">
        <w:rPr>
          <w:rFonts w:ascii="Consolas" w:eastAsia="Times New Roman" w:hAnsi="Consolas" w:cs="Consolas"/>
          <w:color w:val="CE9178"/>
          <w:sz w:val="21"/>
          <w:szCs w:val="21"/>
        </w:rPr>
        <w:t>'id'</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serversService</w:t>
      </w:r>
      <w:r w:rsidRPr="00653B13">
        <w:rPr>
          <w:rFonts w:ascii="Consolas" w:eastAsia="Times New Roman" w:hAnsi="Consolas" w:cs="Consolas"/>
          <w:color w:val="D4D4D4"/>
          <w:sz w:val="21"/>
          <w:szCs w:val="21"/>
        </w:rPr>
        <w:t>.</w:t>
      </w:r>
      <w:r w:rsidRPr="00653B13">
        <w:rPr>
          <w:rFonts w:ascii="Consolas" w:eastAsia="Times New Roman" w:hAnsi="Consolas" w:cs="Consolas"/>
          <w:color w:val="DCDCAA"/>
          <w:sz w:val="21"/>
          <w:szCs w:val="21"/>
        </w:rPr>
        <w:t>getServer</w:t>
      </w:r>
      <w:r w:rsidRPr="00653B13">
        <w:rPr>
          <w:rFonts w:ascii="Consolas" w:eastAsia="Times New Roman" w:hAnsi="Consolas" w:cs="Consolas"/>
          <w:color w:val="D4D4D4"/>
          <w:sz w:val="21"/>
          <w:szCs w:val="21"/>
        </w:rPr>
        <w:t>(</w:t>
      </w:r>
      <w:r w:rsidRPr="00653B13">
        <w:rPr>
          <w:rFonts w:ascii="Consolas" w:eastAsia="Times New Roman" w:hAnsi="Consolas" w:cs="Consolas"/>
          <w:color w:val="B5CEA8"/>
          <w:sz w:val="21"/>
          <w:szCs w:val="21"/>
        </w:rPr>
        <w:t>1</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DCDCAA"/>
          <w:sz w:val="21"/>
          <w:szCs w:val="21"/>
        </w:rPr>
        <w:t>subscribe</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4EC9B0"/>
          <w:sz w:val="21"/>
          <w:szCs w:val="21"/>
        </w:rPr>
        <w:t>Params</w:t>
      </w:r>
      <w:r w:rsidRPr="00653B13">
        <w:rPr>
          <w:rFonts w:ascii="Consolas" w:eastAsia="Times New Roman" w:hAnsi="Consolas" w:cs="Consolas"/>
          <w:color w:val="D4D4D4"/>
          <w:sz w:val="21"/>
          <w:szCs w:val="21"/>
        </w:rPr>
        <w:t>)</w:t>
      </w:r>
      <w:r w:rsidRPr="00653B13">
        <w:rPr>
          <w:rFonts w:ascii="Consolas" w:eastAsia="Times New Roman" w:hAnsi="Consolas" w:cs="Consolas"/>
          <w:color w:val="569CD6"/>
          <w:sz w:val="21"/>
          <w:szCs w:val="21"/>
        </w:rPr>
        <w:t>=&gt;</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w:t>
      </w:r>
      <w:r w:rsidRPr="00653B13">
        <w:rPr>
          <w:rFonts w:ascii="Consolas" w:eastAsia="Times New Roman" w:hAnsi="Consolas" w:cs="Consolas"/>
          <w:color w:val="D4D4D4"/>
          <w:sz w:val="21"/>
          <w:szCs w:val="21"/>
        </w:rPr>
        <w:t xml:space="preserve"> =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serversService</w:t>
      </w:r>
      <w:r w:rsidRPr="00653B13">
        <w:rPr>
          <w:rFonts w:ascii="Consolas" w:eastAsia="Times New Roman" w:hAnsi="Consolas" w:cs="Consolas"/>
          <w:color w:val="D4D4D4"/>
          <w:sz w:val="21"/>
          <w:szCs w:val="21"/>
        </w:rPr>
        <w:t>.</w:t>
      </w:r>
      <w:r w:rsidRPr="00653B13">
        <w:rPr>
          <w:rFonts w:ascii="Consolas" w:eastAsia="Times New Roman" w:hAnsi="Consolas" w:cs="Consolas"/>
          <w:color w:val="DCDCAA"/>
          <w:sz w:val="21"/>
          <w:szCs w:val="21"/>
        </w:rPr>
        <w:t>getServer</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params</w:t>
      </w:r>
      <w:r w:rsidRPr="00653B13">
        <w:rPr>
          <w:rFonts w:ascii="Consolas" w:eastAsia="Times New Roman" w:hAnsi="Consolas" w:cs="Consolas"/>
          <w:color w:val="D4D4D4"/>
          <w:sz w:val="21"/>
          <w:szCs w:val="21"/>
        </w:rPr>
        <w:t>[</w:t>
      </w:r>
      <w:r w:rsidRPr="00653B13">
        <w:rPr>
          <w:rFonts w:ascii="Consolas" w:eastAsia="Times New Roman" w:hAnsi="Consolas" w:cs="Consolas"/>
          <w:color w:val="CE9178"/>
          <w:sz w:val="21"/>
          <w:szCs w:val="21"/>
        </w:rPr>
        <w:t>'id'</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DCDCAA"/>
          <w:sz w:val="21"/>
          <w:szCs w:val="21"/>
        </w:rPr>
        <w:t>onEdit</w:t>
      </w: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router</w:t>
      </w:r>
      <w:r w:rsidRPr="00653B13">
        <w:rPr>
          <w:rFonts w:ascii="Consolas" w:eastAsia="Times New Roman" w:hAnsi="Consolas" w:cs="Consolas"/>
          <w:color w:val="D4D4D4"/>
          <w:sz w:val="21"/>
          <w:szCs w:val="21"/>
        </w:rPr>
        <w:t>.</w:t>
      </w:r>
      <w:r w:rsidRPr="00653B13">
        <w:rPr>
          <w:rFonts w:ascii="Consolas" w:eastAsia="Times New Roman" w:hAnsi="Consolas" w:cs="Consolas"/>
          <w:color w:val="DCDCAA"/>
          <w:sz w:val="21"/>
          <w:szCs w:val="21"/>
        </w:rPr>
        <w:t>navigate</w:t>
      </w:r>
      <w:r w:rsidRPr="00653B13">
        <w:rPr>
          <w:rFonts w:ascii="Consolas" w:eastAsia="Times New Roman" w:hAnsi="Consolas" w:cs="Consolas"/>
          <w:color w:val="D4D4D4"/>
          <w:sz w:val="21"/>
          <w:szCs w:val="21"/>
        </w:rPr>
        <w:t>([</w:t>
      </w:r>
      <w:r w:rsidRPr="00653B13">
        <w:rPr>
          <w:rFonts w:ascii="Consolas" w:eastAsia="Times New Roman" w:hAnsi="Consolas" w:cs="Consolas"/>
          <w:color w:val="CE9178"/>
          <w:sz w:val="21"/>
          <w:szCs w:val="21"/>
        </w:rPr>
        <w:t>'edit'</w:t>
      </w:r>
      <w:r w:rsidRPr="00653B13">
        <w:rPr>
          <w:rFonts w:ascii="Consolas" w:eastAsia="Times New Roman" w:hAnsi="Consolas" w:cs="Consolas"/>
          <w:color w:val="D4D4D4"/>
          <w:sz w:val="21"/>
          <w:szCs w:val="21"/>
        </w:rPr>
        <w:t>], {</w:t>
      </w:r>
      <w:r w:rsidRPr="00653B13">
        <w:rPr>
          <w:rFonts w:ascii="Consolas" w:eastAsia="Times New Roman" w:hAnsi="Consolas" w:cs="Consolas"/>
          <w:color w:val="9CDCFE"/>
          <w:sz w:val="21"/>
          <w:szCs w:val="21"/>
        </w:rPr>
        <w:t>relativeTo:</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569CD6"/>
          <w:sz w:val="21"/>
          <w:szCs w:val="21"/>
        </w:rPr>
        <w:t>this</w:t>
      </w:r>
      <w:r w:rsidRPr="00653B13">
        <w:rPr>
          <w:rFonts w:ascii="Consolas" w:eastAsia="Times New Roman" w:hAnsi="Consolas" w:cs="Consolas"/>
          <w:color w:val="D4D4D4"/>
          <w:sz w:val="21"/>
          <w:szCs w:val="21"/>
        </w:rPr>
        <w:t>.</w:t>
      </w:r>
      <w:r w:rsidRPr="00653B13">
        <w:rPr>
          <w:rFonts w:ascii="Consolas" w:eastAsia="Times New Roman" w:hAnsi="Consolas" w:cs="Consolas"/>
          <w:color w:val="9CDCFE"/>
          <w:sz w:val="21"/>
          <w:szCs w:val="21"/>
        </w:rPr>
        <w:t>route</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9CDCFE"/>
          <w:sz w:val="21"/>
          <w:szCs w:val="21"/>
        </w:rPr>
        <w:t>queryParamsHandling:</w:t>
      </w:r>
      <w:r w:rsidRPr="00653B13">
        <w:rPr>
          <w:rFonts w:ascii="Consolas" w:eastAsia="Times New Roman" w:hAnsi="Consolas" w:cs="Consolas"/>
          <w:color w:val="D4D4D4"/>
          <w:sz w:val="21"/>
          <w:szCs w:val="21"/>
        </w:rPr>
        <w:t xml:space="preserve"> </w:t>
      </w:r>
      <w:r w:rsidRPr="00653B13">
        <w:rPr>
          <w:rFonts w:ascii="Consolas" w:eastAsia="Times New Roman" w:hAnsi="Consolas" w:cs="Consolas"/>
          <w:color w:val="CE9178"/>
          <w:sz w:val="21"/>
          <w:szCs w:val="21"/>
        </w:rPr>
        <w:t>'preserve'</w:t>
      </w: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 xml:space="preserve">  }</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r w:rsidRPr="00653B13">
        <w:rPr>
          <w:rFonts w:ascii="Consolas" w:eastAsia="Times New Roman" w:hAnsi="Consolas" w:cs="Consolas"/>
          <w:color w:val="D4D4D4"/>
          <w:sz w:val="21"/>
          <w:szCs w:val="21"/>
        </w:rPr>
        <w:t>}</w:t>
      </w:r>
    </w:p>
    <w:p w:rsidR="00653B13" w:rsidRPr="00653B13" w:rsidRDefault="00653B13" w:rsidP="00653B13">
      <w:pPr>
        <w:pStyle w:val="ListParagraph"/>
        <w:numPr>
          <w:ilvl w:val="0"/>
          <w:numId w:val="22"/>
        </w:numPr>
        <w:shd w:val="clear" w:color="auto" w:fill="1E1E1E"/>
        <w:spacing w:after="0" w:line="285" w:lineRule="atLeast"/>
        <w:rPr>
          <w:rFonts w:ascii="Consolas" w:eastAsia="Times New Roman" w:hAnsi="Consolas" w:cs="Consolas"/>
          <w:color w:val="D4D4D4"/>
          <w:sz w:val="21"/>
          <w:szCs w:val="21"/>
        </w:rPr>
      </w:pPr>
    </w:p>
    <w:p w:rsidR="00653B13" w:rsidRDefault="00653B13" w:rsidP="00653B13">
      <w:pPr>
        <w:pStyle w:val="ListParagraph"/>
        <w:ind w:left="2880"/>
        <w:jc w:val="both"/>
      </w:pPr>
    </w:p>
    <w:p w:rsidR="00520AD2" w:rsidRDefault="00520AD2" w:rsidP="00653B13">
      <w:pPr>
        <w:pStyle w:val="ListParagraph"/>
        <w:ind w:left="2880"/>
        <w:jc w:val="both"/>
      </w:pPr>
    </w:p>
    <w:p w:rsidR="00520AD2" w:rsidRDefault="00520AD2" w:rsidP="00653B13">
      <w:pPr>
        <w:pStyle w:val="ListParagraph"/>
        <w:ind w:left="2880"/>
        <w:jc w:val="both"/>
      </w:pPr>
    </w:p>
    <w:p w:rsidR="00520AD2" w:rsidRDefault="00520AD2" w:rsidP="00653B13">
      <w:pPr>
        <w:pStyle w:val="ListParagraph"/>
        <w:ind w:left="2880"/>
        <w:jc w:val="both"/>
      </w:pPr>
    </w:p>
    <w:p w:rsidR="00520AD2" w:rsidRPr="00DB10C2" w:rsidRDefault="00520AD2" w:rsidP="00653B13">
      <w:pPr>
        <w:pStyle w:val="ListParagraph"/>
        <w:ind w:left="2880"/>
        <w:jc w:val="both"/>
        <w:rPr>
          <w:b/>
          <w:u w:val="single"/>
        </w:rPr>
      </w:pPr>
      <w:r w:rsidRPr="00DB10C2">
        <w:rPr>
          <w:b/>
          <w:u w:val="single"/>
        </w:rPr>
        <w:t>Section 11: Lecture 131//Redirecting and Wildcard Routes</w:t>
      </w:r>
    </w:p>
    <w:p w:rsidR="00520AD2" w:rsidRDefault="00B61828" w:rsidP="00520AD2">
      <w:pPr>
        <w:pStyle w:val="ListParagraph"/>
        <w:numPr>
          <w:ilvl w:val="0"/>
          <w:numId w:val="23"/>
        </w:numPr>
        <w:jc w:val="both"/>
      </w:pPr>
      <w:r>
        <w:t>We learnt a lot about routing, but we don’t know if we enter something in the URL say localhost:4200/something -  what would happen?</w:t>
      </w:r>
    </w:p>
    <w:p w:rsidR="00B61828" w:rsidRDefault="004B6409" w:rsidP="00520AD2">
      <w:pPr>
        <w:pStyle w:val="ListParagraph"/>
        <w:numPr>
          <w:ilvl w:val="0"/>
          <w:numId w:val="23"/>
        </w:numPr>
        <w:jc w:val="both"/>
      </w:pPr>
      <w:r>
        <w:t xml:space="preserve">We will get an error because we don’t have a route </w:t>
      </w:r>
      <w:r w:rsidR="003D567E">
        <w:t>– /something. So here we will handle setting up the routs for which we don’t have setup</w:t>
      </w:r>
      <w:r w:rsidR="003D037E">
        <w:t xml:space="preserve"> and redirecting requests</w:t>
      </w:r>
      <w:r w:rsidR="003D567E">
        <w:t>.</w:t>
      </w:r>
    </w:p>
    <w:p w:rsidR="003D567E" w:rsidRDefault="003D037E" w:rsidP="007C39AF">
      <w:pPr>
        <w:pStyle w:val="ListParagraph"/>
        <w:numPr>
          <w:ilvl w:val="0"/>
          <w:numId w:val="23"/>
        </w:numPr>
        <w:jc w:val="both"/>
      </w:pPr>
      <w:r>
        <w:t>So, let’s start with redirecting</w:t>
      </w:r>
      <w:r w:rsidR="002A5BCF">
        <w:t>; lets add a new component in our application through CLI.</w:t>
      </w:r>
      <w:r w:rsidR="007C39AF">
        <w:t xml:space="preserve"> - </w:t>
      </w:r>
      <w:r w:rsidR="007C39AF" w:rsidRPr="007C39AF">
        <w:t>ng g c page-not-found</w:t>
      </w:r>
    </w:p>
    <w:p w:rsidR="007C39AF" w:rsidRDefault="00C579C9" w:rsidP="007C39AF">
      <w:pPr>
        <w:pStyle w:val="ListParagraph"/>
        <w:numPr>
          <w:ilvl w:val="0"/>
          <w:numId w:val="23"/>
        </w:numPr>
        <w:jc w:val="both"/>
      </w:pPr>
      <w:r>
        <w:t xml:space="preserve">For all the not defined paths or the random paths we need to provide ‘**’ – double asterisk which is also called </w:t>
      </w:r>
      <w:r w:rsidRPr="00C579C9">
        <w:rPr>
          <w:b/>
        </w:rPr>
        <w:t>wildcard route</w:t>
      </w:r>
      <w:r>
        <w:t xml:space="preserve"> for the redirection.</w:t>
      </w:r>
    </w:p>
    <w:p w:rsidR="00B959D6" w:rsidRDefault="00B959D6" w:rsidP="007C39AF">
      <w:pPr>
        <w:pStyle w:val="ListParagraph"/>
        <w:numPr>
          <w:ilvl w:val="0"/>
          <w:numId w:val="23"/>
        </w:numPr>
        <w:jc w:val="both"/>
      </w:pPr>
      <w:r>
        <w:lastRenderedPageBreak/>
        <w:t>Make sure this is the last one in the constant of the routs because if it were above somewhere the routs below it will never execute.</w:t>
      </w:r>
    </w:p>
    <w:p w:rsidR="00B959D6" w:rsidRDefault="002271B6" w:rsidP="007C39AF">
      <w:pPr>
        <w:pStyle w:val="ListParagraph"/>
        <w:numPr>
          <w:ilvl w:val="0"/>
          <w:numId w:val="23"/>
        </w:numPr>
        <w:jc w:val="both"/>
      </w:pPr>
      <w:r>
        <w:t>app.module.ts:</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BrowserModule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'@angular/platform-browser'</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NgModule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'@angular/core'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FormsModule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'@angular/forms'</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HttpModule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'@angular/http'</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AppComponent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'./app.component'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HomeComponent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'./home/home.component'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ServersComponent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'./servers/servers.component'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UserComponent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'./users/user/user.component'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UsersComponent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'./users/users.component'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EditServerComponent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'./servers/edit-server/edit-server.component'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ServerComponent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'./servers/server/server.component'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ServersService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'./servers/servers.service'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Routes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RouterModule</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'@angular/router'</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import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PageNotFoundComponent</w:t>
      </w: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C586C0"/>
          <w:sz w:val="21"/>
          <w:szCs w:val="21"/>
        </w:rPr>
        <w:t>from</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'./page-not-found/page-not-found.component'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569CD6"/>
          <w:sz w:val="21"/>
          <w:szCs w:val="21"/>
        </w:rPr>
        <w:t>const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appRoutes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4EC9B0"/>
          <w:sz w:val="21"/>
          <w:szCs w:val="21"/>
        </w:rPr>
        <w:t>Routes</w:t>
      </w:r>
      <w:r w:rsidRPr="00CB36F8">
        <w:rPr>
          <w:rFonts w:ascii="Consolas" w:eastAsia="Times New Roman" w:hAnsi="Consolas" w:cs="Consolas"/>
          <w:color w:val="D4D4D4"/>
          <w:sz w:val="21"/>
          <w:szCs w:val="21"/>
        </w:rPr>
        <w:t xml:space="preserve"> =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HomeComponent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'users'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UsersComponent</w:t>
      </w:r>
      <w:r w:rsidRPr="00CB36F8">
        <w:rPr>
          <w:rFonts w:ascii="Consolas" w:eastAsia="Times New Roman" w:hAnsi="Consolas" w:cs="Consolas"/>
          <w:color w:val="D4D4D4"/>
          <w:sz w:val="21"/>
          <w:szCs w:val="21"/>
        </w:rPr>
        <w:t>,</w:t>
      </w:r>
      <w:r w:rsidRPr="00CB36F8">
        <w:rPr>
          <w:rFonts w:ascii="Consolas" w:eastAsia="Times New Roman" w:hAnsi="Consolas" w:cs="Consolas"/>
          <w:color w:val="9CDCFE"/>
          <w:sz w:val="21"/>
          <w:szCs w:val="21"/>
        </w:rPr>
        <w:t>children:</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':id/:name'</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'servers'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children:</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':id'</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':id/edit'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EditServerComponent</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'not-found'</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component: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PageNotFoundComponent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path:</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'something'</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redirectTo:</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CE9178"/>
          <w:sz w:val="21"/>
          <w:szCs w:val="21"/>
        </w:rPr>
        <w:t>'/not-found'</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lastRenderedPageBreak/>
        <w:t>@</w:t>
      </w:r>
      <w:r w:rsidRPr="00CB36F8">
        <w:rPr>
          <w:rFonts w:ascii="Consolas" w:eastAsia="Times New Roman" w:hAnsi="Consolas" w:cs="Consolas"/>
          <w:color w:val="DCDCAA"/>
          <w:sz w:val="21"/>
          <w:szCs w:val="21"/>
        </w:rPr>
        <w:t>NgModule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declarations:</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AppComponent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HomeComponent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ServersComponent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UserComponent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EditServerComponent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PageNotFoundComponent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imports:</w:t>
      </w: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BrowserModule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FormsModule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HttpModule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RouterModule</w:t>
      </w:r>
      <w:r w:rsidRPr="00CB36F8">
        <w:rPr>
          <w:rFonts w:ascii="Consolas" w:eastAsia="Times New Roman" w:hAnsi="Consolas" w:cs="Consolas"/>
          <w:color w:val="D4D4D4"/>
          <w:sz w:val="21"/>
          <w:szCs w:val="21"/>
        </w:rPr>
        <w:t>.</w:t>
      </w:r>
      <w:r w:rsidRPr="00CB36F8">
        <w:rPr>
          <w:rFonts w:ascii="Consolas" w:eastAsia="Times New Roman" w:hAnsi="Consolas" w:cs="Consolas"/>
          <w:color w:val="DCDCAA"/>
          <w:sz w:val="21"/>
          <w:szCs w:val="21"/>
        </w:rPr>
        <w:t>forRoot</w:t>
      </w:r>
      <w:r w:rsidRPr="00CB36F8">
        <w:rPr>
          <w:rFonts w:ascii="Consolas" w:eastAsia="Times New Roman" w:hAnsi="Consolas" w:cs="Consolas"/>
          <w:color w:val="D4D4D4"/>
          <w:sz w:val="21"/>
          <w:szCs w:val="21"/>
        </w:rPr>
        <w:t>(</w:t>
      </w:r>
      <w:r w:rsidRPr="00CB36F8">
        <w:rPr>
          <w:rFonts w:ascii="Consolas" w:eastAsia="Times New Roman" w:hAnsi="Consolas" w:cs="Consolas"/>
          <w:color w:val="9CDCFE"/>
          <w:sz w:val="21"/>
          <w:szCs w:val="21"/>
        </w:rPr>
        <w:t>appRoutes</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providers: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ServersService</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bootstrap:</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9CDCFE"/>
          <w:sz w:val="21"/>
          <w:szCs w:val="21"/>
        </w:rPr>
        <w:t>AppComponent</w:t>
      </w: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D4D4D4"/>
          <w:sz w:val="21"/>
          <w:szCs w:val="21"/>
        </w:rPr>
        <w:t>})</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r w:rsidRPr="00CB36F8">
        <w:rPr>
          <w:rFonts w:ascii="Consolas" w:eastAsia="Times New Roman" w:hAnsi="Consolas" w:cs="Consolas"/>
          <w:color w:val="C586C0"/>
          <w:sz w:val="21"/>
          <w:szCs w:val="21"/>
        </w:rPr>
        <w:t>export</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569CD6"/>
          <w:sz w:val="21"/>
          <w:szCs w:val="21"/>
        </w:rPr>
        <w:t>class</w:t>
      </w:r>
      <w:r w:rsidRPr="00CB36F8">
        <w:rPr>
          <w:rFonts w:ascii="Consolas" w:eastAsia="Times New Roman" w:hAnsi="Consolas" w:cs="Consolas"/>
          <w:color w:val="D4D4D4"/>
          <w:sz w:val="21"/>
          <w:szCs w:val="21"/>
        </w:rPr>
        <w:t xml:space="preserve"> </w:t>
      </w:r>
      <w:r w:rsidRPr="00CB36F8">
        <w:rPr>
          <w:rFonts w:ascii="Consolas" w:eastAsia="Times New Roman" w:hAnsi="Consolas" w:cs="Consolas"/>
          <w:color w:val="4EC9B0"/>
          <w:sz w:val="21"/>
          <w:szCs w:val="21"/>
        </w:rPr>
        <w:t>AppModule</w:t>
      </w:r>
      <w:r w:rsidRPr="00CB36F8">
        <w:rPr>
          <w:rFonts w:ascii="Consolas" w:eastAsia="Times New Roman" w:hAnsi="Consolas" w:cs="Consolas"/>
          <w:color w:val="D4D4D4"/>
          <w:sz w:val="21"/>
          <w:szCs w:val="21"/>
        </w:rPr>
        <w:t xml:space="preserve"> { }</w:t>
      </w:r>
    </w:p>
    <w:p w:rsidR="00CB36F8" w:rsidRPr="00CB36F8" w:rsidRDefault="00CB36F8" w:rsidP="00CB36F8">
      <w:pPr>
        <w:pStyle w:val="ListParagraph"/>
        <w:numPr>
          <w:ilvl w:val="0"/>
          <w:numId w:val="23"/>
        </w:numPr>
        <w:shd w:val="clear" w:color="auto" w:fill="1E1E1E"/>
        <w:spacing w:after="0" w:line="285" w:lineRule="atLeast"/>
        <w:rPr>
          <w:rFonts w:ascii="Consolas" w:eastAsia="Times New Roman" w:hAnsi="Consolas" w:cs="Consolas"/>
          <w:color w:val="D4D4D4"/>
          <w:sz w:val="21"/>
          <w:szCs w:val="21"/>
        </w:rPr>
      </w:pPr>
    </w:p>
    <w:p w:rsidR="002271B6" w:rsidRDefault="002271B6" w:rsidP="002271B6">
      <w:pPr>
        <w:pStyle w:val="ListParagraph"/>
        <w:ind w:left="3240"/>
        <w:jc w:val="both"/>
      </w:pPr>
    </w:p>
    <w:p w:rsidR="003B14F3" w:rsidRDefault="003B14F3" w:rsidP="002271B6">
      <w:pPr>
        <w:pStyle w:val="ListParagraph"/>
        <w:ind w:left="3240"/>
        <w:jc w:val="both"/>
      </w:pPr>
    </w:p>
    <w:p w:rsidR="003B14F3" w:rsidRDefault="003B14F3" w:rsidP="002271B6">
      <w:pPr>
        <w:pStyle w:val="ListParagraph"/>
        <w:ind w:left="3240"/>
        <w:jc w:val="both"/>
      </w:pPr>
      <w:r>
        <w:t xml:space="preserve">7. </w:t>
      </w:r>
      <w:r w:rsidR="00F15932">
        <w:t>page-not-found.component.html:</w:t>
      </w:r>
    </w:p>
    <w:p w:rsidR="007F5DDE" w:rsidRPr="007F5DDE" w:rsidRDefault="007F5DDE" w:rsidP="007F5DDE">
      <w:pPr>
        <w:shd w:val="clear" w:color="auto" w:fill="1E1E1E"/>
        <w:spacing w:after="0" w:line="285" w:lineRule="atLeast"/>
        <w:rPr>
          <w:rFonts w:ascii="Consolas" w:eastAsia="Times New Roman" w:hAnsi="Consolas" w:cs="Consolas"/>
          <w:color w:val="D4D4D4"/>
          <w:sz w:val="21"/>
          <w:szCs w:val="21"/>
        </w:rPr>
      </w:pPr>
      <w:r w:rsidRPr="007F5DDE">
        <w:rPr>
          <w:rFonts w:ascii="Consolas" w:eastAsia="Times New Roman" w:hAnsi="Consolas" w:cs="Consolas"/>
          <w:color w:val="808080"/>
          <w:sz w:val="21"/>
          <w:szCs w:val="21"/>
        </w:rPr>
        <w:t>&lt;</w:t>
      </w:r>
      <w:r w:rsidRPr="007F5DDE">
        <w:rPr>
          <w:rFonts w:ascii="Consolas" w:eastAsia="Times New Roman" w:hAnsi="Consolas" w:cs="Consolas"/>
          <w:color w:val="569CD6"/>
          <w:sz w:val="21"/>
          <w:szCs w:val="21"/>
        </w:rPr>
        <w:t>h3</w:t>
      </w:r>
      <w:r w:rsidRPr="007F5DDE">
        <w:rPr>
          <w:rFonts w:ascii="Consolas" w:eastAsia="Times New Roman" w:hAnsi="Consolas" w:cs="Consolas"/>
          <w:color w:val="808080"/>
          <w:sz w:val="21"/>
          <w:szCs w:val="21"/>
        </w:rPr>
        <w:t>&gt;</w:t>
      </w:r>
      <w:r w:rsidRPr="007F5DDE">
        <w:rPr>
          <w:rFonts w:ascii="Consolas" w:eastAsia="Times New Roman" w:hAnsi="Consolas" w:cs="Consolas"/>
          <w:color w:val="D4D4D4"/>
          <w:sz w:val="21"/>
          <w:szCs w:val="21"/>
        </w:rPr>
        <w:t>This page was not Found!</w:t>
      </w:r>
      <w:r w:rsidRPr="007F5DDE">
        <w:rPr>
          <w:rFonts w:ascii="Consolas" w:eastAsia="Times New Roman" w:hAnsi="Consolas" w:cs="Consolas"/>
          <w:color w:val="808080"/>
          <w:sz w:val="21"/>
          <w:szCs w:val="21"/>
        </w:rPr>
        <w:t>&lt;/</w:t>
      </w:r>
      <w:r w:rsidRPr="007F5DDE">
        <w:rPr>
          <w:rFonts w:ascii="Consolas" w:eastAsia="Times New Roman" w:hAnsi="Consolas" w:cs="Consolas"/>
          <w:color w:val="569CD6"/>
          <w:sz w:val="21"/>
          <w:szCs w:val="21"/>
        </w:rPr>
        <w:t>h3</w:t>
      </w:r>
      <w:r w:rsidRPr="007F5DDE">
        <w:rPr>
          <w:rFonts w:ascii="Consolas" w:eastAsia="Times New Roman" w:hAnsi="Consolas" w:cs="Consolas"/>
          <w:color w:val="808080"/>
          <w:sz w:val="21"/>
          <w:szCs w:val="21"/>
        </w:rPr>
        <w:t>&gt;</w:t>
      </w:r>
    </w:p>
    <w:p w:rsidR="007F5DDE" w:rsidRPr="007F5DDE" w:rsidRDefault="007F5DDE" w:rsidP="007F5DDE">
      <w:pPr>
        <w:shd w:val="clear" w:color="auto" w:fill="1E1E1E"/>
        <w:spacing w:after="0" w:line="285" w:lineRule="atLeast"/>
        <w:rPr>
          <w:rFonts w:ascii="Consolas" w:eastAsia="Times New Roman" w:hAnsi="Consolas" w:cs="Consolas"/>
          <w:color w:val="D4D4D4"/>
          <w:sz w:val="21"/>
          <w:szCs w:val="21"/>
        </w:rPr>
      </w:pPr>
    </w:p>
    <w:p w:rsidR="00F15932" w:rsidRDefault="00F15932" w:rsidP="002271B6">
      <w:pPr>
        <w:pStyle w:val="ListParagraph"/>
        <w:ind w:left="3240"/>
        <w:jc w:val="both"/>
      </w:pPr>
    </w:p>
    <w:p w:rsidR="000C4CD1" w:rsidRDefault="000C4CD1" w:rsidP="002271B6">
      <w:pPr>
        <w:pStyle w:val="ListParagraph"/>
        <w:ind w:left="3240"/>
        <w:jc w:val="both"/>
      </w:pPr>
    </w:p>
    <w:p w:rsidR="000C4CD1" w:rsidRDefault="000C4CD1" w:rsidP="002271B6">
      <w:pPr>
        <w:pStyle w:val="ListParagraph"/>
        <w:ind w:left="3240"/>
        <w:jc w:val="both"/>
      </w:pPr>
    </w:p>
    <w:p w:rsidR="000C4CD1" w:rsidRPr="008777DC" w:rsidRDefault="000C4CD1" w:rsidP="002271B6">
      <w:pPr>
        <w:pStyle w:val="ListParagraph"/>
        <w:ind w:left="3240"/>
        <w:jc w:val="both"/>
        <w:rPr>
          <w:b/>
          <w:u w:val="single"/>
        </w:rPr>
      </w:pPr>
      <w:r w:rsidRPr="008777DC">
        <w:rPr>
          <w:b/>
          <w:u w:val="single"/>
        </w:rPr>
        <w:t>Section 11: Lecture 132//</w:t>
      </w:r>
      <w:r w:rsidR="00D03EED" w:rsidRPr="008777DC">
        <w:rPr>
          <w:b/>
          <w:u w:val="single"/>
        </w:rPr>
        <w:t>Important:</w:t>
      </w:r>
      <w:r w:rsidRPr="008777DC">
        <w:rPr>
          <w:b/>
          <w:u w:val="single"/>
        </w:rPr>
        <w:t xml:space="preserve"> Redirection Path Matching</w:t>
      </w:r>
    </w:p>
    <w:p w:rsidR="00777612" w:rsidRPr="00777612" w:rsidRDefault="00777612" w:rsidP="00777612">
      <w:pPr>
        <w:shd w:val="clear" w:color="auto" w:fill="FFFFFF"/>
        <w:spacing w:after="300" w:line="240" w:lineRule="auto"/>
      </w:pPr>
      <w:r w:rsidRPr="00777612">
        <w:t>In our example, we didn't encounter any issues when we tried to redirect the user. But that's not always the case when adding redirections.</w:t>
      </w:r>
    </w:p>
    <w:p w:rsidR="00777612" w:rsidRPr="00777612" w:rsidRDefault="00777612" w:rsidP="00777612">
      <w:pPr>
        <w:shd w:val="clear" w:color="auto" w:fill="FFFFFF"/>
        <w:spacing w:after="300" w:line="240" w:lineRule="auto"/>
      </w:pPr>
      <w:r w:rsidRPr="00777612">
        <w:t>By default, Angular matches paths by prefix. That means, that the following route will match both </w:t>
      </w:r>
      <w:r w:rsidRPr="006A75C3">
        <w:t>/recipes</w:t>
      </w:r>
      <w:r w:rsidRPr="00777612">
        <w:t>  and just </w:t>
      </w:r>
      <w:r w:rsidRPr="006A75C3">
        <w:t>/</w:t>
      </w:r>
      <w:r w:rsidRPr="00777612">
        <w:t> </w:t>
      </w:r>
    </w:p>
    <w:p w:rsidR="00777612" w:rsidRPr="00777612" w:rsidRDefault="00777612" w:rsidP="00777612">
      <w:pPr>
        <w:shd w:val="clear" w:color="auto" w:fill="FFFFFF"/>
        <w:spacing w:after="300" w:line="240" w:lineRule="auto"/>
      </w:pPr>
      <w:r w:rsidRPr="006A75C3">
        <w:t>{ path: '', redirectTo: '/somewhere-else' }</w:t>
      </w:r>
      <w:r w:rsidRPr="00777612">
        <w:t> </w:t>
      </w:r>
    </w:p>
    <w:p w:rsidR="00777612" w:rsidRPr="00777612" w:rsidRDefault="00777612" w:rsidP="00777612">
      <w:pPr>
        <w:shd w:val="clear" w:color="auto" w:fill="FFFFFF"/>
        <w:spacing w:after="300" w:line="240" w:lineRule="auto"/>
      </w:pPr>
      <w:r w:rsidRPr="00777612">
        <w:t>Actually, Angular will give you an error here, because that's a common gotcha: This route will now </w:t>
      </w:r>
      <w:r w:rsidRPr="006A75C3">
        <w:t>ALWAYS</w:t>
      </w:r>
      <w:r w:rsidRPr="00777612">
        <w:t> redirect you! Why?</w:t>
      </w:r>
    </w:p>
    <w:p w:rsidR="00777612" w:rsidRPr="00777612" w:rsidRDefault="00777612" w:rsidP="00777612">
      <w:pPr>
        <w:shd w:val="clear" w:color="auto" w:fill="FFFFFF"/>
        <w:spacing w:after="300" w:line="240" w:lineRule="auto"/>
      </w:pPr>
      <w:r w:rsidRPr="00777612">
        <w:lastRenderedPageBreak/>
        <w:t>Since the default matching strategy is </w:t>
      </w:r>
      <w:r w:rsidRPr="006A75C3">
        <w:t>"prefix"</w:t>
      </w:r>
      <w:r w:rsidRPr="00777612">
        <w:t> , Angular checks if the path you entered in the URL does </w:t>
      </w:r>
      <w:r w:rsidRPr="006A75C3">
        <w:t>start with the path</w:t>
      </w:r>
      <w:r w:rsidRPr="00777612">
        <w:t> specified in the route. Of course every path starts with </w:t>
      </w:r>
      <w:r w:rsidRPr="006A75C3">
        <w:t>''</w:t>
      </w:r>
      <w:r w:rsidRPr="00777612">
        <w:t>  (Important: That's no whitespace, it's simply "nothing").</w:t>
      </w:r>
    </w:p>
    <w:p w:rsidR="00777612" w:rsidRPr="00777612" w:rsidRDefault="00777612" w:rsidP="00777612">
      <w:pPr>
        <w:shd w:val="clear" w:color="auto" w:fill="FFFFFF"/>
        <w:spacing w:after="300" w:line="240" w:lineRule="auto"/>
      </w:pPr>
      <w:r w:rsidRPr="00777612">
        <w:t>To fix this behavior, you need to change the matching strategy to</w:t>
      </w:r>
      <w:r w:rsidRPr="006A75C3">
        <w:t>"full"</w:t>
      </w:r>
      <w:r w:rsidRPr="00777612">
        <w:t> :</w:t>
      </w:r>
    </w:p>
    <w:p w:rsidR="00777612" w:rsidRPr="00777612" w:rsidRDefault="00777612" w:rsidP="00777612">
      <w:pPr>
        <w:shd w:val="clear" w:color="auto" w:fill="FFFFFF"/>
        <w:spacing w:after="300" w:line="240" w:lineRule="auto"/>
      </w:pPr>
      <w:r w:rsidRPr="006A75C3">
        <w:t>{ path: '', redirectTo: '/somewhere-else', pathMatch: 'full' }</w:t>
      </w:r>
      <w:r w:rsidRPr="00777612">
        <w:t> </w:t>
      </w:r>
    </w:p>
    <w:p w:rsidR="00777612" w:rsidRPr="00777612" w:rsidRDefault="00777612" w:rsidP="00777612">
      <w:pPr>
        <w:shd w:val="clear" w:color="auto" w:fill="FFFFFF"/>
        <w:spacing w:after="300" w:line="240" w:lineRule="auto"/>
      </w:pPr>
      <w:r w:rsidRPr="00777612">
        <w:t>Now, you only get redirected, if the full path is </w:t>
      </w:r>
      <w:r w:rsidRPr="006A75C3">
        <w:t>''</w:t>
      </w:r>
      <w:r w:rsidRPr="00777612">
        <w:t>  (so only if you got NO other content in your path in this example).</w:t>
      </w:r>
    </w:p>
    <w:p w:rsidR="00777612" w:rsidRPr="00777612" w:rsidRDefault="00777612" w:rsidP="00777612">
      <w:pPr>
        <w:spacing w:after="0" w:line="240" w:lineRule="auto"/>
      </w:pPr>
      <w:r w:rsidRPr="00777612">
        <w:t> </w:t>
      </w:r>
    </w:p>
    <w:p w:rsidR="000C4CD1" w:rsidRPr="00485540" w:rsidRDefault="006A75C3" w:rsidP="006A75C3">
      <w:pPr>
        <w:jc w:val="both"/>
        <w:rPr>
          <w:b/>
          <w:u w:val="single"/>
        </w:rPr>
      </w:pPr>
      <w:r w:rsidRPr="00485540">
        <w:rPr>
          <w:b/>
          <w:u w:val="single"/>
        </w:rPr>
        <w:t>Section 11: Lecture 133//</w:t>
      </w:r>
      <w:r w:rsidR="00485540" w:rsidRPr="00485540">
        <w:rPr>
          <w:b/>
          <w:u w:val="single"/>
        </w:rPr>
        <w:t>Outsourcing</w:t>
      </w:r>
      <w:r w:rsidRPr="00485540">
        <w:rPr>
          <w:b/>
          <w:u w:val="single"/>
        </w:rPr>
        <w:t xml:space="preserve"> the routeConfiguration</w:t>
      </w:r>
    </w:p>
    <w:p w:rsidR="006A75C3" w:rsidRDefault="00B85803" w:rsidP="006A75C3">
      <w:pPr>
        <w:pStyle w:val="ListParagraph"/>
        <w:numPr>
          <w:ilvl w:val="0"/>
          <w:numId w:val="25"/>
        </w:numPr>
        <w:jc w:val="both"/>
      </w:pPr>
      <w:r>
        <w:t>We have seen that routing takes some significant space in our app.module.ts</w:t>
      </w:r>
      <w:r w:rsidR="000D780F">
        <w:t>; typically if we have more than 2</w:t>
      </w:r>
      <w:r w:rsidR="00BD68DD">
        <w:t xml:space="preserve"> or 3</w:t>
      </w:r>
      <w:r w:rsidR="000D780F">
        <w:t xml:space="preserve"> routes we don’t add them in the app module, instead we add a new file which is for the application as the whole.</w:t>
      </w:r>
    </w:p>
    <w:p w:rsidR="000D780F" w:rsidRDefault="00EC3352" w:rsidP="006A75C3">
      <w:pPr>
        <w:pStyle w:val="ListParagraph"/>
        <w:numPr>
          <w:ilvl w:val="0"/>
          <w:numId w:val="25"/>
        </w:numPr>
        <w:jc w:val="both"/>
      </w:pPr>
      <w:r>
        <w:t>We will name this file as app-routing.module.ts</w:t>
      </w:r>
      <w:r w:rsidR="00121317">
        <w:t>, now from here onwards we will hold a second module</w:t>
      </w:r>
      <w:r w:rsidR="006D0F20">
        <w:t>. We have a whole module section about angular modules later in the course and there we will learn about defining different modules and using them together.</w:t>
      </w:r>
    </w:p>
    <w:p w:rsidR="00EB743E" w:rsidRDefault="00EB743E" w:rsidP="006A75C3">
      <w:pPr>
        <w:pStyle w:val="ListParagraph"/>
        <w:numPr>
          <w:ilvl w:val="0"/>
          <w:numId w:val="25"/>
        </w:numPr>
        <w:jc w:val="both"/>
      </w:pPr>
      <w:r>
        <w:t>This is a super easy use case here so we can add it now and here we need to add the decorator @NgModule</w:t>
      </w:r>
      <w:r w:rsidR="00FE21B8">
        <w:t>, which shall be imported from the @angular/core</w:t>
      </w:r>
      <w:r w:rsidR="008A143D">
        <w:t>.</w:t>
      </w:r>
    </w:p>
    <w:p w:rsidR="008A143D" w:rsidRDefault="001D53C3" w:rsidP="006A75C3">
      <w:pPr>
        <w:pStyle w:val="ListParagraph"/>
        <w:numPr>
          <w:ilvl w:val="0"/>
          <w:numId w:val="25"/>
        </w:numPr>
        <w:jc w:val="both"/>
      </w:pPr>
      <w:r>
        <w:t xml:space="preserve">We can </w:t>
      </w:r>
      <w:r w:rsidR="00FC6C76">
        <w:t>basically</w:t>
      </w:r>
      <w:r>
        <w:t xml:space="preserve"> build our angular app from multiple modules</w:t>
      </w:r>
      <w:r w:rsidR="000C4C47">
        <w:t>. Here this simple module will handle all the routing related tasks in our application</w:t>
      </w:r>
      <w:r w:rsidR="004D45AD">
        <w:t>. We will cut all the app routes constants and move to this new module.</w:t>
      </w:r>
    </w:p>
    <w:p w:rsidR="004D45AD" w:rsidRDefault="00CE7D16" w:rsidP="006A75C3">
      <w:pPr>
        <w:pStyle w:val="ListParagraph"/>
        <w:numPr>
          <w:ilvl w:val="0"/>
          <w:numId w:val="25"/>
        </w:numPr>
        <w:jc w:val="both"/>
      </w:pPr>
      <w:r>
        <w:t>Now, as we moved routing part in the app-routing.module.ts, now we need to remove below line from the app.modul.ts</w:t>
      </w:r>
    </w:p>
    <w:p w:rsidR="00CE7D16" w:rsidRPr="00CE7D16" w:rsidRDefault="00CE7D16" w:rsidP="00CE1F2B">
      <w:pPr>
        <w:pStyle w:val="ListParagraph"/>
        <w:shd w:val="clear" w:color="auto" w:fill="1E1E1E"/>
        <w:spacing w:after="0" w:line="285" w:lineRule="atLeast"/>
        <w:rPr>
          <w:rFonts w:ascii="Consolas" w:eastAsia="Times New Roman" w:hAnsi="Consolas" w:cs="Consolas"/>
          <w:color w:val="D4D4D4"/>
          <w:sz w:val="21"/>
          <w:szCs w:val="21"/>
        </w:rPr>
      </w:pPr>
      <w:r w:rsidRPr="00CE7D16">
        <w:rPr>
          <w:rFonts w:ascii="Consolas" w:eastAsia="Times New Roman" w:hAnsi="Consolas" w:cs="Consolas"/>
          <w:color w:val="9CDCFE"/>
          <w:sz w:val="21"/>
          <w:szCs w:val="21"/>
        </w:rPr>
        <w:t>RouterModule</w:t>
      </w:r>
      <w:r w:rsidRPr="00CE7D16">
        <w:rPr>
          <w:rFonts w:ascii="Consolas" w:eastAsia="Times New Roman" w:hAnsi="Consolas" w:cs="Consolas"/>
          <w:color w:val="D4D4D4"/>
          <w:sz w:val="21"/>
          <w:szCs w:val="21"/>
        </w:rPr>
        <w:t>.</w:t>
      </w:r>
      <w:r w:rsidRPr="00CE7D16">
        <w:rPr>
          <w:rFonts w:ascii="Consolas" w:eastAsia="Times New Roman" w:hAnsi="Consolas" w:cs="Consolas"/>
          <w:color w:val="DCDCAA"/>
          <w:sz w:val="21"/>
          <w:szCs w:val="21"/>
        </w:rPr>
        <w:t>forRoot</w:t>
      </w:r>
      <w:r w:rsidRPr="00CE7D16">
        <w:rPr>
          <w:rFonts w:ascii="Consolas" w:eastAsia="Times New Roman" w:hAnsi="Consolas" w:cs="Consolas"/>
          <w:color w:val="D4D4D4"/>
          <w:sz w:val="21"/>
          <w:szCs w:val="21"/>
        </w:rPr>
        <w:t>(</w:t>
      </w:r>
      <w:r w:rsidRPr="00CE7D16">
        <w:rPr>
          <w:rFonts w:ascii="Consolas" w:eastAsia="Times New Roman" w:hAnsi="Consolas" w:cs="Consolas"/>
          <w:color w:val="9CDCFE"/>
          <w:sz w:val="21"/>
          <w:szCs w:val="21"/>
        </w:rPr>
        <w:t>appRoutes</w:t>
      </w:r>
      <w:r w:rsidRPr="00CE7D16">
        <w:rPr>
          <w:rFonts w:ascii="Consolas" w:eastAsia="Times New Roman" w:hAnsi="Consolas" w:cs="Consolas"/>
          <w:color w:val="D4D4D4"/>
          <w:sz w:val="21"/>
          <w:szCs w:val="21"/>
        </w:rPr>
        <w:t>)</w:t>
      </w:r>
    </w:p>
    <w:p w:rsidR="00CE7D16" w:rsidRDefault="00EE4842" w:rsidP="00CE1F2B">
      <w:pPr>
        <w:pStyle w:val="ListParagraph"/>
        <w:numPr>
          <w:ilvl w:val="0"/>
          <w:numId w:val="25"/>
        </w:numPr>
        <w:jc w:val="both"/>
      </w:pPr>
      <w:r>
        <w:t>Now, we will make sure that we import the RouterModule from the @angular/router</w:t>
      </w:r>
    </w:p>
    <w:p w:rsidR="00EE4842" w:rsidRDefault="0090086F" w:rsidP="00CE1F2B">
      <w:pPr>
        <w:pStyle w:val="ListParagraph"/>
        <w:numPr>
          <w:ilvl w:val="0"/>
          <w:numId w:val="25"/>
        </w:numPr>
        <w:jc w:val="both"/>
      </w:pPr>
      <w:r>
        <w:t>Now, we need to configure some things in the @NgModule decorator.</w:t>
      </w:r>
      <w:r w:rsidR="009A0986">
        <w:t xml:space="preserve"> Here we will add imports again. And in the imports inside the decorator we will add RouterModule.forRoot(appRoutes)</w:t>
      </w:r>
    </w:p>
    <w:p w:rsidR="0090086F" w:rsidRDefault="009A0986" w:rsidP="00CE1F2B">
      <w:pPr>
        <w:pStyle w:val="ListParagraph"/>
        <w:numPr>
          <w:ilvl w:val="0"/>
          <w:numId w:val="25"/>
        </w:numPr>
        <w:jc w:val="both"/>
      </w:pPr>
      <w:r>
        <w:t>We need t</w:t>
      </w:r>
      <w:r w:rsidR="00C87975">
        <w:t>o use module for routing as the separate thing, but we need to define it in the app.module.ts</w:t>
      </w:r>
      <w:r w:rsidR="0015493C">
        <w:t>. We will simply use  app-routing.module.ts to outsource our routes</w:t>
      </w:r>
      <w:r w:rsidR="00CF088D">
        <w:t>, that’s the reason we need to add the AppRoutingModule to our main module</w:t>
      </w:r>
      <w:r w:rsidR="00EC5982">
        <w:t xml:space="preserve"> – and for this we need to add exports array in the @NgModule decorator along with imports array</w:t>
      </w:r>
      <w:r w:rsidR="0015493C">
        <w:t>.</w:t>
      </w:r>
      <w:r w:rsidR="00F3024E">
        <w:t xml:space="preserve"> We will dive deeper into the modules later in this course.</w:t>
      </w:r>
    </w:p>
    <w:p w:rsidR="0015493C" w:rsidRDefault="004341F9" w:rsidP="00CE1F2B">
      <w:pPr>
        <w:pStyle w:val="ListParagraph"/>
        <w:numPr>
          <w:ilvl w:val="0"/>
          <w:numId w:val="25"/>
        </w:numPr>
        <w:jc w:val="both"/>
      </w:pPr>
      <w:r>
        <w:t>Exports just tells that if we want to add this module to the imports of the other module -  what should be accessible to that module which imports this module. One thing which we want to make accessible RouterModule. So, now in the app.module.ts we can now import our own AppRoutingModule.</w:t>
      </w:r>
    </w:p>
    <w:p w:rsidR="004341F9" w:rsidRDefault="004341F9" w:rsidP="00CE1F2B">
      <w:pPr>
        <w:pStyle w:val="ListParagraph"/>
        <w:numPr>
          <w:ilvl w:val="0"/>
          <w:numId w:val="25"/>
        </w:numPr>
        <w:jc w:val="both"/>
      </w:pPr>
      <w:r>
        <w:t>So, in the imports of the app.module.ts we will add AppRoutingModule</w:t>
      </w:r>
    </w:p>
    <w:p w:rsidR="004341F9" w:rsidRDefault="004341F9" w:rsidP="00CE1F2B">
      <w:pPr>
        <w:pStyle w:val="ListParagraph"/>
        <w:numPr>
          <w:ilvl w:val="0"/>
          <w:numId w:val="25"/>
        </w:numPr>
        <w:jc w:val="both"/>
      </w:pPr>
      <w:r>
        <w:t>app.module.ts:</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BrowserModule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'@angular/platform-browser'</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NgModule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'@angular/core'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FormsModule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'@angular/forms'</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lastRenderedPageBreak/>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HttpModule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'@angular/http'</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AppComponent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'./app.component'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HomeComponent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'./home/home.component'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ServersComponent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'./servers/servers.component'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UserComponent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'./users/user/user.component'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UsersComponent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'./users/users.component'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EditServerComponent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'./servers/edit-server/edit-server.component'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ServerComponent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'./servers/server/server.component'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ServersService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'./servers/servers.service'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Routes</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RouterModule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'@angular/router'</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PageNotFoundComponent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'./page-not-found/page-not-found.component'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import</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9CDCFE"/>
          <w:sz w:val="21"/>
          <w:szCs w:val="21"/>
        </w:rPr>
        <w:t>AppRoutingModule</w:t>
      </w:r>
      <w:r w:rsidRPr="007E7657">
        <w:rPr>
          <w:rFonts w:ascii="Consolas" w:eastAsia="Times New Roman" w:hAnsi="Consolas" w:cs="Consolas"/>
          <w:color w:val="D4D4D4"/>
          <w:sz w:val="21"/>
          <w:szCs w:val="21"/>
        </w:rPr>
        <w:t xml:space="preserve"> } </w:t>
      </w:r>
      <w:r w:rsidRPr="007E7657">
        <w:rPr>
          <w:rFonts w:ascii="Consolas" w:eastAsia="Times New Roman" w:hAnsi="Consolas" w:cs="Consolas"/>
          <w:color w:val="C586C0"/>
          <w:sz w:val="21"/>
          <w:szCs w:val="21"/>
        </w:rPr>
        <w:t>from</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CE9178"/>
          <w:sz w:val="21"/>
          <w:szCs w:val="21"/>
        </w:rPr>
        <w:t>'./app-routing.module'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240" w:line="285" w:lineRule="atLeast"/>
        <w:rPr>
          <w:rFonts w:ascii="Consolas" w:eastAsia="Times New Roman" w:hAnsi="Consolas" w:cs="Consolas"/>
          <w:color w:val="D4D4D4"/>
          <w:sz w:val="21"/>
          <w:szCs w:val="21"/>
        </w:rPr>
      </w:pP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w:t>
      </w:r>
      <w:r w:rsidRPr="007E7657">
        <w:rPr>
          <w:rFonts w:ascii="Consolas" w:eastAsia="Times New Roman" w:hAnsi="Consolas" w:cs="Consolas"/>
          <w:color w:val="DCDCAA"/>
          <w:sz w:val="21"/>
          <w:szCs w:val="21"/>
        </w:rPr>
        <w:t>NgModule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declarations:</w:t>
      </w: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AppComponent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HomeComponent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UsersComponent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ServersComponent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UserComponent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EditServerComponent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PageNotFoundComponent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imports:</w:t>
      </w: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BrowserModule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FormsModule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HttpModule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AppRoutingModule</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608B4E"/>
          <w:sz w:val="21"/>
          <w:szCs w:val="21"/>
        </w:rPr>
        <w:t>//RouterModule.forRoot(appRoutes)</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providers:</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ServersService</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bootstrap:</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9CDCFE"/>
          <w:sz w:val="21"/>
          <w:szCs w:val="21"/>
        </w:rPr>
        <w:t>AppComponent</w:t>
      </w: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D4D4D4"/>
          <w:sz w:val="21"/>
          <w:szCs w:val="21"/>
        </w:rPr>
        <w:t>})</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r w:rsidRPr="007E7657">
        <w:rPr>
          <w:rFonts w:ascii="Consolas" w:eastAsia="Times New Roman" w:hAnsi="Consolas" w:cs="Consolas"/>
          <w:color w:val="C586C0"/>
          <w:sz w:val="21"/>
          <w:szCs w:val="21"/>
        </w:rPr>
        <w:t>export</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569CD6"/>
          <w:sz w:val="21"/>
          <w:szCs w:val="21"/>
        </w:rPr>
        <w:t>class</w:t>
      </w:r>
      <w:r w:rsidRPr="007E7657">
        <w:rPr>
          <w:rFonts w:ascii="Consolas" w:eastAsia="Times New Roman" w:hAnsi="Consolas" w:cs="Consolas"/>
          <w:color w:val="D4D4D4"/>
          <w:sz w:val="21"/>
          <w:szCs w:val="21"/>
        </w:rPr>
        <w:t xml:space="preserve"> </w:t>
      </w:r>
      <w:r w:rsidRPr="007E7657">
        <w:rPr>
          <w:rFonts w:ascii="Consolas" w:eastAsia="Times New Roman" w:hAnsi="Consolas" w:cs="Consolas"/>
          <w:color w:val="4EC9B0"/>
          <w:sz w:val="21"/>
          <w:szCs w:val="21"/>
        </w:rPr>
        <w:t>AppModule</w:t>
      </w:r>
      <w:r w:rsidRPr="007E7657">
        <w:rPr>
          <w:rFonts w:ascii="Consolas" w:eastAsia="Times New Roman" w:hAnsi="Consolas" w:cs="Consolas"/>
          <w:color w:val="D4D4D4"/>
          <w:sz w:val="21"/>
          <w:szCs w:val="21"/>
        </w:rPr>
        <w:t xml:space="preserve"> { }</w:t>
      </w:r>
    </w:p>
    <w:p w:rsidR="007E7657" w:rsidRPr="007E7657" w:rsidRDefault="007E7657" w:rsidP="007E7657">
      <w:pPr>
        <w:pStyle w:val="ListParagraph"/>
        <w:numPr>
          <w:ilvl w:val="0"/>
          <w:numId w:val="25"/>
        </w:numPr>
        <w:shd w:val="clear" w:color="auto" w:fill="1E1E1E"/>
        <w:spacing w:after="0" w:line="285" w:lineRule="atLeast"/>
        <w:rPr>
          <w:rFonts w:ascii="Consolas" w:eastAsia="Times New Roman" w:hAnsi="Consolas" w:cs="Consolas"/>
          <w:color w:val="D4D4D4"/>
          <w:sz w:val="21"/>
          <w:szCs w:val="21"/>
        </w:rPr>
      </w:pPr>
    </w:p>
    <w:p w:rsidR="004341F9" w:rsidRDefault="004341F9" w:rsidP="004341F9">
      <w:pPr>
        <w:pStyle w:val="ListParagraph"/>
        <w:jc w:val="both"/>
      </w:pPr>
    </w:p>
    <w:p w:rsidR="0004630E" w:rsidRDefault="0004630E" w:rsidP="004341F9">
      <w:pPr>
        <w:pStyle w:val="ListParagraph"/>
        <w:jc w:val="both"/>
      </w:pPr>
    </w:p>
    <w:p w:rsidR="0004630E" w:rsidRDefault="0004630E" w:rsidP="004341F9">
      <w:pPr>
        <w:pStyle w:val="ListParagraph"/>
        <w:jc w:val="both"/>
      </w:pPr>
      <w:r>
        <w:t>12.  app-routing.module.ts</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NgModule</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"@angular/core"</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Routes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RouterModule</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"@angular/router"</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lastRenderedPageBreak/>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HomeComponent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"./home/home.component"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UsersComponent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"./users/users.component"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UserComponent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"./users/user/user.component"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ServerComponent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"./servers/server/server.component"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EditServerComponent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"./servers/edit-server/edit-server.component"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import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PageNotFoundComponent</w:t>
      </w: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C586C0"/>
          <w:sz w:val="21"/>
          <w:szCs w:val="21"/>
        </w:rPr>
        <w:t>from</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"./page-not-found/page-not-found.component"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569CD6"/>
          <w:sz w:val="21"/>
          <w:szCs w:val="21"/>
        </w:rPr>
        <w:t>const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appRoutes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4EC9B0"/>
          <w:sz w:val="21"/>
          <w:szCs w:val="21"/>
        </w:rPr>
        <w:t>Routes</w:t>
      </w:r>
      <w:r w:rsidRPr="003C09CC">
        <w:rPr>
          <w:rFonts w:ascii="Consolas" w:eastAsia="Times New Roman" w:hAnsi="Consolas" w:cs="Consolas"/>
          <w:color w:val="D4D4D4"/>
          <w:sz w:val="21"/>
          <w:szCs w:val="21"/>
        </w:rPr>
        <w:t xml:space="preserve"> =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HomeComponent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'users'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UsersComponent</w:t>
      </w:r>
      <w:r w:rsidRPr="003C09CC">
        <w:rPr>
          <w:rFonts w:ascii="Consolas" w:eastAsia="Times New Roman" w:hAnsi="Consolas" w:cs="Consolas"/>
          <w:color w:val="D4D4D4"/>
          <w:sz w:val="21"/>
          <w:szCs w:val="21"/>
        </w:rPr>
        <w:t>,</w:t>
      </w:r>
      <w:r w:rsidRPr="003C09CC">
        <w:rPr>
          <w:rFonts w:ascii="Consolas" w:eastAsia="Times New Roman" w:hAnsi="Consolas" w:cs="Consolas"/>
          <w:color w:val="9CDCFE"/>
          <w:sz w:val="21"/>
          <w:szCs w:val="21"/>
        </w:rPr>
        <w:t>children:</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':id/:name'</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UserComponent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'servers'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ServerComponent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children:</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':id'</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ServerComponent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':id/edit'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EditServerComponent</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'not-found'</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component: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PageNotFoundComponent</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path:</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redirectTo:</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CE9178"/>
          <w:sz w:val="21"/>
          <w:szCs w:val="21"/>
        </w:rPr>
        <w:t>'/not-found'</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24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br/>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r w:rsidRPr="003C09CC">
        <w:rPr>
          <w:rFonts w:ascii="Consolas" w:eastAsia="Times New Roman" w:hAnsi="Consolas" w:cs="Consolas"/>
          <w:color w:val="DCDCAA"/>
          <w:sz w:val="21"/>
          <w:szCs w:val="21"/>
        </w:rPr>
        <w:t>NgModule</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imports:</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RouterModule</w:t>
      </w:r>
      <w:r w:rsidRPr="003C09CC">
        <w:rPr>
          <w:rFonts w:ascii="Consolas" w:eastAsia="Times New Roman" w:hAnsi="Consolas" w:cs="Consolas"/>
          <w:color w:val="D4D4D4"/>
          <w:sz w:val="21"/>
          <w:szCs w:val="21"/>
        </w:rPr>
        <w:t>.</w:t>
      </w:r>
      <w:r w:rsidRPr="003C09CC">
        <w:rPr>
          <w:rFonts w:ascii="Consolas" w:eastAsia="Times New Roman" w:hAnsi="Consolas" w:cs="Consolas"/>
          <w:color w:val="DCDCAA"/>
          <w:sz w:val="21"/>
          <w:szCs w:val="21"/>
        </w:rPr>
        <w:t>forRoot</w:t>
      </w:r>
      <w:r w:rsidRPr="003C09CC">
        <w:rPr>
          <w:rFonts w:ascii="Consolas" w:eastAsia="Times New Roman" w:hAnsi="Consolas" w:cs="Consolas"/>
          <w:color w:val="D4D4D4"/>
          <w:sz w:val="21"/>
          <w:szCs w:val="21"/>
        </w:rPr>
        <w:t>(</w:t>
      </w:r>
      <w:r w:rsidRPr="003C09CC">
        <w:rPr>
          <w:rFonts w:ascii="Consolas" w:eastAsia="Times New Roman" w:hAnsi="Consolas" w:cs="Consolas"/>
          <w:color w:val="9CDCFE"/>
          <w:sz w:val="21"/>
          <w:szCs w:val="21"/>
        </w:rPr>
        <w:t>appRoutes</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exports:</w:t>
      </w: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9CDCFE"/>
          <w:sz w:val="21"/>
          <w:szCs w:val="21"/>
        </w:rPr>
        <w:t>RouterModule</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C586C0"/>
          <w:sz w:val="21"/>
          <w:szCs w:val="21"/>
        </w:rPr>
        <w:t>export</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569CD6"/>
          <w:sz w:val="21"/>
          <w:szCs w:val="21"/>
        </w:rPr>
        <w:t>class</w:t>
      </w:r>
      <w:r w:rsidRPr="003C09CC">
        <w:rPr>
          <w:rFonts w:ascii="Consolas" w:eastAsia="Times New Roman" w:hAnsi="Consolas" w:cs="Consolas"/>
          <w:color w:val="D4D4D4"/>
          <w:sz w:val="21"/>
          <w:szCs w:val="21"/>
        </w:rPr>
        <w:t xml:space="preserve"> </w:t>
      </w:r>
      <w:r w:rsidRPr="003C09CC">
        <w:rPr>
          <w:rFonts w:ascii="Consolas" w:eastAsia="Times New Roman" w:hAnsi="Consolas" w:cs="Consolas"/>
          <w:color w:val="4EC9B0"/>
          <w:sz w:val="21"/>
          <w:szCs w:val="21"/>
        </w:rPr>
        <w:t>AppRoutingModule</w:t>
      </w:r>
      <w:r w:rsidRPr="003C09CC">
        <w:rPr>
          <w:rFonts w:ascii="Consolas" w:eastAsia="Times New Roman" w:hAnsi="Consolas" w:cs="Consolas"/>
          <w:color w:val="D4D4D4"/>
          <w:sz w:val="21"/>
          <w:szCs w:val="21"/>
        </w:rPr>
        <w:t xml:space="preserve"> {</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r w:rsidRPr="003C09CC">
        <w:rPr>
          <w:rFonts w:ascii="Consolas" w:eastAsia="Times New Roman" w:hAnsi="Consolas" w:cs="Consolas"/>
          <w:color w:val="D4D4D4"/>
          <w:sz w:val="21"/>
          <w:szCs w:val="21"/>
        </w:rPr>
        <w:t>}</w:t>
      </w:r>
    </w:p>
    <w:p w:rsidR="003C09CC" w:rsidRPr="003C09CC" w:rsidRDefault="003C09CC" w:rsidP="003C09CC">
      <w:pPr>
        <w:shd w:val="clear" w:color="auto" w:fill="1E1E1E"/>
        <w:spacing w:after="0" w:line="285" w:lineRule="atLeast"/>
        <w:rPr>
          <w:rFonts w:ascii="Consolas" w:eastAsia="Times New Roman" w:hAnsi="Consolas" w:cs="Consolas"/>
          <w:color w:val="D4D4D4"/>
          <w:sz w:val="21"/>
          <w:szCs w:val="21"/>
        </w:rPr>
      </w:pPr>
    </w:p>
    <w:p w:rsidR="0004630E" w:rsidRDefault="0004630E" w:rsidP="004341F9">
      <w:pPr>
        <w:pStyle w:val="ListParagraph"/>
        <w:jc w:val="both"/>
      </w:pPr>
    </w:p>
    <w:p w:rsidR="009C2B93" w:rsidRDefault="009C2B93" w:rsidP="004341F9">
      <w:pPr>
        <w:pStyle w:val="ListParagraph"/>
        <w:jc w:val="both"/>
      </w:pPr>
    </w:p>
    <w:p w:rsidR="009C2B93" w:rsidRPr="00D23712" w:rsidRDefault="00E5737B" w:rsidP="004341F9">
      <w:pPr>
        <w:pStyle w:val="ListParagraph"/>
        <w:jc w:val="both"/>
        <w:rPr>
          <w:b/>
          <w:u w:val="single"/>
        </w:rPr>
      </w:pPr>
      <w:r w:rsidRPr="00D23712">
        <w:rPr>
          <w:b/>
          <w:u w:val="single"/>
        </w:rPr>
        <w:t>Section 11: Lecture 134//An Introduction to Guards</w:t>
      </w:r>
    </w:p>
    <w:p w:rsidR="005852DA" w:rsidRDefault="00117FB5" w:rsidP="00E5737B">
      <w:pPr>
        <w:pStyle w:val="ListParagraph"/>
        <w:numPr>
          <w:ilvl w:val="0"/>
          <w:numId w:val="26"/>
        </w:numPr>
        <w:jc w:val="both"/>
      </w:pPr>
      <w:r>
        <w:t>Throughout the section we learnt about routing, we know how to setup routes and learnt how to load the routes both through routerLink or Programmatically</w:t>
      </w:r>
      <w:r w:rsidR="005852DA">
        <w:t>, how to pass params, query params and how to use data; how to load different components and much more.</w:t>
      </w:r>
    </w:p>
    <w:p w:rsidR="00E5737B" w:rsidRDefault="005852DA" w:rsidP="00E5737B">
      <w:pPr>
        <w:pStyle w:val="ListParagraph"/>
        <w:numPr>
          <w:ilvl w:val="0"/>
          <w:numId w:val="26"/>
        </w:numPr>
        <w:jc w:val="both"/>
      </w:pPr>
      <w:r>
        <w:t xml:space="preserve">One important feature is left in this module which I </w:t>
      </w:r>
      <w:r w:rsidR="008B3959">
        <w:t>want</w:t>
      </w:r>
      <w:r>
        <w:t xml:space="preserve"> to cover</w:t>
      </w:r>
      <w:r w:rsidR="00F16A87">
        <w:t xml:space="preserve"> – </w:t>
      </w:r>
      <w:r w:rsidR="00F16A87" w:rsidRPr="00F16A87">
        <w:rPr>
          <w:b/>
        </w:rPr>
        <w:t>Route Guards</w:t>
      </w:r>
      <w:r>
        <w:t>.</w:t>
      </w:r>
      <w:r w:rsidR="00117FB5">
        <w:t xml:space="preserve"> </w:t>
      </w:r>
    </w:p>
    <w:p w:rsidR="007B5B98" w:rsidRDefault="00941328" w:rsidP="00E5737B">
      <w:pPr>
        <w:pStyle w:val="ListParagraph"/>
        <w:numPr>
          <w:ilvl w:val="0"/>
          <w:numId w:val="26"/>
        </w:numPr>
        <w:jc w:val="both"/>
      </w:pPr>
      <w:r>
        <w:t xml:space="preserve">So basically </w:t>
      </w:r>
      <w:r>
        <w:tab/>
        <w:t>functionality, logic, code which is executed before a route is loaded or once you want to leave a route.</w:t>
      </w:r>
    </w:p>
    <w:p w:rsidR="00941328" w:rsidRDefault="00D803FD" w:rsidP="00E5737B">
      <w:pPr>
        <w:pStyle w:val="ListParagraph"/>
        <w:numPr>
          <w:ilvl w:val="0"/>
          <w:numId w:val="26"/>
        </w:numPr>
        <w:jc w:val="both"/>
      </w:pPr>
      <w:r>
        <w:lastRenderedPageBreak/>
        <w:t>Let’s</w:t>
      </w:r>
      <w:r w:rsidR="00941328">
        <w:t xml:space="preserve"> start with the simple use case – </w:t>
      </w:r>
      <w:r>
        <w:t>let’s</w:t>
      </w:r>
      <w:r w:rsidR="00941328">
        <w:t xml:space="preserve"> say you only want to give access to your server component i.e. your single server component or the edit-server.component.ts</w:t>
      </w:r>
    </w:p>
    <w:p w:rsidR="00941328" w:rsidRDefault="005B5310" w:rsidP="00E5737B">
      <w:pPr>
        <w:pStyle w:val="ListParagraph"/>
        <w:numPr>
          <w:ilvl w:val="0"/>
          <w:numId w:val="26"/>
        </w:numPr>
        <w:jc w:val="both"/>
      </w:pPr>
      <w:r>
        <w:t>If a user is locked in now we’re not going to add a full login functionality for this.</w:t>
      </w:r>
    </w:p>
    <w:p w:rsidR="005B5310" w:rsidRDefault="005B5310" w:rsidP="00E5737B">
      <w:pPr>
        <w:pStyle w:val="ListParagraph"/>
        <w:numPr>
          <w:ilvl w:val="0"/>
          <w:numId w:val="26"/>
        </w:numPr>
        <w:jc w:val="both"/>
      </w:pPr>
      <w:r>
        <w:t>We will later have the authentication section in this course but we will fake it now</w:t>
      </w:r>
      <w:r w:rsidR="00F071A7">
        <w:t>, still we want to check it before any of our sub routes here i.e. servers 3, servers 1</w:t>
      </w:r>
      <w:r w:rsidR="00A45883">
        <w:t xml:space="preserve"> and then also the added routes are accessed now manually checking this in the onInit method in our server and edit-server component because that would be very cumbersome because you wouldn’t have to add it in both components and if you add more components belonging to the service feature you would have to add this over and over again.</w:t>
      </w:r>
    </w:p>
    <w:p w:rsidR="00A45883" w:rsidRDefault="00A45883" w:rsidP="00E5737B">
      <w:pPr>
        <w:pStyle w:val="ListParagraph"/>
        <w:numPr>
          <w:ilvl w:val="0"/>
          <w:numId w:val="26"/>
        </w:numPr>
        <w:jc w:val="both"/>
      </w:pPr>
      <w:r>
        <w:t>So, therefore we want to use a feature built into the angular router running some code before the component is loaded.</w:t>
      </w:r>
    </w:p>
    <w:p w:rsidR="00A45883" w:rsidRDefault="00E07303" w:rsidP="00E5737B">
      <w:pPr>
        <w:pStyle w:val="ListParagraph"/>
        <w:numPr>
          <w:ilvl w:val="0"/>
          <w:numId w:val="26"/>
        </w:numPr>
        <w:jc w:val="both"/>
      </w:pPr>
      <w:r>
        <w:t>We will use the can activate guard and we will do so in the next lecture.</w:t>
      </w:r>
    </w:p>
    <w:p w:rsidR="00E07303" w:rsidRDefault="00E07303" w:rsidP="00E07303">
      <w:pPr>
        <w:jc w:val="both"/>
      </w:pPr>
    </w:p>
    <w:p w:rsidR="00E07303" w:rsidRPr="003E2C7A" w:rsidRDefault="00E07303" w:rsidP="00E07303">
      <w:pPr>
        <w:jc w:val="both"/>
        <w:rPr>
          <w:b/>
          <w:u w:val="single"/>
        </w:rPr>
      </w:pPr>
      <w:r w:rsidRPr="003E2C7A">
        <w:rPr>
          <w:b/>
          <w:u w:val="single"/>
        </w:rPr>
        <w:t>Section 11: Lecture 135//Protecting Routes with canActivate</w:t>
      </w:r>
    </w:p>
    <w:p w:rsidR="00E07303" w:rsidRDefault="00F9640C" w:rsidP="00E07303">
      <w:pPr>
        <w:pStyle w:val="ListParagraph"/>
        <w:numPr>
          <w:ilvl w:val="0"/>
          <w:numId w:val="27"/>
        </w:numPr>
        <w:jc w:val="both"/>
      </w:pPr>
      <w:r>
        <w:t>As mentioned in the last lecture we want to maybe protect some of our routes and we can use a feature offered by angular which allows us to run some code at a point of time defined by us.</w:t>
      </w:r>
    </w:p>
    <w:p w:rsidR="00F9640C" w:rsidRDefault="002C0312" w:rsidP="00E07303">
      <w:pPr>
        <w:pStyle w:val="ListParagraph"/>
        <w:numPr>
          <w:ilvl w:val="0"/>
          <w:numId w:val="27"/>
        </w:numPr>
        <w:jc w:val="both"/>
      </w:pPr>
      <w:r>
        <w:t>We will add a new file in our root folder and we will name it auth-guard.service.ts, because the code we run there is stored in such a service.</w:t>
      </w:r>
    </w:p>
    <w:p w:rsidR="002C0312" w:rsidRDefault="00FE6134" w:rsidP="00E07303">
      <w:pPr>
        <w:pStyle w:val="ListParagraph"/>
        <w:numPr>
          <w:ilvl w:val="0"/>
          <w:numId w:val="27"/>
        </w:numPr>
        <w:jc w:val="both"/>
      </w:pPr>
      <w:r>
        <w:t>We will name it auth-guard though because the feature of the Angular router is called guards, it guards certain actions</w:t>
      </w:r>
      <w:r w:rsidR="00DC5D3A">
        <w:t xml:space="preserve"> -  like navigating to a route or around a route or away from it</w:t>
      </w:r>
      <w:r w:rsidR="007A05CE">
        <w:t xml:space="preserve"> but in the end it is the normal service and therefore as such I will export a class which will name </w:t>
      </w:r>
      <w:r w:rsidR="00244D75">
        <w:t>AuthGuardService and there we will implement wait interface</w:t>
      </w:r>
      <w:r w:rsidR="007B19B2">
        <w:t xml:space="preserve"> i.e. canActivate interface and a canActivate(){} method in this class</w:t>
      </w:r>
      <w:r>
        <w:t>.</w:t>
      </w:r>
    </w:p>
    <w:p w:rsidR="00DC5D3A" w:rsidRDefault="007B19B2" w:rsidP="007A05CE">
      <w:pPr>
        <w:pStyle w:val="ListParagraph"/>
        <w:numPr>
          <w:ilvl w:val="0"/>
          <w:numId w:val="27"/>
        </w:numPr>
        <w:jc w:val="both"/>
      </w:pPr>
      <w:r>
        <w:t>The canActivate method now will receive 2 arguments i.e. the ActivatedRouteSnapshot and the RouterStateSnapshot.</w:t>
      </w:r>
    </w:p>
    <w:p w:rsidR="007B19B2" w:rsidRDefault="00891411" w:rsidP="007A05CE">
      <w:pPr>
        <w:pStyle w:val="ListParagraph"/>
        <w:numPr>
          <w:ilvl w:val="0"/>
          <w:numId w:val="27"/>
        </w:numPr>
        <w:jc w:val="both"/>
      </w:pPr>
      <w:r>
        <w:t>These 2 parameters will be injected by angular for us in the method.</w:t>
      </w:r>
      <w:r w:rsidR="005E3F9E">
        <w:t xml:space="preserve"> canActivate also returns something – it either returns an observable and this observable will wrap a Boolean in the end which </w:t>
      </w:r>
      <w:r w:rsidR="008508C9">
        <w:t xml:space="preserve">will resolve to a true or false; </w:t>
      </w:r>
      <w:r w:rsidR="001D5D44">
        <w:t>alternatively,</w:t>
      </w:r>
      <w:r w:rsidR="008508C9">
        <w:t xml:space="preserve"> this router returns a promise – which will also resolve to a Boolean value or it returns just a Boolean.</w:t>
      </w:r>
    </w:p>
    <w:p w:rsidR="00DE5CBF" w:rsidRDefault="00EB0AA0" w:rsidP="00DE5CBF">
      <w:pPr>
        <w:pStyle w:val="ListParagraph"/>
        <w:numPr>
          <w:ilvl w:val="0"/>
          <w:numId w:val="27"/>
        </w:numPr>
        <w:jc w:val="both"/>
      </w:pPr>
      <w:r>
        <w:t>canActivate can run Asynchronously or synchronously returning an observable or promise, because you might have some guards which execute some code which runs completely on the client.</w:t>
      </w:r>
      <w:r w:rsidR="00DE5CBF">
        <w:t xml:space="preserve"> </w:t>
      </w:r>
      <w:r w:rsidR="00E426EF">
        <w:t>Therefore,</w:t>
      </w:r>
      <w:r w:rsidR="00DE5CBF">
        <w:t xml:space="preserve"> it runs synchronously or you might have some code which takes couple of seconds to finish because you use a timeout in there or you reach out to a server</w:t>
      </w:r>
      <w:r w:rsidR="00E94E43">
        <w:t>, so, it runs asynchronously and both is possible with canActivate</w:t>
      </w:r>
      <w:r w:rsidR="00DE5CBF">
        <w:t>.</w:t>
      </w:r>
      <w:r w:rsidR="00E94E43">
        <w:t xml:space="preserve"> We’ll see an example in a second.</w:t>
      </w:r>
    </w:p>
    <w:p w:rsidR="00570997" w:rsidRDefault="00EB0AA0" w:rsidP="00DE5CBF">
      <w:pPr>
        <w:pStyle w:val="ListParagraph"/>
        <w:numPr>
          <w:ilvl w:val="0"/>
          <w:numId w:val="27"/>
        </w:numPr>
        <w:jc w:val="both"/>
      </w:pPr>
      <w:r>
        <w:t xml:space="preserve"> </w:t>
      </w:r>
      <w:r w:rsidR="00C36AA7">
        <w:t>So, here we want to be able to log in or out, for this let’s say we have another service say – auth.service.ts</w:t>
      </w:r>
      <w:r w:rsidR="00570997">
        <w:t xml:space="preserve"> -  which is the fake service here.</w:t>
      </w:r>
      <w:r w:rsidR="00DD2A2A">
        <w:t xml:space="preserve"> This might reach out to server and allow login or logout</w:t>
      </w:r>
      <w:r w:rsidR="00D57BBF">
        <w:t xml:space="preserve"> and check our current authentication state</w:t>
      </w:r>
      <w:r w:rsidR="00DD2A2A">
        <w:t>.</w:t>
      </w:r>
    </w:p>
    <w:p w:rsidR="00891411" w:rsidRDefault="00C36AA7" w:rsidP="00DE5CBF">
      <w:pPr>
        <w:pStyle w:val="ListParagraph"/>
        <w:numPr>
          <w:ilvl w:val="0"/>
          <w:numId w:val="27"/>
        </w:numPr>
        <w:jc w:val="both"/>
      </w:pPr>
      <w:r>
        <w:t xml:space="preserve"> </w:t>
      </w:r>
      <w:r w:rsidR="00D57BBF">
        <w:t>We will track state here too with the loggedIn property which is set to false initially and then I’ll add a login method which will set loggedIn to true and the logout method which will set loggedIn to false</w:t>
      </w:r>
      <w:r w:rsidR="0089689A">
        <w:t xml:space="preserve"> again to fake out the behaviour</w:t>
      </w:r>
      <w:r w:rsidR="00D57BBF">
        <w:t>.</w:t>
      </w:r>
    </w:p>
    <w:p w:rsidR="007416DD" w:rsidRDefault="00112BF5" w:rsidP="00DE5CBF">
      <w:pPr>
        <w:pStyle w:val="ListParagraph"/>
        <w:numPr>
          <w:ilvl w:val="0"/>
          <w:numId w:val="27"/>
        </w:numPr>
        <w:jc w:val="both"/>
      </w:pPr>
      <w:r>
        <w:t>And we will add a method which allows us to check the state i.e. authenticate. In this method we will return a promise. This promice will always take a function as an argument with the resolve and reject method we can execute.</w:t>
      </w:r>
    </w:p>
    <w:p w:rsidR="00112BF5" w:rsidRDefault="00DF5C79" w:rsidP="00DE5CBF">
      <w:pPr>
        <w:pStyle w:val="ListParagraph"/>
        <w:numPr>
          <w:ilvl w:val="0"/>
          <w:numId w:val="27"/>
        </w:numPr>
        <w:jc w:val="both"/>
      </w:pPr>
      <w:r>
        <w:lastRenderedPageBreak/>
        <w:t xml:space="preserve">In this </w:t>
      </w:r>
      <w:r w:rsidR="00E27A21">
        <w:t>promise</w:t>
      </w:r>
      <w:r>
        <w:t xml:space="preserve"> we will execute set timeout method to wait let’s say 800 mili-seconds</w:t>
      </w:r>
      <w:r w:rsidR="00E27A21">
        <w:t xml:space="preserve"> and then execute another method in which we will resolve the promise i.e. again just to fake that this takes a couple of seconds.</w:t>
      </w:r>
    </w:p>
    <w:p w:rsidR="00E27A21" w:rsidRDefault="009E6302" w:rsidP="00DE5CBF">
      <w:pPr>
        <w:pStyle w:val="ListParagraph"/>
        <w:numPr>
          <w:ilvl w:val="0"/>
          <w:numId w:val="27"/>
        </w:numPr>
        <w:jc w:val="both"/>
      </w:pPr>
      <w:r>
        <w:t>So, with this off service added, I want to use it in our AuthGuard service as this is also a service, we need to add @Injectable to be able to reachout to the other serevice to inject this service into this guard. And then I will add a constructor in the AuthGuard, where I reach out to my fake off service here and type of service .</w:t>
      </w:r>
    </w:p>
    <w:p w:rsidR="009E6302" w:rsidRDefault="009E6302" w:rsidP="00DE5CBF">
      <w:pPr>
        <w:pStyle w:val="ListParagraph"/>
        <w:numPr>
          <w:ilvl w:val="0"/>
          <w:numId w:val="27"/>
        </w:numPr>
        <w:jc w:val="both"/>
      </w:pPr>
      <w:r>
        <w:t>Now, we must check if the user is logged in or not. So we will call here isAuthenticate method of the AuthService</w:t>
      </w:r>
      <w:r w:rsidR="0003644A">
        <w:t>, which again returns the promise</w:t>
      </w:r>
      <w:r>
        <w:t>.</w:t>
      </w:r>
    </w:p>
    <w:p w:rsidR="0003644A" w:rsidRDefault="0003644A" w:rsidP="00DE5CBF">
      <w:pPr>
        <w:pStyle w:val="ListParagraph"/>
        <w:numPr>
          <w:ilvl w:val="0"/>
          <w:numId w:val="27"/>
        </w:numPr>
        <w:jc w:val="both"/>
      </w:pPr>
      <w:r>
        <w:t>Then here I would need to be able to handle that when the promise in the AuthService resolves. Now, if it is authenticated the we will return true and otherwise I want to navigate away because I don’t want to allow the uiser access to the route you wanted to go to originally.</w:t>
      </w:r>
    </w:p>
    <w:p w:rsidR="0003644A" w:rsidRDefault="0003644A" w:rsidP="00DE5CBF">
      <w:pPr>
        <w:pStyle w:val="ListParagraph"/>
        <w:numPr>
          <w:ilvl w:val="0"/>
          <w:numId w:val="27"/>
        </w:numPr>
        <w:jc w:val="both"/>
      </w:pPr>
      <w:r>
        <w:t>So, if the authentication fails we will navigate the user away to allow him to go somewhere else</w:t>
      </w:r>
      <w:r w:rsidR="000D1A02">
        <w:t>, so we will inject the angular router for this in the constructor</w:t>
      </w:r>
      <w:r>
        <w:t>.</w:t>
      </w:r>
      <w:r w:rsidR="00562214">
        <w:t xml:space="preserve"> And then in this we will navigate to the root page say. So, in this case our can navigate method will navigate away.</w:t>
      </w:r>
    </w:p>
    <w:p w:rsidR="0003644A" w:rsidRDefault="00562214" w:rsidP="00DE5CBF">
      <w:pPr>
        <w:pStyle w:val="ListParagraph"/>
        <w:numPr>
          <w:ilvl w:val="0"/>
          <w:numId w:val="27"/>
        </w:numPr>
        <w:jc w:val="both"/>
      </w:pPr>
      <w:r>
        <w:t>Now, we will return this promise in the end</w:t>
      </w:r>
      <w:r w:rsidR="00D245A2">
        <w:t>.</w:t>
      </w:r>
    </w:p>
    <w:p w:rsidR="00D245A2" w:rsidRDefault="00D245A2" w:rsidP="00DE5CBF">
      <w:pPr>
        <w:pStyle w:val="ListParagraph"/>
        <w:numPr>
          <w:ilvl w:val="0"/>
          <w:numId w:val="27"/>
        </w:numPr>
        <w:jc w:val="both"/>
      </w:pPr>
      <w:r>
        <w:t>Now, we need to define which route should be protected by this guard in the app-routing.module.ts.</w:t>
      </w:r>
    </w:p>
    <w:p w:rsidR="003415C2" w:rsidRDefault="003415C2" w:rsidP="00DE5CBF">
      <w:pPr>
        <w:pStyle w:val="ListParagraph"/>
        <w:numPr>
          <w:ilvl w:val="0"/>
          <w:numId w:val="27"/>
        </w:numPr>
        <w:jc w:val="both"/>
      </w:pPr>
      <w:r>
        <w:t>So, here we will add canActivate property to servers route. canActivate takes the array of code basically containing all the guards that needs to be applied and all those will also be applied to the child routes.</w:t>
      </w:r>
    </w:p>
    <w:p w:rsidR="002026DC" w:rsidRDefault="002026DC" w:rsidP="00DE5CBF">
      <w:pPr>
        <w:pStyle w:val="ListParagraph"/>
        <w:numPr>
          <w:ilvl w:val="0"/>
          <w:numId w:val="27"/>
        </w:numPr>
        <w:jc w:val="both"/>
      </w:pPr>
      <w:r>
        <w:t>canActivate array will take here authGuard as the value in the array.</w:t>
      </w:r>
    </w:p>
    <w:p w:rsidR="003415C2" w:rsidRDefault="002026DC" w:rsidP="00DE5CBF">
      <w:pPr>
        <w:pStyle w:val="ListParagraph"/>
        <w:numPr>
          <w:ilvl w:val="0"/>
          <w:numId w:val="27"/>
        </w:numPr>
        <w:jc w:val="both"/>
      </w:pPr>
      <w:r>
        <w:t>Before trying anything lets go to app module and define the 2 new services we created.</w:t>
      </w:r>
      <w:r w:rsidR="003415C2">
        <w:t xml:space="preserve"> </w:t>
      </w:r>
    </w:p>
    <w:p w:rsidR="006C07A7" w:rsidRDefault="006C07A7" w:rsidP="00DE5CBF">
      <w:pPr>
        <w:pStyle w:val="ListParagraph"/>
        <w:numPr>
          <w:ilvl w:val="0"/>
          <w:numId w:val="27"/>
        </w:numPr>
        <w:jc w:val="both"/>
      </w:pPr>
      <w:r>
        <w:t>app</w:t>
      </w:r>
      <w:r w:rsidR="009C1854">
        <w:t>-routing</w:t>
      </w:r>
      <w:r>
        <w:t>.module.ts</w:t>
      </w:r>
      <w:r w:rsidR="005E3F18">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NgModule</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"@angular/core"</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Routes</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RouterModule</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"@angular/router"</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HomeComponent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"./home/home.component"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UsersComponent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"./users/users.component"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UserComponent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"./users/user/user.component"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ServerComponent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"./servers/server/server.component"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EditServerComponent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"./servers/edit-server/edit-server.component"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PageNotFoundComponent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"./page-not-found/page-not-found.component"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import</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AuthGuard</w:t>
      </w: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C586C0"/>
          <w:sz w:val="21"/>
          <w:szCs w:val="21"/>
        </w:rPr>
        <w:t>from</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"./auth-guard.service"</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569CD6"/>
          <w:sz w:val="21"/>
          <w:szCs w:val="21"/>
        </w:rPr>
        <w:t>const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appRoutes</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4EC9B0"/>
          <w:sz w:val="21"/>
          <w:szCs w:val="21"/>
        </w:rPr>
        <w:t>Routes</w:t>
      </w:r>
      <w:r w:rsidRPr="005E3F18">
        <w:rPr>
          <w:rFonts w:ascii="Consolas" w:eastAsia="Times New Roman" w:hAnsi="Consolas" w:cs="Consolas"/>
          <w:color w:val="D4D4D4"/>
          <w:sz w:val="21"/>
          <w:szCs w:val="21"/>
        </w:rPr>
        <w:t xml:space="preserve"> =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HomeComponent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'users'</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UsersComponent</w:t>
      </w:r>
      <w:r w:rsidRPr="005E3F18">
        <w:rPr>
          <w:rFonts w:ascii="Consolas" w:eastAsia="Times New Roman" w:hAnsi="Consolas" w:cs="Consolas"/>
          <w:color w:val="D4D4D4"/>
          <w:sz w:val="21"/>
          <w:szCs w:val="21"/>
        </w:rPr>
        <w:t>,</w:t>
      </w:r>
      <w:r w:rsidRPr="005E3F18">
        <w:rPr>
          <w:rFonts w:ascii="Consolas" w:eastAsia="Times New Roman" w:hAnsi="Consolas" w:cs="Consolas"/>
          <w:color w:val="9CDCFE"/>
          <w:sz w:val="21"/>
          <w:szCs w:val="21"/>
        </w:rPr>
        <w:t>children:</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':id/:name'</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UserComponent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'servers'</w:t>
      </w:r>
      <w:r w:rsidRPr="005E3F18">
        <w:rPr>
          <w:rFonts w:ascii="Consolas" w:eastAsia="Times New Roman" w:hAnsi="Consolas" w:cs="Consolas"/>
          <w:color w:val="D4D4D4"/>
          <w:sz w:val="21"/>
          <w:szCs w:val="21"/>
        </w:rPr>
        <w:t>,</w:t>
      </w:r>
      <w:r w:rsidRPr="005E3F18">
        <w:rPr>
          <w:rFonts w:ascii="Consolas" w:eastAsia="Times New Roman" w:hAnsi="Consolas" w:cs="Consolas"/>
          <w:color w:val="9CDCFE"/>
          <w:sz w:val="21"/>
          <w:szCs w:val="21"/>
        </w:rPr>
        <w:t>canActivate:</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AuthGuard</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ServerComponent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children:</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':id'</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ServerComponent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':id/edit'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EditServerComponent</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lastRenderedPageBreak/>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'not-found'</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component: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PageNotFoundComponent</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path:</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redirectTo:</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CE9178"/>
          <w:sz w:val="21"/>
          <w:szCs w:val="21"/>
        </w:rPr>
        <w:t>'/not-found'</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24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br/>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r w:rsidRPr="005E3F18">
        <w:rPr>
          <w:rFonts w:ascii="Consolas" w:eastAsia="Times New Roman" w:hAnsi="Consolas" w:cs="Consolas"/>
          <w:color w:val="DCDCAA"/>
          <w:sz w:val="21"/>
          <w:szCs w:val="21"/>
        </w:rPr>
        <w:t>NgModule</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imports:</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RouterModule</w:t>
      </w:r>
      <w:r w:rsidRPr="005E3F18">
        <w:rPr>
          <w:rFonts w:ascii="Consolas" w:eastAsia="Times New Roman" w:hAnsi="Consolas" w:cs="Consolas"/>
          <w:color w:val="D4D4D4"/>
          <w:sz w:val="21"/>
          <w:szCs w:val="21"/>
        </w:rPr>
        <w:t>.</w:t>
      </w:r>
      <w:r w:rsidRPr="005E3F18">
        <w:rPr>
          <w:rFonts w:ascii="Consolas" w:eastAsia="Times New Roman" w:hAnsi="Consolas" w:cs="Consolas"/>
          <w:color w:val="DCDCAA"/>
          <w:sz w:val="21"/>
          <w:szCs w:val="21"/>
        </w:rPr>
        <w:t>forRoot</w:t>
      </w:r>
      <w:r w:rsidRPr="005E3F18">
        <w:rPr>
          <w:rFonts w:ascii="Consolas" w:eastAsia="Times New Roman" w:hAnsi="Consolas" w:cs="Consolas"/>
          <w:color w:val="D4D4D4"/>
          <w:sz w:val="21"/>
          <w:szCs w:val="21"/>
        </w:rPr>
        <w:t>(</w:t>
      </w:r>
      <w:r w:rsidRPr="005E3F18">
        <w:rPr>
          <w:rFonts w:ascii="Consolas" w:eastAsia="Times New Roman" w:hAnsi="Consolas" w:cs="Consolas"/>
          <w:color w:val="9CDCFE"/>
          <w:sz w:val="21"/>
          <w:szCs w:val="21"/>
        </w:rPr>
        <w:t>appRoutes</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exports:</w:t>
      </w: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9CDCFE"/>
          <w:sz w:val="21"/>
          <w:szCs w:val="21"/>
        </w:rPr>
        <w:t>RouterModule</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C586C0"/>
          <w:sz w:val="21"/>
          <w:szCs w:val="21"/>
        </w:rPr>
        <w:t>export</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569CD6"/>
          <w:sz w:val="21"/>
          <w:szCs w:val="21"/>
        </w:rPr>
        <w:t>class</w:t>
      </w:r>
      <w:r w:rsidRPr="005E3F18">
        <w:rPr>
          <w:rFonts w:ascii="Consolas" w:eastAsia="Times New Roman" w:hAnsi="Consolas" w:cs="Consolas"/>
          <w:color w:val="D4D4D4"/>
          <w:sz w:val="21"/>
          <w:szCs w:val="21"/>
        </w:rPr>
        <w:t xml:space="preserve"> </w:t>
      </w:r>
      <w:r w:rsidRPr="005E3F18">
        <w:rPr>
          <w:rFonts w:ascii="Consolas" w:eastAsia="Times New Roman" w:hAnsi="Consolas" w:cs="Consolas"/>
          <w:color w:val="4EC9B0"/>
          <w:sz w:val="21"/>
          <w:szCs w:val="21"/>
        </w:rPr>
        <w:t>AppRoutingModule</w:t>
      </w:r>
      <w:r w:rsidRPr="005E3F18">
        <w:rPr>
          <w:rFonts w:ascii="Consolas" w:eastAsia="Times New Roman" w:hAnsi="Consolas" w:cs="Consolas"/>
          <w:color w:val="D4D4D4"/>
          <w:sz w:val="21"/>
          <w:szCs w:val="21"/>
        </w:rPr>
        <w:t xml:space="preserve"> {</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r w:rsidRPr="005E3F18">
        <w:rPr>
          <w:rFonts w:ascii="Consolas" w:eastAsia="Times New Roman" w:hAnsi="Consolas" w:cs="Consolas"/>
          <w:color w:val="D4D4D4"/>
          <w:sz w:val="21"/>
          <w:szCs w:val="21"/>
        </w:rPr>
        <w:t>}</w:t>
      </w:r>
    </w:p>
    <w:p w:rsidR="005E3F18" w:rsidRPr="005E3F18" w:rsidRDefault="005E3F18" w:rsidP="005E3F18">
      <w:pPr>
        <w:pStyle w:val="ListParagraph"/>
        <w:numPr>
          <w:ilvl w:val="0"/>
          <w:numId w:val="27"/>
        </w:numPr>
        <w:shd w:val="clear" w:color="auto" w:fill="1E1E1E"/>
        <w:spacing w:after="0" w:line="285" w:lineRule="atLeast"/>
        <w:rPr>
          <w:rFonts w:ascii="Consolas" w:eastAsia="Times New Roman" w:hAnsi="Consolas" w:cs="Consolas"/>
          <w:color w:val="D4D4D4"/>
          <w:sz w:val="21"/>
          <w:szCs w:val="21"/>
        </w:rPr>
      </w:pPr>
    </w:p>
    <w:p w:rsidR="005E3F18" w:rsidRDefault="005E3F18" w:rsidP="005E3F18">
      <w:pPr>
        <w:pStyle w:val="ListParagraph"/>
        <w:jc w:val="both"/>
      </w:pPr>
    </w:p>
    <w:p w:rsidR="00360422" w:rsidRDefault="00360422" w:rsidP="005E3F18">
      <w:pPr>
        <w:pStyle w:val="ListParagraph"/>
        <w:jc w:val="both"/>
      </w:pPr>
    </w:p>
    <w:p w:rsidR="00360422" w:rsidRDefault="00360422" w:rsidP="005E3F18">
      <w:pPr>
        <w:pStyle w:val="ListParagraph"/>
        <w:jc w:val="both"/>
      </w:pPr>
      <w:r>
        <w:t xml:space="preserve">21. </w:t>
      </w:r>
      <w:r w:rsidR="000145C9">
        <w:t>app.module.ts</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BrowserModule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'@angular/platform-browser'</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NgModule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'@angular/core'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FormsModule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'@angular/forms'</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HttpModule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'@angular/http'</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AppComponent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'./app.component'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HomeComponent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'./home/home.component'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ServersComponent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'./servers/servers.component'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UserComponent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'./users/user/user.component'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UsersComponent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'./users/users.component'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EditServerComponent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'./servers/edit-server/edit-server.component'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ServerComponent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'./servers/server/server.component'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ServersService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'./servers/servers.service'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Routes</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RouterModule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'@angular/router'</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PageNotFoundComponent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'./page-not-found/page-not-found.component'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AppRoutingModule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'./app-routing.module'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AuthGuard</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'./auth-guard.service'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import</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9CDCFE"/>
          <w:sz w:val="21"/>
          <w:szCs w:val="21"/>
        </w:rPr>
        <w:t>AuthService</w:t>
      </w:r>
      <w:r w:rsidRPr="00720932">
        <w:rPr>
          <w:rFonts w:ascii="Consolas" w:eastAsia="Times New Roman" w:hAnsi="Consolas" w:cs="Consolas"/>
          <w:color w:val="D4D4D4"/>
          <w:sz w:val="21"/>
          <w:szCs w:val="21"/>
        </w:rPr>
        <w:t xml:space="preserve"> } </w:t>
      </w:r>
      <w:r w:rsidRPr="00720932">
        <w:rPr>
          <w:rFonts w:ascii="Consolas" w:eastAsia="Times New Roman" w:hAnsi="Consolas" w:cs="Consolas"/>
          <w:color w:val="C586C0"/>
          <w:sz w:val="21"/>
          <w:szCs w:val="21"/>
        </w:rPr>
        <w:t>from</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CE9178"/>
          <w:sz w:val="21"/>
          <w:szCs w:val="21"/>
        </w:rPr>
        <w:t>'./auth.service'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240" w:line="285" w:lineRule="atLeast"/>
        <w:rPr>
          <w:rFonts w:ascii="Consolas" w:eastAsia="Times New Roman" w:hAnsi="Consolas" w:cs="Consolas"/>
          <w:color w:val="D4D4D4"/>
          <w:sz w:val="21"/>
          <w:szCs w:val="21"/>
        </w:rPr>
      </w:pP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w:t>
      </w:r>
      <w:r w:rsidRPr="00720932">
        <w:rPr>
          <w:rFonts w:ascii="Consolas" w:eastAsia="Times New Roman" w:hAnsi="Consolas" w:cs="Consolas"/>
          <w:color w:val="DCDCAA"/>
          <w:sz w:val="21"/>
          <w:szCs w:val="21"/>
        </w:rPr>
        <w:t>NgModule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declarations:</w:t>
      </w: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lastRenderedPageBreak/>
        <w:t xml:space="preserve">    </w:t>
      </w:r>
      <w:r w:rsidRPr="00720932">
        <w:rPr>
          <w:rFonts w:ascii="Consolas" w:eastAsia="Times New Roman" w:hAnsi="Consolas" w:cs="Consolas"/>
          <w:color w:val="9CDCFE"/>
          <w:sz w:val="21"/>
          <w:szCs w:val="21"/>
        </w:rPr>
        <w:t>AppComponent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HomeComponent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UsersComponent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ServersComponent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UserComponent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EditServerComponent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PageNotFoundComponent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imports:</w:t>
      </w: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BrowserModule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FormsModule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HttpModule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AppRoutingModule</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608B4E"/>
          <w:sz w:val="21"/>
          <w:szCs w:val="21"/>
        </w:rPr>
        <w:t>//RouterModule.forRoot(appRoutes)</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providers:</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ServersService</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AuthGuard</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AuthService</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bootstrap:</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9CDCFE"/>
          <w:sz w:val="21"/>
          <w:szCs w:val="21"/>
        </w:rPr>
        <w:t>AppComponent</w:t>
      </w: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D4D4D4"/>
          <w:sz w:val="21"/>
          <w:szCs w:val="21"/>
        </w:rPr>
        <w:t>})</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r w:rsidRPr="00720932">
        <w:rPr>
          <w:rFonts w:ascii="Consolas" w:eastAsia="Times New Roman" w:hAnsi="Consolas" w:cs="Consolas"/>
          <w:color w:val="C586C0"/>
          <w:sz w:val="21"/>
          <w:szCs w:val="21"/>
        </w:rPr>
        <w:t>export</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569CD6"/>
          <w:sz w:val="21"/>
          <w:szCs w:val="21"/>
        </w:rPr>
        <w:t>class</w:t>
      </w:r>
      <w:r w:rsidRPr="00720932">
        <w:rPr>
          <w:rFonts w:ascii="Consolas" w:eastAsia="Times New Roman" w:hAnsi="Consolas" w:cs="Consolas"/>
          <w:color w:val="D4D4D4"/>
          <w:sz w:val="21"/>
          <w:szCs w:val="21"/>
        </w:rPr>
        <w:t xml:space="preserve"> </w:t>
      </w:r>
      <w:r w:rsidRPr="00720932">
        <w:rPr>
          <w:rFonts w:ascii="Consolas" w:eastAsia="Times New Roman" w:hAnsi="Consolas" w:cs="Consolas"/>
          <w:color w:val="4EC9B0"/>
          <w:sz w:val="21"/>
          <w:szCs w:val="21"/>
        </w:rPr>
        <w:t>AppModule</w:t>
      </w:r>
      <w:r w:rsidRPr="00720932">
        <w:rPr>
          <w:rFonts w:ascii="Consolas" w:eastAsia="Times New Roman" w:hAnsi="Consolas" w:cs="Consolas"/>
          <w:color w:val="D4D4D4"/>
          <w:sz w:val="21"/>
          <w:szCs w:val="21"/>
        </w:rPr>
        <w:t xml:space="preserve"> { }</w:t>
      </w:r>
    </w:p>
    <w:p w:rsidR="00720932" w:rsidRPr="00720932" w:rsidRDefault="00720932" w:rsidP="00720932">
      <w:pPr>
        <w:shd w:val="clear" w:color="auto" w:fill="1E1E1E"/>
        <w:spacing w:after="0" w:line="285" w:lineRule="atLeast"/>
        <w:rPr>
          <w:rFonts w:ascii="Consolas" w:eastAsia="Times New Roman" w:hAnsi="Consolas" w:cs="Consolas"/>
          <w:color w:val="D4D4D4"/>
          <w:sz w:val="21"/>
          <w:szCs w:val="21"/>
        </w:rPr>
      </w:pPr>
    </w:p>
    <w:p w:rsidR="000145C9" w:rsidRDefault="000145C9" w:rsidP="005E3F18">
      <w:pPr>
        <w:pStyle w:val="ListParagraph"/>
        <w:jc w:val="both"/>
      </w:pPr>
    </w:p>
    <w:p w:rsidR="0074791B" w:rsidRDefault="0074791B" w:rsidP="005E3F18">
      <w:pPr>
        <w:pStyle w:val="ListParagraph"/>
        <w:jc w:val="both"/>
      </w:pPr>
    </w:p>
    <w:p w:rsidR="0074791B" w:rsidRDefault="00D248A2" w:rsidP="00B80C74">
      <w:pPr>
        <w:pStyle w:val="ListParagraph"/>
        <w:numPr>
          <w:ilvl w:val="0"/>
          <w:numId w:val="8"/>
        </w:numPr>
        <w:jc w:val="both"/>
      </w:pPr>
      <w:r>
        <w:t>auth.service.ts:</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C586C0"/>
          <w:sz w:val="21"/>
          <w:szCs w:val="21"/>
        </w:rPr>
        <w:t>import</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9CDCFE"/>
          <w:sz w:val="21"/>
          <w:szCs w:val="21"/>
        </w:rPr>
        <w:t>logging</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C586C0"/>
          <w:sz w:val="21"/>
          <w:szCs w:val="21"/>
        </w:rPr>
        <w:t>from</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CE9178"/>
          <w:sz w:val="21"/>
          <w:szCs w:val="21"/>
        </w:rPr>
        <w:t>"protractor"</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C586C0"/>
          <w:sz w:val="21"/>
          <w:szCs w:val="21"/>
        </w:rPr>
        <w:t>export</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class</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4EC9B0"/>
          <w:sz w:val="21"/>
          <w:szCs w:val="21"/>
        </w:rPr>
        <w:t>AuthService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loggedIn</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false</w:t>
      </w: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DCDCAA"/>
          <w:sz w:val="21"/>
          <w:szCs w:val="21"/>
        </w:rPr>
        <w:t>isAuthenticated</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const</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promise</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new</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4EC9B0"/>
          <w:sz w:val="21"/>
          <w:szCs w:val="21"/>
        </w:rPr>
        <w:t>Promise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resolve</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reject</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=&gt;</w:t>
      </w: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DCDCAA"/>
          <w:sz w:val="21"/>
          <w:szCs w:val="21"/>
        </w:rPr>
        <w:t>setTimeout</w:t>
      </w:r>
      <w:r w:rsidRPr="00F22063">
        <w:rPr>
          <w:rFonts w:ascii="Consolas" w:eastAsia="Times New Roman" w:hAnsi="Consolas" w:cs="Consolas"/>
          <w:color w:val="D4D4D4"/>
          <w:sz w:val="21"/>
          <w:szCs w:val="21"/>
        </w:rPr>
        <w:t>(()</w:t>
      </w:r>
      <w:r w:rsidRPr="00F22063">
        <w:rPr>
          <w:rFonts w:ascii="Consolas" w:eastAsia="Times New Roman" w:hAnsi="Consolas" w:cs="Consolas"/>
          <w:color w:val="569CD6"/>
          <w:sz w:val="21"/>
          <w:szCs w:val="21"/>
        </w:rPr>
        <w:t>=&gt;</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DCDCAA"/>
          <w:sz w:val="21"/>
          <w:szCs w:val="21"/>
        </w:rPr>
        <w:t>resolve</w:t>
      </w:r>
      <w:r w:rsidRPr="00F22063">
        <w:rPr>
          <w:rFonts w:ascii="Consolas" w:eastAsia="Times New Roman" w:hAnsi="Consolas" w:cs="Consolas"/>
          <w:color w:val="D4D4D4"/>
          <w:sz w:val="21"/>
          <w:szCs w:val="21"/>
        </w:rPr>
        <w:t>(</w:t>
      </w:r>
      <w:r w:rsidRPr="00F22063">
        <w:rPr>
          <w:rFonts w:ascii="Consolas" w:eastAsia="Times New Roman" w:hAnsi="Consolas" w:cs="Consolas"/>
          <w:color w:val="569CD6"/>
          <w:sz w:val="21"/>
          <w:szCs w:val="21"/>
        </w:rPr>
        <w:t>this</w:t>
      </w:r>
      <w:r w:rsidRPr="00F22063">
        <w:rPr>
          <w:rFonts w:ascii="Consolas" w:eastAsia="Times New Roman" w:hAnsi="Consolas" w:cs="Consolas"/>
          <w:color w:val="D4D4D4"/>
          <w:sz w:val="21"/>
          <w:szCs w:val="21"/>
        </w:rPr>
        <w:t>.</w:t>
      </w:r>
      <w:r w:rsidRPr="00F22063">
        <w:rPr>
          <w:rFonts w:ascii="Consolas" w:eastAsia="Times New Roman" w:hAnsi="Consolas" w:cs="Consolas"/>
          <w:color w:val="9CDCFE"/>
          <w:sz w:val="21"/>
          <w:szCs w:val="21"/>
        </w:rPr>
        <w:t>loggedIn</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B5CEA8"/>
          <w:sz w:val="21"/>
          <w:szCs w:val="21"/>
        </w:rPr>
        <w:t>800</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C586C0"/>
          <w:sz w:val="21"/>
          <w:szCs w:val="21"/>
        </w:rPr>
        <w:t>return</w:t>
      </w: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9CDCFE"/>
          <w:sz w:val="21"/>
          <w:szCs w:val="21"/>
        </w:rPr>
        <w:t>promise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DCDCAA"/>
          <w:sz w:val="21"/>
          <w:szCs w:val="21"/>
        </w:rPr>
        <w:t>loggedInMethod</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this</w:t>
      </w:r>
      <w:r w:rsidRPr="00F22063">
        <w:rPr>
          <w:rFonts w:ascii="Consolas" w:eastAsia="Times New Roman" w:hAnsi="Consolas" w:cs="Consolas"/>
          <w:color w:val="D4D4D4"/>
          <w:sz w:val="21"/>
          <w:szCs w:val="21"/>
        </w:rPr>
        <w:t>.</w:t>
      </w:r>
      <w:r w:rsidRPr="00F22063">
        <w:rPr>
          <w:rFonts w:ascii="Consolas" w:eastAsia="Times New Roman" w:hAnsi="Consolas" w:cs="Consolas"/>
          <w:color w:val="9CDCFE"/>
          <w:sz w:val="21"/>
          <w:szCs w:val="21"/>
        </w:rPr>
        <w:t>loggedIn</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true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DCDCAA"/>
          <w:sz w:val="21"/>
          <w:szCs w:val="21"/>
        </w:rPr>
        <w:t>loggedOutMethod</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 xml:space="preserve">        </w:t>
      </w:r>
      <w:r w:rsidRPr="00F22063">
        <w:rPr>
          <w:rFonts w:ascii="Consolas" w:eastAsia="Times New Roman" w:hAnsi="Consolas" w:cs="Consolas"/>
          <w:color w:val="569CD6"/>
          <w:sz w:val="21"/>
          <w:szCs w:val="21"/>
        </w:rPr>
        <w:t>this</w:t>
      </w:r>
      <w:r w:rsidRPr="00F22063">
        <w:rPr>
          <w:rFonts w:ascii="Consolas" w:eastAsia="Times New Roman" w:hAnsi="Consolas" w:cs="Consolas"/>
          <w:color w:val="D4D4D4"/>
          <w:sz w:val="21"/>
          <w:szCs w:val="21"/>
        </w:rPr>
        <w:t>.</w:t>
      </w:r>
      <w:r w:rsidRPr="00F22063">
        <w:rPr>
          <w:rFonts w:ascii="Consolas" w:eastAsia="Times New Roman" w:hAnsi="Consolas" w:cs="Consolas"/>
          <w:color w:val="9CDCFE"/>
          <w:sz w:val="21"/>
          <w:szCs w:val="21"/>
        </w:rPr>
        <w:t>loggedIn</w:t>
      </w:r>
      <w:r w:rsidRPr="00F22063">
        <w:rPr>
          <w:rFonts w:ascii="Consolas" w:eastAsia="Times New Roman" w:hAnsi="Consolas" w:cs="Consolas"/>
          <w:color w:val="D4D4D4"/>
          <w:sz w:val="21"/>
          <w:szCs w:val="21"/>
        </w:rPr>
        <w:t xml:space="preserve"> = </w:t>
      </w:r>
      <w:r w:rsidRPr="00F22063">
        <w:rPr>
          <w:rFonts w:ascii="Consolas" w:eastAsia="Times New Roman" w:hAnsi="Consolas" w:cs="Consolas"/>
          <w:color w:val="569CD6"/>
          <w:sz w:val="21"/>
          <w:szCs w:val="21"/>
        </w:rPr>
        <w:t>false</w:t>
      </w: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lastRenderedPageBreak/>
        <w:t xml:space="preserve">    }  </w:t>
      </w:r>
    </w:p>
    <w:p w:rsidR="00F22063" w:rsidRPr="00F22063" w:rsidRDefault="00F22063" w:rsidP="00F22063">
      <w:pPr>
        <w:pStyle w:val="ListParagraph"/>
        <w:numPr>
          <w:ilvl w:val="0"/>
          <w:numId w:val="8"/>
        </w:numPr>
        <w:shd w:val="clear" w:color="auto" w:fill="1E1E1E"/>
        <w:spacing w:after="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t>}</w:t>
      </w:r>
    </w:p>
    <w:p w:rsidR="00F22063" w:rsidRPr="00F22063" w:rsidRDefault="00F22063" w:rsidP="00F22063">
      <w:pPr>
        <w:pStyle w:val="ListParagraph"/>
        <w:numPr>
          <w:ilvl w:val="0"/>
          <w:numId w:val="8"/>
        </w:numPr>
        <w:shd w:val="clear" w:color="auto" w:fill="1E1E1E"/>
        <w:spacing w:after="240" w:line="285" w:lineRule="atLeast"/>
        <w:rPr>
          <w:rFonts w:ascii="Consolas" w:eastAsia="Times New Roman" w:hAnsi="Consolas" w:cs="Consolas"/>
          <w:color w:val="D4D4D4"/>
          <w:sz w:val="21"/>
          <w:szCs w:val="21"/>
        </w:rPr>
      </w:pPr>
      <w:r w:rsidRPr="00F22063">
        <w:rPr>
          <w:rFonts w:ascii="Consolas" w:eastAsia="Times New Roman" w:hAnsi="Consolas" w:cs="Consolas"/>
          <w:color w:val="D4D4D4"/>
          <w:sz w:val="21"/>
          <w:szCs w:val="21"/>
        </w:rPr>
        <w:br/>
      </w:r>
    </w:p>
    <w:p w:rsidR="00D248A2" w:rsidRDefault="00D248A2" w:rsidP="00D248A2">
      <w:pPr>
        <w:pStyle w:val="ListParagraph"/>
        <w:jc w:val="both"/>
      </w:pPr>
    </w:p>
    <w:p w:rsidR="00681C22" w:rsidRDefault="00681C22" w:rsidP="00D248A2">
      <w:pPr>
        <w:pStyle w:val="ListParagraph"/>
        <w:jc w:val="both"/>
      </w:pPr>
    </w:p>
    <w:p w:rsidR="00681C22" w:rsidRDefault="006805DC" w:rsidP="00681C22">
      <w:pPr>
        <w:pStyle w:val="ListParagraph"/>
        <w:numPr>
          <w:ilvl w:val="0"/>
          <w:numId w:val="7"/>
        </w:numPr>
        <w:jc w:val="both"/>
      </w:pPr>
      <w:r>
        <w:t>a</w:t>
      </w:r>
      <w:r w:rsidR="005755FE">
        <w:t>uth-guard.service.ts:</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9CDCFE"/>
          <w:sz w:val="21"/>
          <w:szCs w:val="21"/>
        </w:rPr>
        <w:t>CanActivate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ActivatedRouteSnapshot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RouterStateSnapshot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Router</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"@angular/router"</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9CDCFE"/>
          <w:sz w:val="21"/>
          <w:szCs w:val="21"/>
        </w:rPr>
        <w:t>Observable</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"rxjs/Observable"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9CDCFE"/>
          <w:sz w:val="21"/>
          <w:szCs w:val="21"/>
        </w:rPr>
        <w:t>Injectable</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"@angular/core"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import</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9CDCFE"/>
          <w:sz w:val="21"/>
          <w:szCs w:val="21"/>
        </w:rPr>
        <w:t>AuthService</w:t>
      </w:r>
      <w:r w:rsidRPr="00063A2C">
        <w:rPr>
          <w:rFonts w:ascii="Consolas" w:eastAsia="Times New Roman" w:hAnsi="Consolas" w:cs="Consolas"/>
          <w:color w:val="D4D4D4"/>
          <w:sz w:val="21"/>
          <w:szCs w:val="21"/>
        </w:rPr>
        <w:t xml:space="preserve"> } </w:t>
      </w:r>
      <w:r w:rsidRPr="00063A2C">
        <w:rPr>
          <w:rFonts w:ascii="Consolas" w:eastAsia="Times New Roman" w:hAnsi="Consolas" w:cs="Consolas"/>
          <w:color w:val="C586C0"/>
          <w:sz w:val="21"/>
          <w:szCs w:val="21"/>
        </w:rPr>
        <w:t>from</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E9178"/>
          <w:sz w:val="21"/>
          <w:szCs w:val="21"/>
        </w:rPr>
        <w:t>"./auth.service"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240" w:line="285" w:lineRule="atLeast"/>
        <w:rPr>
          <w:rFonts w:ascii="Consolas" w:eastAsia="Times New Roman" w:hAnsi="Consolas" w:cs="Consolas"/>
          <w:color w:val="D4D4D4"/>
          <w:sz w:val="21"/>
          <w:szCs w:val="21"/>
        </w:rPr>
      </w:pP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w:t>
      </w:r>
      <w:r w:rsidRPr="00063A2C">
        <w:rPr>
          <w:rFonts w:ascii="Consolas" w:eastAsia="Times New Roman" w:hAnsi="Consolas" w:cs="Consolas"/>
          <w:color w:val="DCDCAA"/>
          <w:sz w:val="21"/>
          <w:szCs w:val="21"/>
        </w:rPr>
        <w:t>Injectable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C586C0"/>
          <w:sz w:val="21"/>
          <w:szCs w:val="21"/>
        </w:rPr>
        <w:t>export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class</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AuthGuard</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implements</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CanActivate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constructor</w:t>
      </w:r>
      <w:r w:rsidRPr="00063A2C">
        <w:rPr>
          <w:rFonts w:ascii="Consolas" w:eastAsia="Times New Roman" w:hAnsi="Consolas" w:cs="Consolas"/>
          <w:color w:val="D4D4D4"/>
          <w:sz w:val="21"/>
          <w:szCs w:val="21"/>
        </w:rPr>
        <w:t>(</w:t>
      </w:r>
      <w:r w:rsidRPr="00063A2C">
        <w:rPr>
          <w:rFonts w:ascii="Consolas" w:eastAsia="Times New Roman" w:hAnsi="Consolas" w:cs="Consolas"/>
          <w:color w:val="569CD6"/>
          <w:sz w:val="21"/>
          <w:szCs w:val="21"/>
        </w:rPr>
        <w:t>private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authService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AuthService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private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router</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Router</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DCDCAA"/>
          <w:sz w:val="21"/>
          <w:szCs w:val="21"/>
        </w:rPr>
        <w:t>canActivate</w:t>
      </w:r>
      <w:r w:rsidRPr="00063A2C">
        <w:rPr>
          <w:rFonts w:ascii="Consolas" w:eastAsia="Times New Roman" w:hAnsi="Consolas" w:cs="Consolas"/>
          <w:color w:val="D4D4D4"/>
          <w:sz w:val="21"/>
          <w:szCs w:val="21"/>
        </w:rPr>
        <w:t>(</w:t>
      </w:r>
      <w:r w:rsidRPr="00063A2C">
        <w:rPr>
          <w:rFonts w:ascii="Consolas" w:eastAsia="Times New Roman" w:hAnsi="Consolas" w:cs="Consolas"/>
          <w:color w:val="9CDCFE"/>
          <w:sz w:val="21"/>
          <w:szCs w:val="21"/>
        </w:rPr>
        <w:t>route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ActivatedRouteSnapshot</w:t>
      </w: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state</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RouterStateSnapshot</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Observable</w:t>
      </w:r>
      <w:r w:rsidRPr="00063A2C">
        <w:rPr>
          <w:rFonts w:ascii="Consolas" w:eastAsia="Times New Roman" w:hAnsi="Consolas" w:cs="Consolas"/>
          <w:color w:val="D4D4D4"/>
          <w:sz w:val="21"/>
          <w:szCs w:val="21"/>
        </w:rPr>
        <w:t>&lt;</w:t>
      </w:r>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 xml:space="preserve">&gt; | </w:t>
      </w:r>
      <w:r w:rsidRPr="00063A2C">
        <w:rPr>
          <w:rFonts w:ascii="Consolas" w:eastAsia="Times New Roman" w:hAnsi="Consolas" w:cs="Consolas"/>
          <w:color w:val="4EC9B0"/>
          <w:sz w:val="21"/>
          <w:szCs w:val="21"/>
        </w:rPr>
        <w:t>Promise</w:t>
      </w:r>
      <w:r w:rsidRPr="00063A2C">
        <w:rPr>
          <w:rFonts w:ascii="Consolas" w:eastAsia="Times New Roman" w:hAnsi="Consolas" w:cs="Consolas"/>
          <w:color w:val="D4D4D4"/>
          <w:sz w:val="21"/>
          <w:szCs w:val="21"/>
        </w:rPr>
        <w:t>&lt;</w:t>
      </w:r>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&gt; |</w:t>
      </w:r>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608B4E"/>
          <w:sz w:val="21"/>
          <w:szCs w:val="21"/>
        </w:rPr>
        <w:t>// return this.authService.isAuthenticated()</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586C0"/>
          <w:sz w:val="21"/>
          <w:szCs w:val="21"/>
        </w:rPr>
        <w:t>return</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this</w:t>
      </w:r>
      <w:r w:rsidRPr="00063A2C">
        <w:rPr>
          <w:rFonts w:ascii="Consolas" w:eastAsia="Times New Roman" w:hAnsi="Consolas" w:cs="Consolas"/>
          <w:color w:val="D4D4D4"/>
          <w:sz w:val="21"/>
          <w:szCs w:val="21"/>
        </w:rPr>
        <w:t>.</w:t>
      </w:r>
      <w:r w:rsidRPr="00063A2C">
        <w:rPr>
          <w:rFonts w:ascii="Consolas" w:eastAsia="Times New Roman" w:hAnsi="Consolas" w:cs="Consolas"/>
          <w:color w:val="9CDCFE"/>
          <w:sz w:val="21"/>
          <w:szCs w:val="21"/>
        </w:rPr>
        <w:t>authService</w:t>
      </w:r>
      <w:r w:rsidRPr="00063A2C">
        <w:rPr>
          <w:rFonts w:ascii="Consolas" w:eastAsia="Times New Roman" w:hAnsi="Consolas" w:cs="Consolas"/>
          <w:color w:val="D4D4D4"/>
          <w:sz w:val="21"/>
          <w:szCs w:val="21"/>
        </w:rPr>
        <w:t>.</w:t>
      </w:r>
      <w:r w:rsidRPr="00063A2C">
        <w:rPr>
          <w:rFonts w:ascii="Consolas" w:eastAsia="Times New Roman" w:hAnsi="Consolas" w:cs="Consolas"/>
          <w:color w:val="DCDCAA"/>
          <w:sz w:val="21"/>
          <w:szCs w:val="21"/>
        </w:rPr>
        <w:t>isAuthenticated</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DCDCAA"/>
          <w:sz w:val="21"/>
          <w:szCs w:val="21"/>
        </w:rPr>
        <w:t>then</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Authenticated</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4EC9B0"/>
          <w:sz w:val="21"/>
          <w:szCs w:val="21"/>
        </w:rPr>
        <w:t>boolean</w:t>
      </w:r>
      <w:r w:rsidRPr="00063A2C">
        <w:rPr>
          <w:rFonts w:ascii="Consolas" w:eastAsia="Times New Roman" w:hAnsi="Consolas" w:cs="Consolas"/>
          <w:color w:val="D4D4D4"/>
          <w:sz w:val="21"/>
          <w:szCs w:val="21"/>
        </w:rPr>
        <w:t>)</w:t>
      </w:r>
      <w:r w:rsidRPr="00063A2C">
        <w:rPr>
          <w:rFonts w:ascii="Consolas" w:eastAsia="Times New Roman" w:hAnsi="Consolas" w:cs="Consolas"/>
          <w:color w:val="569CD6"/>
          <w:sz w:val="21"/>
          <w:szCs w:val="21"/>
        </w:rPr>
        <w:t>=&gt;</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586C0"/>
          <w:sz w:val="21"/>
          <w:szCs w:val="21"/>
        </w:rPr>
        <w:t>if</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9CDCFE"/>
          <w:sz w:val="21"/>
          <w:szCs w:val="21"/>
        </w:rPr>
        <w:t>Authenticated</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586C0"/>
          <w:sz w:val="21"/>
          <w:szCs w:val="21"/>
        </w:rPr>
        <w:t>return</w:t>
      </w: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true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C586C0"/>
          <w:sz w:val="21"/>
          <w:szCs w:val="21"/>
        </w:rPr>
        <w:t>else</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r w:rsidRPr="00063A2C">
        <w:rPr>
          <w:rFonts w:ascii="Consolas" w:eastAsia="Times New Roman" w:hAnsi="Consolas" w:cs="Consolas"/>
          <w:color w:val="569CD6"/>
          <w:sz w:val="21"/>
          <w:szCs w:val="21"/>
        </w:rPr>
        <w:t>this</w:t>
      </w:r>
      <w:r w:rsidRPr="00063A2C">
        <w:rPr>
          <w:rFonts w:ascii="Consolas" w:eastAsia="Times New Roman" w:hAnsi="Consolas" w:cs="Consolas"/>
          <w:color w:val="D4D4D4"/>
          <w:sz w:val="21"/>
          <w:szCs w:val="21"/>
        </w:rPr>
        <w:t>.</w:t>
      </w:r>
      <w:r w:rsidRPr="00063A2C">
        <w:rPr>
          <w:rFonts w:ascii="Consolas" w:eastAsia="Times New Roman" w:hAnsi="Consolas" w:cs="Consolas"/>
          <w:color w:val="9CDCFE"/>
          <w:sz w:val="21"/>
          <w:szCs w:val="21"/>
        </w:rPr>
        <w:t>router</w:t>
      </w:r>
      <w:r w:rsidRPr="00063A2C">
        <w:rPr>
          <w:rFonts w:ascii="Consolas" w:eastAsia="Times New Roman" w:hAnsi="Consolas" w:cs="Consolas"/>
          <w:color w:val="D4D4D4"/>
          <w:sz w:val="21"/>
          <w:szCs w:val="21"/>
        </w:rPr>
        <w:t>.</w:t>
      </w:r>
      <w:r w:rsidRPr="00063A2C">
        <w:rPr>
          <w:rFonts w:ascii="Consolas" w:eastAsia="Times New Roman" w:hAnsi="Consolas" w:cs="Consolas"/>
          <w:color w:val="DCDCAA"/>
          <w:sz w:val="21"/>
          <w:szCs w:val="21"/>
        </w:rPr>
        <w:t>navigate</w:t>
      </w:r>
      <w:r w:rsidRPr="00063A2C">
        <w:rPr>
          <w:rFonts w:ascii="Consolas" w:eastAsia="Times New Roman" w:hAnsi="Consolas" w:cs="Consolas"/>
          <w:color w:val="D4D4D4"/>
          <w:sz w:val="21"/>
          <w:szCs w:val="21"/>
        </w:rPr>
        <w:t>([</w:t>
      </w:r>
      <w:r w:rsidRPr="00063A2C">
        <w:rPr>
          <w:rFonts w:ascii="Consolas" w:eastAsia="Times New Roman" w:hAnsi="Consolas" w:cs="Consolas"/>
          <w:color w:val="CE9178"/>
          <w:sz w:val="21"/>
          <w:szCs w:val="21"/>
        </w:rPr>
        <w:t>'/'</w:t>
      </w:r>
      <w:r w:rsidRPr="00063A2C">
        <w:rPr>
          <w:rFonts w:ascii="Consolas" w:eastAsia="Times New Roman" w:hAnsi="Consolas" w:cs="Consolas"/>
          <w:color w:val="D4D4D4"/>
          <w:sz w:val="21"/>
          <w:szCs w:val="21"/>
        </w:rPr>
        <w:t>]);</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 xml:space="preserve">        }</w:t>
      </w:r>
    </w:p>
    <w:p w:rsidR="00063A2C" w:rsidRPr="00063A2C" w:rsidRDefault="00063A2C" w:rsidP="00063A2C">
      <w:pPr>
        <w:pStyle w:val="ListParagraph"/>
        <w:numPr>
          <w:ilvl w:val="0"/>
          <w:numId w:val="7"/>
        </w:numPr>
        <w:shd w:val="clear" w:color="auto" w:fill="1E1E1E"/>
        <w:spacing w:after="0" w:line="285" w:lineRule="atLeast"/>
        <w:rPr>
          <w:rFonts w:ascii="Consolas" w:eastAsia="Times New Roman" w:hAnsi="Consolas" w:cs="Consolas"/>
          <w:color w:val="D4D4D4"/>
          <w:sz w:val="21"/>
          <w:szCs w:val="21"/>
        </w:rPr>
      </w:pPr>
      <w:r w:rsidRPr="00063A2C">
        <w:rPr>
          <w:rFonts w:ascii="Consolas" w:eastAsia="Times New Roman" w:hAnsi="Consolas" w:cs="Consolas"/>
          <w:color w:val="D4D4D4"/>
          <w:sz w:val="21"/>
          <w:szCs w:val="21"/>
        </w:rPr>
        <w:t>}</w:t>
      </w:r>
    </w:p>
    <w:p w:rsidR="005755FE" w:rsidRDefault="005755FE" w:rsidP="005755FE">
      <w:pPr>
        <w:pStyle w:val="ListParagraph"/>
        <w:ind w:left="1080"/>
        <w:jc w:val="both"/>
      </w:pPr>
    </w:p>
    <w:p w:rsidR="00957040" w:rsidRDefault="00957040" w:rsidP="005755FE">
      <w:pPr>
        <w:pStyle w:val="ListParagraph"/>
        <w:ind w:left="1080"/>
        <w:jc w:val="both"/>
      </w:pPr>
    </w:p>
    <w:p w:rsidR="00957040" w:rsidRDefault="00957040" w:rsidP="005755FE">
      <w:pPr>
        <w:pStyle w:val="ListParagraph"/>
        <w:ind w:left="1080"/>
        <w:jc w:val="both"/>
      </w:pPr>
    </w:p>
    <w:p w:rsidR="00957040" w:rsidRPr="00C0475D" w:rsidRDefault="00957040" w:rsidP="005755FE">
      <w:pPr>
        <w:pStyle w:val="ListParagraph"/>
        <w:ind w:left="1080"/>
        <w:jc w:val="both"/>
        <w:rPr>
          <w:b/>
          <w:u w:val="single"/>
        </w:rPr>
      </w:pPr>
      <w:r w:rsidRPr="00C0475D">
        <w:rPr>
          <w:b/>
          <w:u w:val="single"/>
        </w:rPr>
        <w:t>Section 11: Lecture 136//Protecting Child (Nested) Routes with canActivatedChild</w:t>
      </w:r>
    </w:p>
    <w:p w:rsidR="00957040" w:rsidRDefault="00376770" w:rsidP="00957040">
      <w:pPr>
        <w:pStyle w:val="ListParagraph"/>
        <w:numPr>
          <w:ilvl w:val="0"/>
          <w:numId w:val="28"/>
        </w:numPr>
        <w:jc w:val="both"/>
      </w:pPr>
      <w:r>
        <w:t>In the last lecture we added the canActivate guard and it was working fine</w:t>
      </w:r>
      <w:r w:rsidR="00544824">
        <w:t xml:space="preserve"> but it was working for our whole servers path here.</w:t>
      </w:r>
    </w:p>
    <w:p w:rsidR="00544824" w:rsidRDefault="00956F4D" w:rsidP="00957040">
      <w:pPr>
        <w:pStyle w:val="ListParagraph"/>
        <w:numPr>
          <w:ilvl w:val="0"/>
          <w:numId w:val="28"/>
        </w:numPr>
        <w:jc w:val="both"/>
      </w:pPr>
      <w:r>
        <w:t>Now, we can remove it from there and add it to only childs so that the child id protected and not our root path but that is not the easiest way because we add more child items we have to add canActivate for each of them</w:t>
      </w:r>
      <w:r w:rsidR="001D196D">
        <w:t>.</w:t>
      </w:r>
    </w:p>
    <w:p w:rsidR="001D196D" w:rsidRDefault="001D196D" w:rsidP="00957040">
      <w:pPr>
        <w:pStyle w:val="ListParagraph"/>
        <w:numPr>
          <w:ilvl w:val="0"/>
          <w:numId w:val="28"/>
        </w:numPr>
        <w:jc w:val="both"/>
      </w:pPr>
      <w:r>
        <w:lastRenderedPageBreak/>
        <w:t xml:space="preserve">There is another guard we can use, it’s pretty similar to can activate; </w:t>
      </w:r>
      <w:r w:rsidR="0037774E">
        <w:t>it’s</w:t>
      </w:r>
      <w:r>
        <w:t xml:space="preserve"> called canActivateChild</w:t>
      </w:r>
      <w:r w:rsidR="00D034A7">
        <w:t xml:space="preserve"> -  lets implement this interface too</w:t>
      </w:r>
      <w:r w:rsidR="00EC6077">
        <w:t xml:space="preserve"> and we need to import it from @angular/router</w:t>
      </w:r>
      <w:r w:rsidR="00D034A7">
        <w:t>.</w:t>
      </w:r>
    </w:p>
    <w:p w:rsidR="00D034A7" w:rsidRDefault="00143B36" w:rsidP="00957040">
      <w:pPr>
        <w:pStyle w:val="ListParagraph"/>
        <w:numPr>
          <w:ilvl w:val="0"/>
          <w:numId w:val="28"/>
        </w:numPr>
        <w:jc w:val="both"/>
      </w:pPr>
      <w:r>
        <w:t>Now, this interface requires a canActivateChild method in this class which basically takes the same fold as canActivate method.</w:t>
      </w:r>
    </w:p>
    <w:p w:rsidR="00143B36" w:rsidRDefault="004078E3" w:rsidP="00957040">
      <w:pPr>
        <w:pStyle w:val="ListParagraph"/>
        <w:numPr>
          <w:ilvl w:val="0"/>
          <w:numId w:val="28"/>
        </w:numPr>
        <w:jc w:val="both"/>
      </w:pPr>
      <w:r>
        <w:t xml:space="preserve">Well, since this is exactly the same form </w:t>
      </w:r>
      <w:r w:rsidR="00C66398">
        <w:t>and we want to run the same logic we can simply call this.canActivate();</w:t>
      </w:r>
      <w:r w:rsidR="00805B35">
        <w:t xml:space="preserve"> - now, here we will add 2 arguments i.e. route and state since canActivate excepts these arguments.</w:t>
      </w:r>
    </w:p>
    <w:p w:rsidR="00C66398" w:rsidRDefault="00F03AB7" w:rsidP="00957040">
      <w:pPr>
        <w:pStyle w:val="ListParagraph"/>
        <w:numPr>
          <w:ilvl w:val="0"/>
          <w:numId w:val="28"/>
        </w:numPr>
        <w:jc w:val="both"/>
      </w:pPr>
      <w:r>
        <w:t xml:space="preserve">What is the advantage of adding this then, well since we added </w:t>
      </w:r>
      <w:r w:rsidR="00C43BD6">
        <w:t>the canActivate child interface</w:t>
      </w:r>
      <w:r>
        <w:t>; so, now we can use a different hook in our routes instead.</w:t>
      </w:r>
    </w:p>
    <w:p w:rsidR="00F03AB7" w:rsidRDefault="00962E1A" w:rsidP="00957040">
      <w:pPr>
        <w:pStyle w:val="ListParagraph"/>
        <w:numPr>
          <w:ilvl w:val="0"/>
          <w:numId w:val="28"/>
        </w:numPr>
        <w:jc w:val="both"/>
      </w:pPr>
      <w:r>
        <w:t>Instead of using only canActivate we can use a different one and we can split this over multiple lines and comment canActivate method and instead of that we will add canActivateChild</w:t>
      </w:r>
    </w:p>
    <w:p w:rsidR="00962E1A" w:rsidRDefault="00F67AB9" w:rsidP="00957040">
      <w:pPr>
        <w:pStyle w:val="ListParagraph"/>
        <w:numPr>
          <w:ilvl w:val="0"/>
          <w:numId w:val="28"/>
        </w:numPr>
        <w:jc w:val="both"/>
      </w:pPr>
      <w:r>
        <w:t>canActivateChild also takes the array of services which acts</w:t>
      </w:r>
      <w:r w:rsidR="00807B02">
        <w:t xml:space="preserve"> as guards, which implement the right interfaces and here we can still add the off guard and now is able to do both protect a single route</w:t>
      </w:r>
      <w:r w:rsidR="00CB6B7F">
        <w:t xml:space="preserve"> since we have canActivate implemented or all child routes since we have canActivateChild implemented too</w:t>
      </w:r>
      <w:r w:rsidR="00807B02">
        <w:t>.</w:t>
      </w:r>
    </w:p>
    <w:p w:rsidR="00807B02" w:rsidRDefault="00CB6B7F" w:rsidP="00957040">
      <w:pPr>
        <w:pStyle w:val="ListParagraph"/>
        <w:numPr>
          <w:ilvl w:val="0"/>
          <w:numId w:val="28"/>
        </w:numPr>
        <w:jc w:val="both"/>
      </w:pPr>
      <w:r>
        <w:t>app-routing.module.ts</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NgModule</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"@angular/core"</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Routes</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RouterModule</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"@angular/router"</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HomeComponent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"./home/home.component"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UsersComponent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"./users/users.component"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UserComponent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"./users/user/user.component"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ServerComponent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"./servers/server/server.component"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EditServerComponent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"./servers/edit-server/edit-server.component"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PageNotFoundComponent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"./page-not-found/page-not-found.component"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import</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AuthGuard</w:t>
      </w: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C586C0"/>
          <w:sz w:val="21"/>
          <w:szCs w:val="21"/>
        </w:rPr>
        <w:t>from</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"./auth-guard.service"</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569CD6"/>
          <w:sz w:val="21"/>
          <w:szCs w:val="21"/>
        </w:rPr>
        <w:t>const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appRoutes</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4EC9B0"/>
          <w:sz w:val="21"/>
          <w:szCs w:val="21"/>
        </w:rPr>
        <w:t>Routes</w:t>
      </w:r>
      <w:r w:rsidRPr="001B578F">
        <w:rPr>
          <w:rFonts w:ascii="Consolas" w:eastAsia="Times New Roman" w:hAnsi="Consolas" w:cs="Consolas"/>
          <w:color w:val="D4D4D4"/>
          <w:sz w:val="21"/>
          <w:szCs w:val="21"/>
        </w:rPr>
        <w:t xml:space="preserve"> =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HomeComponent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'users'</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UsersComponent</w:t>
      </w:r>
      <w:r w:rsidRPr="001B578F">
        <w:rPr>
          <w:rFonts w:ascii="Consolas" w:eastAsia="Times New Roman" w:hAnsi="Consolas" w:cs="Consolas"/>
          <w:color w:val="D4D4D4"/>
          <w:sz w:val="21"/>
          <w:szCs w:val="21"/>
        </w:rPr>
        <w:t>,</w:t>
      </w:r>
      <w:r w:rsidRPr="001B578F">
        <w:rPr>
          <w:rFonts w:ascii="Consolas" w:eastAsia="Times New Roman" w:hAnsi="Consolas" w:cs="Consolas"/>
          <w:color w:val="9CDCFE"/>
          <w:sz w:val="21"/>
          <w:szCs w:val="21"/>
        </w:rPr>
        <w:t>children:</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':id/:name'</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UserComponent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'servers'</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608B4E"/>
          <w:sz w:val="21"/>
          <w:szCs w:val="21"/>
        </w:rPr>
        <w:t xml:space="preserve">//canActivate: [AuthGuard],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canActivateChild:</w:t>
      </w:r>
      <w:r w:rsidRPr="001B578F">
        <w:rPr>
          <w:rFonts w:ascii="Consolas" w:eastAsia="Times New Roman" w:hAnsi="Consolas" w:cs="Consolas"/>
          <w:color w:val="D4D4D4"/>
          <w:sz w:val="21"/>
          <w:szCs w:val="21"/>
        </w:rPr>
        <w:t>[</w:t>
      </w:r>
      <w:r w:rsidRPr="001B578F">
        <w:rPr>
          <w:rFonts w:ascii="Consolas" w:eastAsia="Times New Roman" w:hAnsi="Consolas" w:cs="Consolas"/>
          <w:color w:val="9CDCFE"/>
          <w:sz w:val="21"/>
          <w:szCs w:val="21"/>
        </w:rPr>
        <w:t>AuthGuard</w:t>
      </w:r>
      <w:r w:rsidRPr="001B578F">
        <w:rPr>
          <w:rFonts w:ascii="Consolas" w:eastAsia="Times New Roman" w:hAnsi="Consolas" w:cs="Consolas"/>
          <w:color w:val="D4D4D4"/>
          <w:sz w:val="21"/>
          <w:szCs w:val="21"/>
        </w:rPr>
        <w:t>]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ServerComponent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children:</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':id'</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ServerComponent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':id/edit'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EditServerComponent</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'not-found'</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component: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PageNotFoundComponent</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path:</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redirectTo:</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CE9178"/>
          <w:sz w:val="21"/>
          <w:szCs w:val="21"/>
        </w:rPr>
        <w:t>'/not-found'</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24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lastRenderedPageBreak/>
        <w:br/>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r w:rsidRPr="001B578F">
        <w:rPr>
          <w:rFonts w:ascii="Consolas" w:eastAsia="Times New Roman" w:hAnsi="Consolas" w:cs="Consolas"/>
          <w:color w:val="DCDCAA"/>
          <w:sz w:val="21"/>
          <w:szCs w:val="21"/>
        </w:rPr>
        <w:t>NgModule</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imports:</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RouterModule</w:t>
      </w:r>
      <w:r w:rsidRPr="001B578F">
        <w:rPr>
          <w:rFonts w:ascii="Consolas" w:eastAsia="Times New Roman" w:hAnsi="Consolas" w:cs="Consolas"/>
          <w:color w:val="D4D4D4"/>
          <w:sz w:val="21"/>
          <w:szCs w:val="21"/>
        </w:rPr>
        <w:t>.</w:t>
      </w:r>
      <w:r w:rsidRPr="001B578F">
        <w:rPr>
          <w:rFonts w:ascii="Consolas" w:eastAsia="Times New Roman" w:hAnsi="Consolas" w:cs="Consolas"/>
          <w:color w:val="DCDCAA"/>
          <w:sz w:val="21"/>
          <w:szCs w:val="21"/>
        </w:rPr>
        <w:t>forRoot</w:t>
      </w:r>
      <w:r w:rsidRPr="001B578F">
        <w:rPr>
          <w:rFonts w:ascii="Consolas" w:eastAsia="Times New Roman" w:hAnsi="Consolas" w:cs="Consolas"/>
          <w:color w:val="D4D4D4"/>
          <w:sz w:val="21"/>
          <w:szCs w:val="21"/>
        </w:rPr>
        <w:t>(</w:t>
      </w:r>
      <w:r w:rsidRPr="001B578F">
        <w:rPr>
          <w:rFonts w:ascii="Consolas" w:eastAsia="Times New Roman" w:hAnsi="Consolas" w:cs="Consolas"/>
          <w:color w:val="9CDCFE"/>
          <w:sz w:val="21"/>
          <w:szCs w:val="21"/>
        </w:rPr>
        <w:t>appRoutes</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exports:</w:t>
      </w: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9CDCFE"/>
          <w:sz w:val="21"/>
          <w:szCs w:val="21"/>
        </w:rPr>
        <w:t>RouterModule</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C586C0"/>
          <w:sz w:val="21"/>
          <w:szCs w:val="21"/>
        </w:rPr>
        <w:t>export</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569CD6"/>
          <w:sz w:val="21"/>
          <w:szCs w:val="21"/>
        </w:rPr>
        <w:t>class</w:t>
      </w:r>
      <w:r w:rsidRPr="001B578F">
        <w:rPr>
          <w:rFonts w:ascii="Consolas" w:eastAsia="Times New Roman" w:hAnsi="Consolas" w:cs="Consolas"/>
          <w:color w:val="D4D4D4"/>
          <w:sz w:val="21"/>
          <w:szCs w:val="21"/>
        </w:rPr>
        <w:t xml:space="preserve"> </w:t>
      </w:r>
      <w:r w:rsidRPr="001B578F">
        <w:rPr>
          <w:rFonts w:ascii="Consolas" w:eastAsia="Times New Roman" w:hAnsi="Consolas" w:cs="Consolas"/>
          <w:color w:val="4EC9B0"/>
          <w:sz w:val="21"/>
          <w:szCs w:val="21"/>
        </w:rPr>
        <w:t>AppRoutingModule</w:t>
      </w:r>
      <w:r w:rsidRPr="001B578F">
        <w:rPr>
          <w:rFonts w:ascii="Consolas" w:eastAsia="Times New Roman" w:hAnsi="Consolas" w:cs="Consolas"/>
          <w:color w:val="D4D4D4"/>
          <w:sz w:val="21"/>
          <w:szCs w:val="21"/>
        </w:rPr>
        <w:t xml:space="preserve"> {</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r w:rsidRPr="001B578F">
        <w:rPr>
          <w:rFonts w:ascii="Consolas" w:eastAsia="Times New Roman" w:hAnsi="Consolas" w:cs="Consolas"/>
          <w:color w:val="D4D4D4"/>
          <w:sz w:val="21"/>
          <w:szCs w:val="21"/>
        </w:rPr>
        <w:t>}</w:t>
      </w:r>
    </w:p>
    <w:p w:rsidR="001B578F" w:rsidRPr="001B578F" w:rsidRDefault="001B578F" w:rsidP="001B578F">
      <w:pPr>
        <w:pStyle w:val="ListParagraph"/>
        <w:numPr>
          <w:ilvl w:val="0"/>
          <w:numId w:val="28"/>
        </w:numPr>
        <w:shd w:val="clear" w:color="auto" w:fill="1E1E1E"/>
        <w:spacing w:after="0" w:line="285" w:lineRule="atLeast"/>
        <w:rPr>
          <w:rFonts w:ascii="Consolas" w:eastAsia="Times New Roman" w:hAnsi="Consolas" w:cs="Consolas"/>
          <w:color w:val="D4D4D4"/>
          <w:sz w:val="21"/>
          <w:szCs w:val="21"/>
        </w:rPr>
      </w:pPr>
    </w:p>
    <w:p w:rsidR="001B578F" w:rsidRDefault="001B578F" w:rsidP="001B578F">
      <w:pPr>
        <w:pStyle w:val="ListParagraph"/>
        <w:ind w:left="1440"/>
        <w:jc w:val="both"/>
      </w:pPr>
    </w:p>
    <w:p w:rsidR="008065AF" w:rsidRDefault="008065AF" w:rsidP="001B578F">
      <w:pPr>
        <w:pStyle w:val="ListParagraph"/>
        <w:ind w:left="1440"/>
        <w:jc w:val="both"/>
      </w:pPr>
    </w:p>
    <w:p w:rsidR="008065AF" w:rsidRDefault="007E4C07" w:rsidP="008065AF">
      <w:pPr>
        <w:pStyle w:val="ListParagraph"/>
        <w:numPr>
          <w:ilvl w:val="0"/>
          <w:numId w:val="26"/>
        </w:numPr>
        <w:jc w:val="both"/>
      </w:pPr>
      <w:r>
        <w:t>auth-guard.service.ts:</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9CDCFE"/>
          <w:sz w:val="21"/>
          <w:szCs w:val="21"/>
        </w:rPr>
        <w:t>CanActivate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ActivatedRouteSnapshot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RouterStateSnapshot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Router</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CanActivateChild</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"@angular/router"</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9CDCFE"/>
          <w:sz w:val="21"/>
          <w:szCs w:val="21"/>
        </w:rPr>
        <w:t>Observable</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"rxjs/Observable"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9CDCFE"/>
          <w:sz w:val="21"/>
          <w:szCs w:val="21"/>
        </w:rPr>
        <w:t>Injectable</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"@angular/core"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import</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9CDCFE"/>
          <w:sz w:val="21"/>
          <w:szCs w:val="21"/>
        </w:rPr>
        <w:t>AuthService</w:t>
      </w:r>
      <w:r w:rsidRPr="000D2106">
        <w:rPr>
          <w:rFonts w:ascii="Consolas" w:eastAsia="Times New Roman" w:hAnsi="Consolas" w:cs="Consolas"/>
          <w:color w:val="D4D4D4"/>
          <w:sz w:val="21"/>
          <w:szCs w:val="21"/>
        </w:rPr>
        <w:t xml:space="preserve"> } </w:t>
      </w:r>
      <w:r w:rsidRPr="000D2106">
        <w:rPr>
          <w:rFonts w:ascii="Consolas" w:eastAsia="Times New Roman" w:hAnsi="Consolas" w:cs="Consolas"/>
          <w:color w:val="C586C0"/>
          <w:sz w:val="21"/>
          <w:szCs w:val="21"/>
        </w:rPr>
        <w:t>from</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E9178"/>
          <w:sz w:val="21"/>
          <w:szCs w:val="21"/>
        </w:rPr>
        <w:t>"./auth.service"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24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Injectable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C586C0"/>
          <w:sz w:val="21"/>
          <w:szCs w:val="21"/>
        </w:rPr>
        <w:t>export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class</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AuthGuard</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implements</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CanActivate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CanActivateChild</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constructor</w:t>
      </w:r>
      <w:r w:rsidRPr="000D2106">
        <w:rPr>
          <w:rFonts w:ascii="Consolas" w:eastAsia="Times New Roman" w:hAnsi="Consolas" w:cs="Consolas"/>
          <w:color w:val="D4D4D4"/>
          <w:sz w:val="21"/>
          <w:szCs w:val="21"/>
        </w:rPr>
        <w:t>(</w:t>
      </w:r>
      <w:r w:rsidRPr="000D2106">
        <w:rPr>
          <w:rFonts w:ascii="Consolas" w:eastAsia="Times New Roman" w:hAnsi="Consolas" w:cs="Consolas"/>
          <w:color w:val="569CD6"/>
          <w:sz w:val="21"/>
          <w:szCs w:val="21"/>
        </w:rPr>
        <w:t>private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authService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AuthService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private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router</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Router</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DCDCAA"/>
          <w:sz w:val="21"/>
          <w:szCs w:val="21"/>
        </w:rPr>
        <w:t>canActivate</w:t>
      </w:r>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route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ActivatedRouteSnapshot</w:t>
      </w: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state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RouterStateSnapshot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Observable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 xml:space="preserve">&gt; | </w:t>
      </w:r>
      <w:r w:rsidRPr="000D2106">
        <w:rPr>
          <w:rFonts w:ascii="Consolas" w:eastAsia="Times New Roman" w:hAnsi="Consolas" w:cs="Consolas"/>
          <w:color w:val="4EC9B0"/>
          <w:sz w:val="21"/>
          <w:szCs w:val="21"/>
        </w:rPr>
        <w:t>Promise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&gt; |</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608B4E"/>
          <w:sz w:val="21"/>
          <w:szCs w:val="21"/>
        </w:rPr>
        <w:t>// return this.authService.isAuthenticated()</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return</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this</w:t>
      </w:r>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authService</w:t>
      </w:r>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isAuthenticated</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DCDCAA"/>
          <w:sz w:val="21"/>
          <w:szCs w:val="21"/>
        </w:rPr>
        <w:t>then</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Authenticated</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w:t>
      </w:r>
      <w:r w:rsidRPr="000D2106">
        <w:rPr>
          <w:rFonts w:ascii="Consolas" w:eastAsia="Times New Roman" w:hAnsi="Consolas" w:cs="Consolas"/>
          <w:color w:val="569CD6"/>
          <w:sz w:val="21"/>
          <w:szCs w:val="21"/>
        </w:rPr>
        <w:t>=&gt;</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if</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Authenticated</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return</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true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else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this</w:t>
      </w:r>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router</w:t>
      </w:r>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navigate</w:t>
      </w:r>
      <w:r w:rsidRPr="000D2106">
        <w:rPr>
          <w:rFonts w:ascii="Consolas" w:eastAsia="Times New Roman" w:hAnsi="Consolas" w:cs="Consolas"/>
          <w:color w:val="D4D4D4"/>
          <w:sz w:val="21"/>
          <w:szCs w:val="21"/>
        </w:rPr>
        <w:t>([</w:t>
      </w:r>
      <w:r w:rsidRPr="000D2106">
        <w:rPr>
          <w:rFonts w:ascii="Consolas" w:eastAsia="Times New Roman" w:hAnsi="Consolas" w:cs="Consolas"/>
          <w:color w:val="CE9178"/>
          <w:sz w:val="21"/>
          <w:szCs w:val="21"/>
        </w:rPr>
        <w:t>'/'</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lastRenderedPageBreak/>
        <w:t xml:space="preserve">        </w:t>
      </w:r>
      <w:r w:rsidRPr="000D2106">
        <w:rPr>
          <w:rFonts w:ascii="Consolas" w:eastAsia="Times New Roman" w:hAnsi="Consolas" w:cs="Consolas"/>
          <w:color w:val="DCDCAA"/>
          <w:sz w:val="21"/>
          <w:szCs w:val="21"/>
        </w:rPr>
        <w:t>canActivateChild</w:t>
      </w:r>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route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ActivatedRouteSnapshot</w:t>
      </w: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state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RouterStateSnapshot</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4EC9B0"/>
          <w:sz w:val="21"/>
          <w:szCs w:val="21"/>
        </w:rPr>
        <w:t>Observable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 xml:space="preserve">&gt; | </w:t>
      </w:r>
      <w:r w:rsidRPr="000D2106">
        <w:rPr>
          <w:rFonts w:ascii="Consolas" w:eastAsia="Times New Roman" w:hAnsi="Consolas" w:cs="Consolas"/>
          <w:color w:val="4EC9B0"/>
          <w:sz w:val="21"/>
          <w:szCs w:val="21"/>
        </w:rPr>
        <w:t>Promise</w:t>
      </w:r>
      <w:r w:rsidRPr="000D2106">
        <w:rPr>
          <w:rFonts w:ascii="Consolas" w:eastAsia="Times New Roman" w:hAnsi="Consolas" w:cs="Consolas"/>
          <w:color w:val="D4D4D4"/>
          <w:sz w:val="21"/>
          <w:szCs w:val="21"/>
        </w:rPr>
        <w:t>&lt;</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&gt; |</w:t>
      </w:r>
      <w:r w:rsidRPr="000D2106">
        <w:rPr>
          <w:rFonts w:ascii="Consolas" w:eastAsia="Times New Roman" w:hAnsi="Consolas" w:cs="Consolas"/>
          <w:color w:val="4EC9B0"/>
          <w:sz w:val="21"/>
          <w:szCs w:val="21"/>
        </w:rPr>
        <w:t>boolean</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C586C0"/>
          <w:sz w:val="21"/>
          <w:szCs w:val="21"/>
        </w:rPr>
        <w:t>return</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569CD6"/>
          <w:sz w:val="21"/>
          <w:szCs w:val="21"/>
        </w:rPr>
        <w:t>this</w:t>
      </w:r>
      <w:r w:rsidRPr="000D2106">
        <w:rPr>
          <w:rFonts w:ascii="Consolas" w:eastAsia="Times New Roman" w:hAnsi="Consolas" w:cs="Consolas"/>
          <w:color w:val="D4D4D4"/>
          <w:sz w:val="21"/>
          <w:szCs w:val="21"/>
        </w:rPr>
        <w:t>.</w:t>
      </w:r>
      <w:r w:rsidRPr="000D2106">
        <w:rPr>
          <w:rFonts w:ascii="Consolas" w:eastAsia="Times New Roman" w:hAnsi="Consolas" w:cs="Consolas"/>
          <w:color w:val="DCDCAA"/>
          <w:sz w:val="21"/>
          <w:szCs w:val="21"/>
        </w:rPr>
        <w:t>canActivate</w:t>
      </w:r>
      <w:r w:rsidRPr="000D2106">
        <w:rPr>
          <w:rFonts w:ascii="Consolas" w:eastAsia="Times New Roman" w:hAnsi="Consolas" w:cs="Consolas"/>
          <w:color w:val="D4D4D4"/>
          <w:sz w:val="21"/>
          <w:szCs w:val="21"/>
        </w:rPr>
        <w:t>(</w:t>
      </w:r>
      <w:r w:rsidRPr="000D2106">
        <w:rPr>
          <w:rFonts w:ascii="Consolas" w:eastAsia="Times New Roman" w:hAnsi="Consolas" w:cs="Consolas"/>
          <w:color w:val="9CDCFE"/>
          <w:sz w:val="21"/>
          <w:szCs w:val="21"/>
        </w:rPr>
        <w:t>route</w:t>
      </w:r>
      <w:r w:rsidRPr="000D2106">
        <w:rPr>
          <w:rFonts w:ascii="Consolas" w:eastAsia="Times New Roman" w:hAnsi="Consolas" w:cs="Consolas"/>
          <w:color w:val="D4D4D4"/>
          <w:sz w:val="21"/>
          <w:szCs w:val="21"/>
        </w:rPr>
        <w:t xml:space="preserve">, </w:t>
      </w:r>
      <w:r w:rsidRPr="000D2106">
        <w:rPr>
          <w:rFonts w:ascii="Consolas" w:eastAsia="Times New Roman" w:hAnsi="Consolas" w:cs="Consolas"/>
          <w:color w:val="9CDCFE"/>
          <w:sz w:val="21"/>
          <w:szCs w:val="21"/>
        </w:rPr>
        <w:t>state</w:t>
      </w:r>
      <w:r w:rsidRPr="000D2106">
        <w:rPr>
          <w:rFonts w:ascii="Consolas" w:eastAsia="Times New Roman" w:hAnsi="Consolas" w:cs="Consolas"/>
          <w:color w:val="D4D4D4"/>
          <w:sz w:val="21"/>
          <w:szCs w:val="21"/>
        </w:rPr>
        <w:t>);</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 xml:space="preserve">        }</w:t>
      </w:r>
    </w:p>
    <w:p w:rsidR="000D2106" w:rsidRPr="000D2106" w:rsidRDefault="000D2106" w:rsidP="000D2106">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0D2106">
        <w:rPr>
          <w:rFonts w:ascii="Consolas" w:eastAsia="Times New Roman" w:hAnsi="Consolas" w:cs="Consolas"/>
          <w:color w:val="D4D4D4"/>
          <w:sz w:val="21"/>
          <w:szCs w:val="21"/>
        </w:rPr>
        <w:t>}</w:t>
      </w:r>
    </w:p>
    <w:p w:rsidR="007E4C07" w:rsidRDefault="007E4C07"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Default="00016BDE" w:rsidP="007E4C07">
      <w:pPr>
        <w:pStyle w:val="ListParagraph"/>
        <w:ind w:left="1080"/>
        <w:jc w:val="both"/>
      </w:pPr>
    </w:p>
    <w:p w:rsidR="00016BDE" w:rsidRPr="002C17EF" w:rsidRDefault="00016BDE" w:rsidP="007E4C07">
      <w:pPr>
        <w:pStyle w:val="ListParagraph"/>
        <w:ind w:left="1080"/>
        <w:jc w:val="both"/>
        <w:rPr>
          <w:b/>
          <w:u w:val="single"/>
        </w:rPr>
      </w:pPr>
      <w:r w:rsidRPr="002C17EF">
        <w:rPr>
          <w:b/>
          <w:u w:val="single"/>
        </w:rPr>
        <w:t>Section 11: Lecture 137//Using Fake Auth Service</w:t>
      </w:r>
    </w:p>
    <w:p w:rsidR="00016BDE" w:rsidRDefault="007E0B9E" w:rsidP="00016BDE">
      <w:pPr>
        <w:pStyle w:val="ListParagraph"/>
        <w:numPr>
          <w:ilvl w:val="0"/>
          <w:numId w:val="29"/>
        </w:numPr>
        <w:jc w:val="both"/>
      </w:pPr>
      <w:r>
        <w:t xml:space="preserve">Now, let’s finish this </w:t>
      </w:r>
      <w:r w:rsidR="00BA7695">
        <w:t>canActiva</w:t>
      </w:r>
      <w:r>
        <w:t>t</w:t>
      </w:r>
      <w:r w:rsidR="00BA7695">
        <w:t>e</w:t>
      </w:r>
      <w:r>
        <w:t xml:space="preserve"> behavior by allowing the user to log in or quickly do this by going</w:t>
      </w:r>
      <w:r w:rsidR="00153776">
        <w:t xml:space="preserve"> – by allowing the user to </w:t>
      </w:r>
      <w:r w:rsidR="002334B8">
        <w:t>log in</w:t>
      </w:r>
      <w:r>
        <w:t>.</w:t>
      </w:r>
    </w:p>
    <w:p w:rsidR="007E0B9E" w:rsidRDefault="00217847" w:rsidP="00016BDE">
      <w:pPr>
        <w:pStyle w:val="ListParagraph"/>
        <w:numPr>
          <w:ilvl w:val="0"/>
          <w:numId w:val="29"/>
        </w:numPr>
        <w:jc w:val="both"/>
      </w:pPr>
      <w:r>
        <w:t>In the home component we will add two new buttons – i.e. 1 login button and one logout button and we will add some morel and here we will add click methods i.e. logout and login.</w:t>
      </w:r>
    </w:p>
    <w:p w:rsidR="00217847" w:rsidRDefault="00FF575E" w:rsidP="00016BDE">
      <w:pPr>
        <w:pStyle w:val="ListParagraph"/>
        <w:numPr>
          <w:ilvl w:val="0"/>
          <w:numId w:val="29"/>
        </w:numPr>
        <w:jc w:val="both"/>
      </w:pPr>
      <w:r>
        <w:t xml:space="preserve">We will keep a </w:t>
      </w:r>
      <w:r w:rsidR="008557A1">
        <w:t>simple</w:t>
      </w:r>
      <w:r>
        <w:t xml:space="preserve"> UI here as it’s not about having a nice UI here.</w:t>
      </w:r>
      <w:r w:rsidR="00B32967">
        <w:t xml:space="preserve"> We will simply inject our AuthService here.</w:t>
      </w:r>
    </w:p>
    <w:p w:rsidR="00B32967" w:rsidRDefault="00250736" w:rsidP="00016BDE">
      <w:pPr>
        <w:pStyle w:val="ListParagraph"/>
        <w:numPr>
          <w:ilvl w:val="0"/>
          <w:numId w:val="29"/>
        </w:numPr>
        <w:jc w:val="both"/>
      </w:pPr>
      <w:hyperlink r:id="rId10" w:history="1">
        <w:r w:rsidR="00740122" w:rsidRPr="00592F8C">
          <w:rPr>
            <w:rStyle w:val="Hyperlink"/>
          </w:rPr>
          <w:t>home.component.html</w:t>
        </w:r>
      </w:hyperlink>
      <w:r w:rsidR="00C04A29">
        <w: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h4</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Welcome to Server Manager 4.0</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h4</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p</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Manage your Servers and Users.</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p</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class</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CE9178"/>
          <w:sz w:val="21"/>
          <w:szCs w:val="21"/>
        </w:rPr>
        <w:t>"btn btn-primay"</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click</w:t>
      </w:r>
      <w:r w:rsidRPr="00740122">
        <w:rPr>
          <w:rFonts w:ascii="Consolas" w:eastAsia="Times New Roman" w:hAnsi="Consolas" w:cs="Consolas"/>
          <w:color w:val="D4D4D4"/>
          <w:sz w:val="21"/>
          <w:szCs w:val="21"/>
        </w:rPr>
        <w:t xml:space="preserve">) = </w:t>
      </w:r>
      <w:r w:rsidRPr="00740122">
        <w:rPr>
          <w:rFonts w:ascii="Consolas" w:eastAsia="Times New Roman" w:hAnsi="Consolas" w:cs="Consolas"/>
          <w:color w:val="CE9178"/>
          <w:sz w:val="21"/>
          <w:szCs w:val="21"/>
        </w:rPr>
        <w:t>"onLoadServers()"</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Load Servers 1</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class</w:t>
      </w:r>
      <w:r w:rsidRPr="00740122">
        <w:rPr>
          <w:rFonts w:ascii="Consolas" w:eastAsia="Times New Roman" w:hAnsi="Consolas" w:cs="Consolas"/>
          <w:color w:val="D4D4D4"/>
          <w:sz w:val="21"/>
          <w:szCs w:val="21"/>
        </w:rPr>
        <w:t>=</w:t>
      </w:r>
      <w:r w:rsidRPr="00740122">
        <w:rPr>
          <w:rFonts w:ascii="Consolas" w:eastAsia="Times New Roman" w:hAnsi="Consolas" w:cs="Consolas"/>
          <w:color w:val="CE9178"/>
          <w:sz w:val="21"/>
          <w:szCs w:val="21"/>
        </w:rPr>
        <w:t>"btn btn-default"</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click</w:t>
      </w:r>
      <w:r w:rsidRPr="00740122">
        <w:rPr>
          <w:rFonts w:ascii="Consolas" w:eastAsia="Times New Roman" w:hAnsi="Consolas" w:cs="Consolas"/>
          <w:color w:val="D4D4D4"/>
          <w:sz w:val="21"/>
          <w:szCs w:val="21"/>
        </w:rPr>
        <w:t xml:space="preserve">) = </w:t>
      </w:r>
      <w:r w:rsidRPr="00740122">
        <w:rPr>
          <w:rFonts w:ascii="Consolas" w:eastAsia="Times New Roman" w:hAnsi="Consolas" w:cs="Consolas"/>
          <w:color w:val="CE9178"/>
          <w:sz w:val="21"/>
          <w:szCs w:val="21"/>
        </w:rPr>
        <w:t>"onLogin()"</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Login</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class</w:t>
      </w:r>
      <w:r w:rsidRPr="00740122">
        <w:rPr>
          <w:rFonts w:ascii="Consolas" w:eastAsia="Times New Roman" w:hAnsi="Consolas" w:cs="Consolas"/>
          <w:color w:val="D4D4D4"/>
          <w:sz w:val="21"/>
          <w:szCs w:val="21"/>
        </w:rPr>
        <w:t>=</w:t>
      </w:r>
      <w:r w:rsidRPr="00740122">
        <w:rPr>
          <w:rFonts w:ascii="Consolas" w:eastAsia="Times New Roman" w:hAnsi="Consolas" w:cs="Consolas"/>
          <w:color w:val="CE9178"/>
          <w:sz w:val="21"/>
          <w:szCs w:val="21"/>
        </w:rPr>
        <w:t>"btn btn-default"</w:t>
      </w:r>
      <w:r w:rsidRPr="00740122">
        <w:rPr>
          <w:rFonts w:ascii="Consolas" w:eastAsia="Times New Roman" w:hAnsi="Consolas" w:cs="Consolas"/>
          <w:color w:val="D4D4D4"/>
          <w:sz w:val="21"/>
          <w:szCs w:val="21"/>
        </w:rPr>
        <w:t xml:space="preserve"> (</w:t>
      </w:r>
      <w:r w:rsidRPr="00740122">
        <w:rPr>
          <w:rFonts w:ascii="Consolas" w:eastAsia="Times New Roman" w:hAnsi="Consolas" w:cs="Consolas"/>
          <w:color w:val="9CDCFE"/>
          <w:sz w:val="21"/>
          <w:szCs w:val="21"/>
        </w:rPr>
        <w:t>click</w:t>
      </w:r>
      <w:r w:rsidRPr="00740122">
        <w:rPr>
          <w:rFonts w:ascii="Consolas" w:eastAsia="Times New Roman" w:hAnsi="Consolas" w:cs="Consolas"/>
          <w:color w:val="D4D4D4"/>
          <w:sz w:val="21"/>
          <w:szCs w:val="21"/>
        </w:rPr>
        <w:t>)=</w:t>
      </w:r>
      <w:r w:rsidRPr="00740122">
        <w:rPr>
          <w:rFonts w:ascii="Consolas" w:eastAsia="Times New Roman" w:hAnsi="Consolas" w:cs="Consolas"/>
          <w:color w:val="CE9178"/>
          <w:sz w:val="21"/>
          <w:szCs w:val="21"/>
        </w:rPr>
        <w:t>"onLogout()"</w:t>
      </w:r>
      <w:r w:rsidRPr="00740122">
        <w:rPr>
          <w:rFonts w:ascii="Consolas" w:eastAsia="Times New Roman" w:hAnsi="Consolas" w:cs="Consolas"/>
          <w:color w:val="808080"/>
          <w:sz w:val="21"/>
          <w:szCs w:val="21"/>
        </w:rPr>
        <w:t>&gt;</w:t>
      </w:r>
      <w:r w:rsidRPr="00740122">
        <w:rPr>
          <w:rFonts w:ascii="Consolas" w:eastAsia="Times New Roman" w:hAnsi="Consolas" w:cs="Consolas"/>
          <w:color w:val="D4D4D4"/>
          <w:sz w:val="21"/>
          <w:szCs w:val="21"/>
        </w:rPr>
        <w:t>Logout</w:t>
      </w:r>
      <w:r w:rsidRPr="00740122">
        <w:rPr>
          <w:rFonts w:ascii="Consolas" w:eastAsia="Times New Roman" w:hAnsi="Consolas" w:cs="Consolas"/>
          <w:color w:val="808080"/>
          <w:sz w:val="21"/>
          <w:szCs w:val="21"/>
        </w:rPr>
        <w:t>&lt;/</w:t>
      </w:r>
      <w:r w:rsidRPr="00740122">
        <w:rPr>
          <w:rFonts w:ascii="Consolas" w:eastAsia="Times New Roman" w:hAnsi="Consolas" w:cs="Consolas"/>
          <w:color w:val="569CD6"/>
          <w:sz w:val="21"/>
          <w:szCs w:val="21"/>
        </w:rPr>
        <w:t>button</w:t>
      </w:r>
      <w:r w:rsidRPr="00740122">
        <w:rPr>
          <w:rFonts w:ascii="Consolas" w:eastAsia="Times New Roman" w:hAnsi="Consolas" w:cs="Consolas"/>
          <w:color w:val="808080"/>
          <w:sz w:val="21"/>
          <w:szCs w:val="21"/>
        </w:rPr>
        <w:t>&gt;</w:t>
      </w: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p>
    <w:p w:rsidR="00740122" w:rsidRPr="00740122" w:rsidRDefault="00740122" w:rsidP="00740122">
      <w:pPr>
        <w:pStyle w:val="ListParagraph"/>
        <w:numPr>
          <w:ilvl w:val="0"/>
          <w:numId w:val="29"/>
        </w:numPr>
        <w:shd w:val="clear" w:color="auto" w:fill="1E1E1E"/>
        <w:spacing w:after="0" w:line="285" w:lineRule="atLeast"/>
        <w:rPr>
          <w:rFonts w:ascii="Consolas" w:eastAsia="Times New Roman" w:hAnsi="Consolas" w:cs="Consolas"/>
          <w:color w:val="D4D4D4"/>
          <w:sz w:val="21"/>
          <w:szCs w:val="21"/>
        </w:rPr>
      </w:pPr>
      <w:r w:rsidRPr="00740122">
        <w:rPr>
          <w:rFonts w:ascii="Consolas" w:eastAsia="Times New Roman" w:hAnsi="Consolas" w:cs="Consolas"/>
          <w:color w:val="D4D4D4"/>
          <w:sz w:val="21"/>
          <w:szCs w:val="21"/>
        </w:rPr>
        <w:t>)</w:t>
      </w:r>
    </w:p>
    <w:p w:rsidR="00C04A29" w:rsidRDefault="00C04A29" w:rsidP="00C04A29">
      <w:pPr>
        <w:pStyle w:val="ListParagraph"/>
        <w:ind w:left="1440"/>
        <w:jc w:val="both"/>
      </w:pPr>
    </w:p>
    <w:p w:rsidR="00D1002B" w:rsidRDefault="00250736" w:rsidP="00D1002B">
      <w:pPr>
        <w:pStyle w:val="ListParagraph"/>
        <w:numPr>
          <w:ilvl w:val="0"/>
          <w:numId w:val="1"/>
        </w:numPr>
        <w:jc w:val="both"/>
      </w:pPr>
      <w:hyperlink r:id="rId11" w:history="1">
        <w:r w:rsidR="00E77344" w:rsidRPr="00592F8C">
          <w:rPr>
            <w:rStyle w:val="Hyperlink"/>
          </w:rPr>
          <w:t>home.component.ts</w:t>
        </w:r>
      </w:hyperlink>
      <w:r w:rsidR="00B20501">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import</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9CDCFE"/>
          <w:sz w:val="21"/>
          <w:szCs w:val="21"/>
        </w:rPr>
        <w:t>Component</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OnInit</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C586C0"/>
          <w:sz w:val="21"/>
          <w:szCs w:val="21"/>
        </w:rPr>
        <w:t>from</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'@angular/core'</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import</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9CDCFE"/>
          <w:sz w:val="21"/>
          <w:szCs w:val="21"/>
        </w:rPr>
        <w:t>Router</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C586C0"/>
          <w:sz w:val="21"/>
          <w:szCs w:val="21"/>
        </w:rPr>
        <w:t>from</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'@angular/router'</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import</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9CDCFE"/>
          <w:sz w:val="21"/>
          <w:szCs w:val="21"/>
        </w:rPr>
        <w:t>AuthService</w:t>
      </w:r>
      <w:r w:rsidRPr="00E77344">
        <w:rPr>
          <w:rFonts w:ascii="Consolas" w:eastAsia="Times New Roman" w:hAnsi="Consolas" w:cs="Consolas"/>
          <w:color w:val="D4D4D4"/>
          <w:sz w:val="21"/>
          <w:szCs w:val="21"/>
        </w:rPr>
        <w:t xml:space="preserve"> } </w:t>
      </w:r>
      <w:r w:rsidRPr="00E77344">
        <w:rPr>
          <w:rFonts w:ascii="Consolas" w:eastAsia="Times New Roman" w:hAnsi="Consolas" w:cs="Consolas"/>
          <w:color w:val="C586C0"/>
          <w:sz w:val="21"/>
          <w:szCs w:val="21"/>
        </w:rPr>
        <w:t>from</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'../auth.service'</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w:t>
      </w:r>
      <w:r w:rsidRPr="00E77344">
        <w:rPr>
          <w:rFonts w:ascii="Consolas" w:eastAsia="Times New Roman" w:hAnsi="Consolas" w:cs="Consolas"/>
          <w:color w:val="DCDCAA"/>
          <w:sz w:val="21"/>
          <w:szCs w:val="21"/>
        </w:rPr>
        <w:t>Component</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selector:</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'app-home'</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templateUrl:</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'./home.component.html'</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styleUrls: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'./home.component.css'</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C586C0"/>
          <w:sz w:val="21"/>
          <w:szCs w:val="21"/>
        </w:rPr>
        <w:t>export</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class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HomeComponent</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implements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OnInit</w:t>
      </w: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constructor</w:t>
      </w:r>
      <w:r w:rsidRPr="00E77344">
        <w:rPr>
          <w:rFonts w:ascii="Consolas" w:eastAsia="Times New Roman" w:hAnsi="Consolas" w:cs="Consolas"/>
          <w:color w:val="D4D4D4"/>
          <w:sz w:val="21"/>
          <w:szCs w:val="21"/>
        </w:rPr>
        <w:t>(</w:t>
      </w:r>
      <w:r w:rsidRPr="00E77344">
        <w:rPr>
          <w:rFonts w:ascii="Consolas" w:eastAsia="Times New Roman" w:hAnsi="Consolas" w:cs="Consolas"/>
          <w:color w:val="569CD6"/>
          <w:sz w:val="21"/>
          <w:szCs w:val="21"/>
        </w:rPr>
        <w:t>private</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router</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Router</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private</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authService</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AuthService</w:t>
      </w:r>
      <w:r w:rsidRPr="00E77344">
        <w:rPr>
          <w:rFonts w:ascii="Consolas" w:eastAsia="Times New Roman" w:hAnsi="Consolas" w:cs="Consolas"/>
          <w:color w:val="D4D4D4"/>
          <w:sz w:val="21"/>
          <w:szCs w:val="21"/>
        </w:rPr>
        <w:t xml:space="preserve">  ) {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lastRenderedPageBreak/>
        <w:t xml:space="preserve">  </w:t>
      </w:r>
      <w:r w:rsidRPr="00E77344">
        <w:rPr>
          <w:rFonts w:ascii="Consolas" w:eastAsia="Times New Roman" w:hAnsi="Consolas" w:cs="Consolas"/>
          <w:color w:val="DCDCAA"/>
          <w:sz w:val="21"/>
          <w:szCs w:val="21"/>
        </w:rPr>
        <w:t>ngOnInit</w:t>
      </w:r>
      <w:r w:rsidRPr="00E77344">
        <w:rPr>
          <w:rFonts w:ascii="Consolas" w:eastAsia="Times New Roman" w:hAnsi="Consolas" w:cs="Consolas"/>
          <w:color w:val="D4D4D4"/>
          <w:sz w:val="21"/>
          <w:szCs w:val="21"/>
        </w:rPr>
        <w:t>()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DCDCAA"/>
          <w:sz w:val="21"/>
          <w:szCs w:val="21"/>
        </w:rPr>
        <w:t>onLoadServers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id</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4EC9B0"/>
          <w:sz w:val="21"/>
          <w:szCs w:val="21"/>
        </w:rPr>
        <w:t>number</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608B4E"/>
          <w:sz w:val="21"/>
          <w:szCs w:val="21"/>
        </w:rPr>
        <w:t>//complex calculation</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this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router</w:t>
      </w:r>
      <w:r w:rsidRPr="00E77344">
        <w:rPr>
          <w:rFonts w:ascii="Consolas" w:eastAsia="Times New Roman" w:hAnsi="Consolas" w:cs="Consolas"/>
          <w:color w:val="D4D4D4"/>
          <w:sz w:val="21"/>
          <w:szCs w:val="21"/>
        </w:rPr>
        <w:t>.</w:t>
      </w:r>
      <w:r w:rsidRPr="00E77344">
        <w:rPr>
          <w:rFonts w:ascii="Consolas" w:eastAsia="Times New Roman" w:hAnsi="Consolas" w:cs="Consolas"/>
          <w:color w:val="DCDCAA"/>
          <w:sz w:val="21"/>
          <w:szCs w:val="21"/>
        </w:rPr>
        <w:t>navigate</w:t>
      </w:r>
      <w:r w:rsidRPr="00E77344">
        <w:rPr>
          <w:rFonts w:ascii="Consolas" w:eastAsia="Times New Roman" w:hAnsi="Consolas" w:cs="Consolas"/>
          <w:color w:val="D4D4D4"/>
          <w:sz w:val="21"/>
          <w:szCs w:val="21"/>
        </w:rPr>
        <w:t>([</w:t>
      </w:r>
      <w:r w:rsidRPr="00E77344">
        <w:rPr>
          <w:rFonts w:ascii="Consolas" w:eastAsia="Times New Roman" w:hAnsi="Consolas" w:cs="Consolas"/>
          <w:color w:val="CE9178"/>
          <w:sz w:val="21"/>
          <w:szCs w:val="21"/>
        </w:rPr>
        <w:t>'/servers'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id</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'edit'</w:t>
      </w:r>
      <w:r w:rsidRPr="00E77344">
        <w:rPr>
          <w:rFonts w:ascii="Consolas" w:eastAsia="Times New Roman" w:hAnsi="Consolas" w:cs="Consolas"/>
          <w:color w:val="D4D4D4"/>
          <w:sz w:val="21"/>
          <w:szCs w:val="21"/>
        </w:rPr>
        <w:t>], {</w:t>
      </w:r>
      <w:r w:rsidRPr="00E77344">
        <w:rPr>
          <w:rFonts w:ascii="Consolas" w:eastAsia="Times New Roman" w:hAnsi="Consolas" w:cs="Consolas"/>
          <w:color w:val="9CDCFE"/>
          <w:sz w:val="21"/>
          <w:szCs w:val="21"/>
        </w:rPr>
        <w:t>queryParams:</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allowEdit:</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CE9178"/>
          <w:sz w:val="21"/>
          <w:szCs w:val="21"/>
        </w:rPr>
        <w:t>'1'</w:t>
      </w: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9CDCFE"/>
          <w:sz w:val="21"/>
          <w:szCs w:val="21"/>
        </w:rPr>
        <w:t>fragment:</w:t>
      </w:r>
      <w:r w:rsidRPr="00E77344">
        <w:rPr>
          <w:rFonts w:ascii="Consolas" w:eastAsia="Times New Roman" w:hAnsi="Consolas" w:cs="Consolas"/>
          <w:color w:val="CE9178"/>
          <w:sz w:val="21"/>
          <w:szCs w:val="21"/>
        </w:rPr>
        <w:t>'loading'</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24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DCDCAA"/>
          <w:sz w:val="21"/>
          <w:szCs w:val="21"/>
        </w:rPr>
        <w:t>onLogin</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this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authService</w:t>
      </w:r>
      <w:r w:rsidRPr="00E77344">
        <w:rPr>
          <w:rFonts w:ascii="Consolas" w:eastAsia="Times New Roman" w:hAnsi="Consolas" w:cs="Consolas"/>
          <w:color w:val="D4D4D4"/>
          <w:sz w:val="21"/>
          <w:szCs w:val="21"/>
        </w:rPr>
        <w:t>.</w:t>
      </w:r>
      <w:r w:rsidRPr="00E77344">
        <w:rPr>
          <w:rFonts w:ascii="Consolas" w:eastAsia="Times New Roman" w:hAnsi="Consolas" w:cs="Consolas"/>
          <w:color w:val="DCDCAA"/>
          <w:sz w:val="21"/>
          <w:szCs w:val="21"/>
        </w:rPr>
        <w:t>login</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DCDCAA"/>
          <w:sz w:val="21"/>
          <w:szCs w:val="21"/>
        </w:rPr>
        <w:t>onLogout</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r w:rsidRPr="00E77344">
        <w:rPr>
          <w:rFonts w:ascii="Consolas" w:eastAsia="Times New Roman" w:hAnsi="Consolas" w:cs="Consolas"/>
          <w:color w:val="569CD6"/>
          <w:sz w:val="21"/>
          <w:szCs w:val="21"/>
        </w:rPr>
        <w:t>this</w:t>
      </w:r>
      <w:r w:rsidRPr="00E77344">
        <w:rPr>
          <w:rFonts w:ascii="Consolas" w:eastAsia="Times New Roman" w:hAnsi="Consolas" w:cs="Consolas"/>
          <w:color w:val="D4D4D4"/>
          <w:sz w:val="21"/>
          <w:szCs w:val="21"/>
        </w:rPr>
        <w:t>.</w:t>
      </w:r>
      <w:r w:rsidRPr="00E77344">
        <w:rPr>
          <w:rFonts w:ascii="Consolas" w:eastAsia="Times New Roman" w:hAnsi="Consolas" w:cs="Consolas"/>
          <w:color w:val="9CDCFE"/>
          <w:sz w:val="21"/>
          <w:szCs w:val="21"/>
        </w:rPr>
        <w:t>authService</w:t>
      </w:r>
      <w:r w:rsidRPr="00E77344">
        <w:rPr>
          <w:rFonts w:ascii="Consolas" w:eastAsia="Times New Roman" w:hAnsi="Consolas" w:cs="Consolas"/>
          <w:color w:val="D4D4D4"/>
          <w:sz w:val="21"/>
          <w:szCs w:val="21"/>
        </w:rPr>
        <w:t>.</w:t>
      </w:r>
      <w:r w:rsidRPr="00E77344">
        <w:rPr>
          <w:rFonts w:ascii="Consolas" w:eastAsia="Times New Roman" w:hAnsi="Consolas" w:cs="Consolas"/>
          <w:color w:val="DCDCAA"/>
          <w:sz w:val="21"/>
          <w:szCs w:val="21"/>
        </w:rPr>
        <w:t>logout</w:t>
      </w: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 xml:space="preserve">  }</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E77344">
        <w:rPr>
          <w:rFonts w:ascii="Consolas" w:eastAsia="Times New Roman" w:hAnsi="Consolas" w:cs="Consolas"/>
          <w:color w:val="D4D4D4"/>
          <w:sz w:val="21"/>
          <w:szCs w:val="21"/>
        </w:rPr>
        <w:t>}</w:t>
      </w:r>
    </w:p>
    <w:p w:rsidR="00E77344" w:rsidRPr="00E77344" w:rsidRDefault="00E77344" w:rsidP="00E77344">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B20501" w:rsidRDefault="00B20501" w:rsidP="00B20501">
      <w:pPr>
        <w:pStyle w:val="ListParagraph"/>
        <w:jc w:val="both"/>
      </w:pPr>
    </w:p>
    <w:p w:rsidR="000D308A" w:rsidRDefault="000D308A" w:rsidP="00B20501">
      <w:pPr>
        <w:pStyle w:val="ListParagraph"/>
        <w:jc w:val="both"/>
      </w:pPr>
      <w:r>
        <w:t>6. auth.service.ts:</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C586C0"/>
          <w:sz w:val="21"/>
          <w:szCs w:val="21"/>
        </w:rPr>
        <w:t>import</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9CDCFE"/>
          <w:sz w:val="21"/>
          <w:szCs w:val="21"/>
        </w:rPr>
        <w:t>logging</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C586C0"/>
          <w:sz w:val="21"/>
          <w:szCs w:val="21"/>
        </w:rPr>
        <w:t>from</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CE9178"/>
          <w:sz w:val="21"/>
          <w:szCs w:val="21"/>
        </w:rPr>
        <w:t>"protractor"</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C586C0"/>
          <w:sz w:val="21"/>
          <w:szCs w:val="21"/>
        </w:rPr>
        <w:t>export</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class</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4EC9B0"/>
          <w:sz w:val="21"/>
          <w:szCs w:val="21"/>
        </w:rPr>
        <w:t>AuthService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loggedIn</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false</w:t>
      </w: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DCDCAA"/>
          <w:sz w:val="21"/>
          <w:szCs w:val="21"/>
        </w:rPr>
        <w:t>isAuthenticated</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const</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promise</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new</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4EC9B0"/>
          <w:sz w:val="21"/>
          <w:szCs w:val="21"/>
        </w:rPr>
        <w:t>Promise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resolve</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reject</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=&gt;</w:t>
      </w: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DCDCAA"/>
          <w:sz w:val="21"/>
          <w:szCs w:val="21"/>
        </w:rPr>
        <w:t>setTimeout</w:t>
      </w:r>
      <w:r w:rsidRPr="000D308A">
        <w:rPr>
          <w:rFonts w:ascii="Consolas" w:eastAsia="Times New Roman" w:hAnsi="Consolas" w:cs="Consolas"/>
          <w:color w:val="D4D4D4"/>
          <w:sz w:val="21"/>
          <w:szCs w:val="21"/>
        </w:rPr>
        <w:t>(()</w:t>
      </w:r>
      <w:r w:rsidRPr="000D308A">
        <w:rPr>
          <w:rFonts w:ascii="Consolas" w:eastAsia="Times New Roman" w:hAnsi="Consolas" w:cs="Consolas"/>
          <w:color w:val="569CD6"/>
          <w:sz w:val="21"/>
          <w:szCs w:val="21"/>
        </w:rPr>
        <w:t>=&gt;</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DCDCAA"/>
          <w:sz w:val="21"/>
          <w:szCs w:val="21"/>
        </w:rPr>
        <w:t>resolve</w:t>
      </w:r>
      <w:r w:rsidRPr="000D308A">
        <w:rPr>
          <w:rFonts w:ascii="Consolas" w:eastAsia="Times New Roman" w:hAnsi="Consolas" w:cs="Consolas"/>
          <w:color w:val="D4D4D4"/>
          <w:sz w:val="21"/>
          <w:szCs w:val="21"/>
        </w:rPr>
        <w:t>(</w:t>
      </w:r>
      <w:r w:rsidRPr="000D308A">
        <w:rPr>
          <w:rFonts w:ascii="Consolas" w:eastAsia="Times New Roman" w:hAnsi="Consolas" w:cs="Consolas"/>
          <w:color w:val="569CD6"/>
          <w:sz w:val="21"/>
          <w:szCs w:val="21"/>
        </w:rPr>
        <w:t>this</w:t>
      </w:r>
      <w:r w:rsidRPr="000D308A">
        <w:rPr>
          <w:rFonts w:ascii="Consolas" w:eastAsia="Times New Roman" w:hAnsi="Consolas" w:cs="Consolas"/>
          <w:color w:val="D4D4D4"/>
          <w:sz w:val="21"/>
          <w:szCs w:val="21"/>
        </w:rPr>
        <w:t>.</w:t>
      </w:r>
      <w:r w:rsidRPr="000D308A">
        <w:rPr>
          <w:rFonts w:ascii="Consolas" w:eastAsia="Times New Roman" w:hAnsi="Consolas" w:cs="Consolas"/>
          <w:color w:val="9CDCFE"/>
          <w:sz w:val="21"/>
          <w:szCs w:val="21"/>
        </w:rPr>
        <w:t>loggedIn</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B5CEA8"/>
          <w:sz w:val="21"/>
          <w:szCs w:val="21"/>
        </w:rPr>
        <w:t>800</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C586C0"/>
          <w:sz w:val="21"/>
          <w:szCs w:val="21"/>
        </w:rPr>
        <w:t>return</w:t>
      </w: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9CDCFE"/>
          <w:sz w:val="21"/>
          <w:szCs w:val="21"/>
        </w:rPr>
        <w:t>promise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DCDCAA"/>
          <w:sz w:val="21"/>
          <w:szCs w:val="21"/>
        </w:rPr>
        <w:t>login</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this</w:t>
      </w:r>
      <w:r w:rsidRPr="000D308A">
        <w:rPr>
          <w:rFonts w:ascii="Consolas" w:eastAsia="Times New Roman" w:hAnsi="Consolas" w:cs="Consolas"/>
          <w:color w:val="D4D4D4"/>
          <w:sz w:val="21"/>
          <w:szCs w:val="21"/>
        </w:rPr>
        <w:t>.</w:t>
      </w:r>
      <w:r w:rsidRPr="000D308A">
        <w:rPr>
          <w:rFonts w:ascii="Consolas" w:eastAsia="Times New Roman" w:hAnsi="Consolas" w:cs="Consolas"/>
          <w:color w:val="9CDCFE"/>
          <w:sz w:val="21"/>
          <w:szCs w:val="21"/>
        </w:rPr>
        <w:t>loggedIn</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true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DCDCAA"/>
          <w:sz w:val="21"/>
          <w:szCs w:val="21"/>
        </w:rPr>
        <w:t>logout</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w:t>
      </w:r>
      <w:r w:rsidRPr="000D308A">
        <w:rPr>
          <w:rFonts w:ascii="Consolas" w:eastAsia="Times New Roman" w:hAnsi="Consolas" w:cs="Consolas"/>
          <w:color w:val="569CD6"/>
          <w:sz w:val="21"/>
          <w:szCs w:val="21"/>
        </w:rPr>
        <w:t>this</w:t>
      </w:r>
      <w:r w:rsidRPr="000D308A">
        <w:rPr>
          <w:rFonts w:ascii="Consolas" w:eastAsia="Times New Roman" w:hAnsi="Consolas" w:cs="Consolas"/>
          <w:color w:val="D4D4D4"/>
          <w:sz w:val="21"/>
          <w:szCs w:val="21"/>
        </w:rPr>
        <w:t>.</w:t>
      </w:r>
      <w:r w:rsidRPr="000D308A">
        <w:rPr>
          <w:rFonts w:ascii="Consolas" w:eastAsia="Times New Roman" w:hAnsi="Consolas" w:cs="Consolas"/>
          <w:color w:val="9CDCFE"/>
          <w:sz w:val="21"/>
          <w:szCs w:val="21"/>
        </w:rPr>
        <w:t>loggedIn</w:t>
      </w:r>
      <w:r w:rsidRPr="000D308A">
        <w:rPr>
          <w:rFonts w:ascii="Consolas" w:eastAsia="Times New Roman" w:hAnsi="Consolas" w:cs="Consolas"/>
          <w:color w:val="D4D4D4"/>
          <w:sz w:val="21"/>
          <w:szCs w:val="21"/>
        </w:rPr>
        <w:t xml:space="preserve"> = </w:t>
      </w:r>
      <w:r w:rsidRPr="000D308A">
        <w:rPr>
          <w:rFonts w:ascii="Consolas" w:eastAsia="Times New Roman" w:hAnsi="Consolas" w:cs="Consolas"/>
          <w:color w:val="569CD6"/>
          <w:sz w:val="21"/>
          <w:szCs w:val="21"/>
        </w:rPr>
        <w:t>false</w:t>
      </w:r>
      <w:r w:rsidRPr="000D308A">
        <w:rPr>
          <w:rFonts w:ascii="Consolas" w:eastAsia="Times New Roman" w:hAnsi="Consolas" w:cs="Consolas"/>
          <w:color w:val="D4D4D4"/>
          <w:sz w:val="21"/>
          <w:szCs w:val="21"/>
        </w:rPr>
        <w:t>;</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t xml:space="preserve">    }  </w:t>
      </w:r>
    </w:p>
    <w:p w:rsidR="000D308A" w:rsidRPr="000D308A" w:rsidRDefault="000D308A" w:rsidP="000D308A">
      <w:pPr>
        <w:shd w:val="clear" w:color="auto" w:fill="1E1E1E"/>
        <w:spacing w:after="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lastRenderedPageBreak/>
        <w:t>}</w:t>
      </w:r>
    </w:p>
    <w:p w:rsidR="000D308A" w:rsidRPr="000D308A" w:rsidRDefault="000D308A" w:rsidP="000D308A">
      <w:pPr>
        <w:shd w:val="clear" w:color="auto" w:fill="1E1E1E"/>
        <w:spacing w:after="240" w:line="285" w:lineRule="atLeast"/>
        <w:rPr>
          <w:rFonts w:ascii="Consolas" w:eastAsia="Times New Roman" w:hAnsi="Consolas" w:cs="Consolas"/>
          <w:color w:val="D4D4D4"/>
          <w:sz w:val="21"/>
          <w:szCs w:val="21"/>
        </w:rPr>
      </w:pPr>
      <w:r w:rsidRPr="000D308A">
        <w:rPr>
          <w:rFonts w:ascii="Consolas" w:eastAsia="Times New Roman" w:hAnsi="Consolas" w:cs="Consolas"/>
          <w:color w:val="D4D4D4"/>
          <w:sz w:val="21"/>
          <w:szCs w:val="21"/>
        </w:rPr>
        <w:br/>
      </w:r>
    </w:p>
    <w:p w:rsidR="000D308A" w:rsidRDefault="000D308A" w:rsidP="00B20501">
      <w:pPr>
        <w:pStyle w:val="ListParagraph"/>
        <w:jc w:val="both"/>
      </w:pPr>
    </w:p>
    <w:p w:rsidR="0036628A" w:rsidRDefault="0036628A" w:rsidP="00B20501">
      <w:pPr>
        <w:pStyle w:val="ListParagraph"/>
        <w:jc w:val="both"/>
      </w:pPr>
    </w:p>
    <w:p w:rsidR="0036628A" w:rsidRDefault="0036628A" w:rsidP="00B20501">
      <w:pPr>
        <w:pStyle w:val="ListParagraph"/>
        <w:jc w:val="both"/>
      </w:pPr>
    </w:p>
    <w:p w:rsidR="00CD07F4" w:rsidRPr="00DF3F0B" w:rsidRDefault="00CD07F4" w:rsidP="00B20501">
      <w:pPr>
        <w:pStyle w:val="ListParagraph"/>
        <w:jc w:val="both"/>
        <w:rPr>
          <w:b/>
          <w:u w:val="single"/>
        </w:rPr>
      </w:pPr>
      <w:r w:rsidRPr="00DF3F0B">
        <w:rPr>
          <w:b/>
          <w:u w:val="single"/>
        </w:rPr>
        <w:t xml:space="preserve">Section 11: Lecture 138//Controlling Navigation with canDeactivate </w:t>
      </w:r>
    </w:p>
    <w:p w:rsidR="0036628A" w:rsidRDefault="00CD07F4" w:rsidP="00CD07F4">
      <w:pPr>
        <w:pStyle w:val="ListParagraph"/>
        <w:numPr>
          <w:ilvl w:val="0"/>
          <w:numId w:val="30"/>
        </w:numPr>
        <w:jc w:val="both"/>
      </w:pPr>
      <w:r>
        <w:t xml:space="preserve"> </w:t>
      </w:r>
      <w:r w:rsidR="003A7D42">
        <w:t xml:space="preserve">In the last lectures we learnt how to use canActivate control access to a route, now I want to focus on to the control of </w:t>
      </w:r>
      <w:r w:rsidR="004C060F">
        <w:t>wether</w:t>
      </w:r>
      <w:r w:rsidR="003A7D42">
        <w:t xml:space="preserve"> you are allowed to leave </w:t>
      </w:r>
      <w:r w:rsidR="00C924B4">
        <w:t>a rote</w:t>
      </w:r>
      <w:r w:rsidR="003A7D42">
        <w:t xml:space="preserve"> or not.</w:t>
      </w:r>
      <w:r w:rsidR="00DC04AB">
        <w:t xml:space="preserve"> We can control this too and we might want to control this if we are logged in</w:t>
      </w:r>
      <w:r w:rsidR="00831CD0">
        <w:t xml:space="preserve"> once we do edit a server.</w:t>
      </w:r>
    </w:p>
    <w:p w:rsidR="003A7D42" w:rsidRDefault="00831CD0" w:rsidP="00CD07F4">
      <w:pPr>
        <w:pStyle w:val="ListParagraph"/>
        <w:numPr>
          <w:ilvl w:val="0"/>
          <w:numId w:val="30"/>
        </w:numPr>
        <w:jc w:val="both"/>
      </w:pPr>
      <w:r>
        <w:t>Now, we are allowed to edit the dev server, and here if I want to</w:t>
      </w:r>
      <w:r w:rsidR="00860179">
        <w:t xml:space="preserve"> change something I want to </w:t>
      </w:r>
      <w:r w:rsidR="001704D6">
        <w:t>ask the</w:t>
      </w:r>
      <w:r>
        <w:t xml:space="preserve"> user </w:t>
      </w:r>
      <w:r w:rsidR="00860179">
        <w:t xml:space="preserve">if he accidently clicks the back or somewhere if you want to leave </w:t>
      </w:r>
      <w:r w:rsidR="00C049C5">
        <w:t>off</w:t>
      </w:r>
      <w:r w:rsidR="00860179">
        <w:t xml:space="preserve"> if you maybe forgot to click update server first.</w:t>
      </w:r>
    </w:p>
    <w:p w:rsidR="00860179" w:rsidRDefault="003C7B90" w:rsidP="00CD07F4">
      <w:pPr>
        <w:pStyle w:val="ListParagraph"/>
        <w:numPr>
          <w:ilvl w:val="0"/>
          <w:numId w:val="30"/>
        </w:numPr>
        <w:jc w:val="both"/>
      </w:pPr>
      <w:r>
        <w:t>So, this convenient method of keeping the user from accidently navigating away.</w:t>
      </w:r>
      <w:r w:rsidR="00B7262D">
        <w:t xml:space="preserve"> How can we implement this.</w:t>
      </w:r>
    </w:p>
    <w:p w:rsidR="00B7262D" w:rsidRDefault="00B7262D" w:rsidP="00CD07F4">
      <w:pPr>
        <w:pStyle w:val="ListParagraph"/>
        <w:numPr>
          <w:ilvl w:val="0"/>
          <w:numId w:val="30"/>
        </w:numPr>
        <w:jc w:val="both"/>
      </w:pPr>
      <w:r>
        <w:t>Lets go to the edit serve component for this here and lets add a new property i.e. changesSaved -  we will keep this property as false initially and later we will changes this property whenever we click update server.</w:t>
      </w:r>
      <w:r w:rsidR="00E2013A">
        <w:t xml:space="preserve"> After the changes are saved we want to navigate away. So, we will inject the router here and we will add the route to navigate away in OnUpadteServer</w:t>
      </w:r>
    </w:p>
    <w:p w:rsidR="003C7B90" w:rsidRDefault="00397165" w:rsidP="00CD07F4">
      <w:pPr>
        <w:pStyle w:val="ListParagraph"/>
        <w:numPr>
          <w:ilvl w:val="0"/>
          <w:numId w:val="30"/>
        </w:numPr>
        <w:jc w:val="both"/>
      </w:pPr>
      <w:r>
        <w:t>So, here we will navigate away one level up to the last loaded server and for this we will add relativeTo configuration in the object as the second parameter</w:t>
      </w:r>
      <w:r w:rsidR="00A106D7">
        <w:t xml:space="preserve"> of the navigate method and then will navigate relative to currently active route</w:t>
      </w:r>
      <w:r>
        <w:t>.</w:t>
      </w:r>
    </w:p>
    <w:p w:rsidR="00C627EC" w:rsidRDefault="00C627EC" w:rsidP="00CD07F4">
      <w:pPr>
        <w:pStyle w:val="ListParagraph"/>
        <w:numPr>
          <w:ilvl w:val="0"/>
          <w:numId w:val="30"/>
        </w:numPr>
        <w:jc w:val="both"/>
      </w:pPr>
      <w:r>
        <w:t>Now, let’s make sure that whenever the user tries to accidently navigate a way that we prevent him from doing so; we will atleast ask if he really wants to leave now.</w:t>
      </w:r>
    </w:p>
    <w:p w:rsidR="00031577" w:rsidRDefault="00C627EC" w:rsidP="00CD07F4">
      <w:pPr>
        <w:pStyle w:val="ListParagraph"/>
        <w:numPr>
          <w:ilvl w:val="0"/>
          <w:numId w:val="30"/>
        </w:numPr>
        <w:jc w:val="both"/>
      </w:pPr>
      <w:r>
        <w:t>So, we somehow nee to execute this code in edit-server.component here. Here we will check the property changesSaved to check if the update method was clicked or not</w:t>
      </w:r>
      <w:r w:rsidR="00031577">
        <w:t>.</w:t>
      </w:r>
    </w:p>
    <w:p w:rsidR="00397165" w:rsidRDefault="00031577" w:rsidP="00CD07F4">
      <w:pPr>
        <w:pStyle w:val="ListParagraph"/>
        <w:numPr>
          <w:ilvl w:val="0"/>
          <w:numId w:val="30"/>
        </w:numPr>
        <w:jc w:val="both"/>
      </w:pPr>
      <w:r>
        <w:t xml:space="preserve">However, a guard always needs to be a service </w:t>
      </w:r>
      <w:r w:rsidR="00C627EC">
        <w:t xml:space="preserve"> </w:t>
      </w:r>
      <w:r w:rsidR="000631CA">
        <w:t xml:space="preserve">because we need to provide it just like we provided </w:t>
      </w:r>
      <w:r w:rsidR="00B92CD0">
        <w:t>the off guard</w:t>
      </w:r>
      <w:r w:rsidR="00C32D21">
        <w:t>. So, somehow this doesn’t fit – we need to access to code our component and have a service and that sounds  like a complicated set</w:t>
      </w:r>
      <w:r w:rsidR="00247C3A">
        <w:t>up but isn’t, but its actually very simple</w:t>
      </w:r>
      <w:r w:rsidR="00B21417">
        <w:tab/>
      </w:r>
      <w:r w:rsidR="00247C3A">
        <w:t xml:space="preserve"> </w:t>
      </w:r>
      <w:r w:rsidR="000631CA">
        <w:t>.</w:t>
      </w:r>
    </w:p>
    <w:p w:rsidR="000631CA" w:rsidRDefault="00B21417" w:rsidP="00CD07F4">
      <w:pPr>
        <w:pStyle w:val="ListParagraph"/>
        <w:numPr>
          <w:ilvl w:val="0"/>
          <w:numId w:val="30"/>
        </w:numPr>
        <w:jc w:val="both"/>
      </w:pPr>
      <w:r>
        <w:t>In our edit-server folder we will add a new file and we will name it can-deactivate-guard.service.ts.</w:t>
      </w:r>
      <w:r w:rsidR="006D4D73">
        <w:t xml:space="preserve"> And this also will be a service again as all guards are and in here</w:t>
      </w:r>
      <w:r w:rsidR="00C416FE">
        <w:t xml:space="preserve"> we first of all now want to export </w:t>
      </w:r>
      <w:r w:rsidR="00C416FE" w:rsidRPr="00C416FE">
        <w:rPr>
          <w:b/>
        </w:rPr>
        <w:t>an interface simply is a Contract which can be imported by some other class</w:t>
      </w:r>
      <w:r w:rsidR="006D4D73">
        <w:t>.</w:t>
      </w:r>
      <w:r w:rsidR="00C91F97">
        <w:t xml:space="preserve"> Interface forces this class to provide some logic.</w:t>
      </w:r>
    </w:p>
    <w:p w:rsidR="00B21417" w:rsidRDefault="00201B7D" w:rsidP="00CD07F4">
      <w:pPr>
        <w:pStyle w:val="ListParagraph"/>
        <w:numPr>
          <w:ilvl w:val="0"/>
          <w:numId w:val="30"/>
        </w:numPr>
        <w:jc w:val="both"/>
      </w:pPr>
      <w:r>
        <w:t>So, here I will name it the scan component deactivate and this interface will require one thing form the</w:t>
      </w:r>
      <w:r w:rsidR="0076713C">
        <w:t xml:space="preserve"> component that implements it.</w:t>
      </w:r>
    </w:p>
    <w:p w:rsidR="00F94624" w:rsidRDefault="0076713C" w:rsidP="00CD07F4">
      <w:pPr>
        <w:pStyle w:val="ListParagraph"/>
        <w:numPr>
          <w:ilvl w:val="0"/>
          <w:numId w:val="30"/>
        </w:numPr>
        <w:jc w:val="both"/>
      </w:pPr>
      <w:r>
        <w:t>This component should have a can deactivate method</w:t>
      </w:r>
      <w:r w:rsidR="00F94624">
        <w:t>. So, here we will add here the return type</w:t>
      </w:r>
    </w:p>
    <w:p w:rsidR="0076713C" w:rsidRDefault="00F94624" w:rsidP="00CD07F4">
      <w:pPr>
        <w:pStyle w:val="ListParagraph"/>
        <w:numPr>
          <w:ilvl w:val="0"/>
          <w:numId w:val="30"/>
        </w:numPr>
        <w:jc w:val="both"/>
      </w:pPr>
      <w:r>
        <w:t xml:space="preserve">Since it is a interface, it will not </w:t>
      </w:r>
      <w:r w:rsidR="00FC38A0">
        <w:t>contain the</w:t>
      </w:r>
      <w:r>
        <w:t xml:space="preserve"> actual logic, it will only contain </w:t>
      </w:r>
      <w:r w:rsidR="00FC38A0">
        <w:t>the information that how, it should look like.</w:t>
      </w:r>
    </w:p>
    <w:p w:rsidR="00FC38A0" w:rsidRDefault="00FC38A0" w:rsidP="00CD07F4">
      <w:pPr>
        <w:pStyle w:val="ListParagraph"/>
        <w:numPr>
          <w:ilvl w:val="0"/>
          <w:numId w:val="30"/>
        </w:numPr>
        <w:jc w:val="both"/>
      </w:pPr>
      <w:r>
        <w:t>So this method should take no arguments but in the end it should return the observable. Now, let’s</w:t>
      </w:r>
      <w:r w:rsidR="008241B8">
        <w:t xml:space="preserve"> come to the important thing.</w:t>
      </w:r>
    </w:p>
    <w:p w:rsidR="008241B8" w:rsidRDefault="008241B8" w:rsidP="00CD07F4">
      <w:pPr>
        <w:pStyle w:val="ListParagraph"/>
        <w:numPr>
          <w:ilvl w:val="0"/>
          <w:numId w:val="30"/>
        </w:numPr>
        <w:jc w:val="both"/>
      </w:pPr>
      <w:r>
        <w:lastRenderedPageBreak/>
        <w:t>So, that is our interface – nice to have it -  but that alone won’t do the trick, now let’s come to a important thing – the meet of the class of service his is say the service itself.</w:t>
      </w:r>
    </w:p>
    <w:p w:rsidR="008241B8" w:rsidRDefault="008241B8" w:rsidP="00CD07F4">
      <w:pPr>
        <w:pStyle w:val="ListParagraph"/>
        <w:numPr>
          <w:ilvl w:val="0"/>
          <w:numId w:val="30"/>
        </w:numPr>
        <w:jc w:val="both"/>
      </w:pPr>
      <w:r>
        <w:t xml:space="preserve">So, we will name it CanDeactivateGuard and it will implement an interface provided by angular routers called </w:t>
      </w:r>
      <w:r w:rsidRPr="008241B8">
        <w:rPr>
          <w:b/>
        </w:rPr>
        <w:t>CanDeactivate</w:t>
      </w:r>
      <w:r w:rsidR="00AD57DC">
        <w:rPr>
          <w:b/>
        </w:rPr>
        <w:t>.</w:t>
      </w:r>
      <w:r w:rsidR="00AD57DC">
        <w:t xml:space="preserve"> This is the interface provided by the angular router.</w:t>
      </w:r>
    </w:p>
    <w:p w:rsidR="00AD57DC" w:rsidRDefault="00AD57DC" w:rsidP="00CD07F4">
      <w:pPr>
        <w:pStyle w:val="ListParagraph"/>
        <w:numPr>
          <w:ilvl w:val="0"/>
          <w:numId w:val="30"/>
        </w:numPr>
        <w:jc w:val="both"/>
      </w:pPr>
      <w:r>
        <w:t xml:space="preserve">CanDeactivate is the generic type so we </w:t>
      </w:r>
      <w:r w:rsidR="004C1359">
        <w:t>must</w:t>
      </w:r>
      <w:r>
        <w:t xml:space="preserve"> define the type</w:t>
      </w:r>
      <w:r w:rsidR="009441DF">
        <w:t xml:space="preserve"> – in this type we will wrap our own interface </w:t>
      </w:r>
    </w:p>
    <w:p w:rsidR="00114CF8" w:rsidRDefault="00114CF8" w:rsidP="00CD07F4">
      <w:pPr>
        <w:pStyle w:val="ListParagraph"/>
        <w:numPr>
          <w:ilvl w:val="0"/>
          <w:numId w:val="30"/>
        </w:numPr>
        <w:jc w:val="both"/>
      </w:pPr>
      <w:r>
        <w:t>So, it warps the interface which forces some class to implement the canDeactivate method – this might sound complicated but this is the setup which will make sure that we connect a component to canDeactivate guard here.</w:t>
      </w:r>
    </w:p>
    <w:p w:rsidR="00114CF8" w:rsidRDefault="00E50A99" w:rsidP="00CD07F4">
      <w:pPr>
        <w:pStyle w:val="ListParagraph"/>
        <w:numPr>
          <w:ilvl w:val="0"/>
          <w:numId w:val="30"/>
        </w:numPr>
        <w:jc w:val="both"/>
      </w:pPr>
      <w:r>
        <w:t xml:space="preserve">So, for now </w:t>
      </w:r>
      <w:r w:rsidR="00D21B92">
        <w:t>let’s</w:t>
      </w:r>
      <w:r>
        <w:t xml:space="preserve"> go with that piece of information</w:t>
      </w:r>
      <w:r w:rsidR="00726906">
        <w:t>; now this class/ this guard here also needs to implement the can deactivate method here -  this is the canDeactivate method that will be implemented by angular router once we try to leave a route. Therefore this will have the component- which we are currently on as the argument and this component needs to be of the type CanComponentDeactivate – which means that this needs to be a component which has CanComponentDeactivate i</w:t>
      </w:r>
      <w:r w:rsidR="00492EAA">
        <w:t>nterface implemented. We also w</w:t>
      </w:r>
      <w:r w:rsidR="00726906">
        <w:t>ill receive the current route as an argument</w:t>
      </w:r>
      <w:r w:rsidR="0023765A">
        <w:t xml:space="preserve"> i.e. that will be the ActivatedRouteSnapshot</w:t>
      </w:r>
      <w:r w:rsidR="00726906">
        <w:t>.</w:t>
      </w:r>
    </w:p>
    <w:p w:rsidR="008D5D84" w:rsidRDefault="0023765A" w:rsidP="00CD07F4">
      <w:pPr>
        <w:pStyle w:val="ListParagraph"/>
        <w:numPr>
          <w:ilvl w:val="0"/>
          <w:numId w:val="30"/>
        </w:numPr>
        <w:jc w:val="both"/>
      </w:pPr>
      <w:r>
        <w:t xml:space="preserve">It will also have the current state </w:t>
      </w:r>
      <w:r w:rsidR="00373934">
        <w:t>and</w:t>
      </w:r>
      <w:r>
        <w:t xml:space="preserve"> the next state i.e. where do we want to go in the end when we want to leave the route</w:t>
      </w:r>
      <w:r w:rsidR="008D5D84">
        <w:t>. So the nextState is optional argument though</w:t>
      </w:r>
      <w:r w:rsidR="00373934">
        <w:t xml:space="preserve"> which is of the type RouterStateSanpshot</w:t>
      </w:r>
      <w:r w:rsidR="008D5D84">
        <w:t>.</w:t>
      </w:r>
      <w:r w:rsidR="00373934">
        <w:t xml:space="preserve"> And this will a</w:t>
      </w:r>
      <w:r w:rsidR="001543DA">
        <w:t xml:space="preserve">lso return a Promise, Observable or a </w:t>
      </w:r>
      <w:r w:rsidR="00A84D46">
        <w:t>Boolean</w:t>
      </w:r>
      <w:r w:rsidR="00A84D46">
        <w:tab/>
      </w:r>
    </w:p>
    <w:p w:rsidR="00726906" w:rsidRDefault="008D5D84" w:rsidP="00CD07F4">
      <w:pPr>
        <w:pStyle w:val="ListParagraph"/>
        <w:numPr>
          <w:ilvl w:val="0"/>
          <w:numId w:val="30"/>
        </w:numPr>
        <w:jc w:val="both"/>
      </w:pPr>
      <w:r>
        <w:t xml:space="preserve"> </w:t>
      </w:r>
      <w:r w:rsidR="00A84D46">
        <w:t>That is how the can deactivate method in our can deactivate guard looks like. Now here in the canDeactivate method we will return the component on which we are currently on</w:t>
      </w:r>
      <w:r w:rsidR="00D52904">
        <w:t xml:space="preserve"> and  this is the reason I need to implement this interface in this component</w:t>
      </w:r>
      <w:r w:rsidR="00A84D46">
        <w:t>.</w:t>
      </w:r>
    </w:p>
    <w:p w:rsidR="00A84D46" w:rsidRDefault="00D52904" w:rsidP="00CD07F4">
      <w:pPr>
        <w:pStyle w:val="ListParagraph"/>
        <w:numPr>
          <w:ilvl w:val="0"/>
          <w:numId w:val="30"/>
        </w:numPr>
        <w:jc w:val="both"/>
      </w:pPr>
      <w:r>
        <w:t>Now, angular router can activate canDeactivate in our service and can rely on the fact that the component we are currently on has the canDeactivate method too because this is where we are allowed to check the logic checking whether we are allowed to leave a component or not</w:t>
      </w:r>
      <w:r w:rsidR="00112B02">
        <w:t xml:space="preserve"> – because we need this connection between our guard an component</w:t>
      </w:r>
      <w:r>
        <w:t>.</w:t>
      </w:r>
    </w:p>
    <w:p w:rsidR="00112B02" w:rsidRDefault="000666BB" w:rsidP="00CD07F4">
      <w:pPr>
        <w:pStyle w:val="ListParagraph"/>
        <w:numPr>
          <w:ilvl w:val="0"/>
          <w:numId w:val="30"/>
        </w:numPr>
        <w:jc w:val="both"/>
      </w:pPr>
      <w:r>
        <w:t>Now, with that information we can go back to our app routing module and on the edit page</w:t>
      </w:r>
      <w:r w:rsidR="00832C92">
        <w:t xml:space="preserve"> in the constant </w:t>
      </w:r>
      <w:r>
        <w:t xml:space="preserve"> here we want to add </w:t>
      </w:r>
      <w:r w:rsidR="00832C92">
        <w:t>this guard.</w:t>
      </w:r>
    </w:p>
    <w:p w:rsidR="00832C92" w:rsidRDefault="00832C92" w:rsidP="00CD07F4">
      <w:pPr>
        <w:pStyle w:val="ListParagraph"/>
        <w:numPr>
          <w:ilvl w:val="0"/>
          <w:numId w:val="30"/>
        </w:numPr>
        <w:jc w:val="both"/>
      </w:pPr>
      <w:r>
        <w:t>Now the Angular will run this whenever we leave this path here. For this to work we need to provide canDeactivate in the providers of the app.module.ts</w:t>
      </w:r>
    </w:p>
    <w:p w:rsidR="00236BF0" w:rsidRDefault="00390744" w:rsidP="00CC7A4E">
      <w:pPr>
        <w:pStyle w:val="ListParagraph"/>
        <w:numPr>
          <w:ilvl w:val="0"/>
          <w:numId w:val="30"/>
        </w:numPr>
        <w:jc w:val="both"/>
      </w:pPr>
      <w:r>
        <w:t>We are almost there but one important piece is missing, remember that we discussed that CanDeactivateGuard will call canDeac</w:t>
      </w:r>
      <w:r w:rsidR="00461119">
        <w:t>tivate on our current component, n</w:t>
      </w:r>
      <w:r>
        <w:t xml:space="preserve">ow, </w:t>
      </w:r>
      <w:r w:rsidR="00461119">
        <w:t>for this to weok in our</w:t>
      </w:r>
      <w:r>
        <w:t xml:space="preserve"> edit-server.component.ts we will implement CanComponentDeactivate, which is our own </w:t>
      </w:r>
      <w:r w:rsidR="00236BF0">
        <w:t>Interface which we exported in CanDeactivateGuard service file. This interface now forces us to implement the canDeactivate method on our component – which is important because we tried to call this method on our components here so in the edit servers component here I will add canDeactivate method.</w:t>
      </w:r>
    </w:p>
    <w:p w:rsidR="00236BF0" w:rsidRDefault="00236BF0" w:rsidP="00CC7A4E">
      <w:pPr>
        <w:pStyle w:val="ListParagraph"/>
        <w:numPr>
          <w:ilvl w:val="0"/>
          <w:numId w:val="30"/>
        </w:numPr>
        <w:jc w:val="both"/>
      </w:pPr>
      <w:r>
        <w:t>Now in this canDeactivate method implemented on this component above we will write the actual logic that we are allowed to leave or not.</w:t>
      </w:r>
      <w:r w:rsidR="009A13A1">
        <w:t xml:space="preserve"> This logic will run when we deactivate guar is checked by the angular router.</w:t>
      </w:r>
    </w:p>
    <w:p w:rsidR="00390744" w:rsidRDefault="00236BF0" w:rsidP="00CC7A4E">
      <w:pPr>
        <w:pStyle w:val="ListParagraph"/>
        <w:numPr>
          <w:ilvl w:val="0"/>
          <w:numId w:val="30"/>
        </w:numPr>
        <w:jc w:val="both"/>
      </w:pPr>
      <w:r>
        <w:t xml:space="preserve"> </w:t>
      </w:r>
      <w:r w:rsidR="00E86683">
        <w:t>So, here we will first check whether we can check this or not</w:t>
      </w:r>
      <w:r w:rsidR="008D0DA5">
        <w:t>.</w:t>
      </w:r>
    </w:p>
    <w:p w:rsidR="008D0DA5" w:rsidRDefault="00E571AC" w:rsidP="00CC7A4E">
      <w:pPr>
        <w:pStyle w:val="ListParagraph"/>
        <w:numPr>
          <w:ilvl w:val="0"/>
          <w:numId w:val="30"/>
        </w:numPr>
        <w:jc w:val="both"/>
      </w:pPr>
      <w:r>
        <w:t>Now, there is one more guard we want to dive into, that we will do in next lecture.</w:t>
      </w:r>
    </w:p>
    <w:p w:rsidR="00E571AC" w:rsidRDefault="009E22AF" w:rsidP="00CC7A4E">
      <w:pPr>
        <w:pStyle w:val="ListParagraph"/>
        <w:numPr>
          <w:ilvl w:val="0"/>
          <w:numId w:val="30"/>
        </w:numPr>
        <w:jc w:val="both"/>
      </w:pPr>
      <w:r>
        <w:t>can-deactivate-guard.service.ts:</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C586C0"/>
          <w:sz w:val="21"/>
          <w:szCs w:val="21"/>
        </w:rPr>
        <w:t>import</w:t>
      </w:r>
      <w:r w:rsidRPr="00717BDD">
        <w:rPr>
          <w:rFonts w:ascii="Consolas" w:eastAsia="Times New Roman" w:hAnsi="Consolas" w:cs="Consolas"/>
          <w:color w:val="D4D4D4"/>
          <w:sz w:val="21"/>
          <w:szCs w:val="21"/>
        </w:rPr>
        <w:t xml:space="preserve"> { </w:t>
      </w:r>
      <w:r w:rsidRPr="00717BDD">
        <w:rPr>
          <w:rFonts w:ascii="Consolas" w:eastAsia="Times New Roman" w:hAnsi="Consolas" w:cs="Consolas"/>
          <w:color w:val="9CDCFE"/>
          <w:sz w:val="21"/>
          <w:szCs w:val="21"/>
        </w:rPr>
        <w:t>Observable</w:t>
      </w:r>
      <w:r w:rsidRPr="00717BDD">
        <w:rPr>
          <w:rFonts w:ascii="Consolas" w:eastAsia="Times New Roman" w:hAnsi="Consolas" w:cs="Consolas"/>
          <w:color w:val="D4D4D4"/>
          <w:sz w:val="21"/>
          <w:szCs w:val="21"/>
        </w:rPr>
        <w:t xml:space="preserve"> } </w:t>
      </w:r>
      <w:r w:rsidRPr="00717BDD">
        <w:rPr>
          <w:rFonts w:ascii="Consolas" w:eastAsia="Times New Roman" w:hAnsi="Consolas" w:cs="Consolas"/>
          <w:color w:val="C586C0"/>
          <w:sz w:val="21"/>
          <w:szCs w:val="21"/>
        </w:rPr>
        <w:t>from</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CE9178"/>
          <w:sz w:val="21"/>
          <w:szCs w:val="21"/>
        </w:rPr>
        <w:t>"rxjs/Observable"</w:t>
      </w:r>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608B4E"/>
          <w:sz w:val="21"/>
          <w:szCs w:val="21"/>
        </w:rPr>
        <w:lastRenderedPageBreak/>
        <w:t>//import { promise } from "protractor";</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C586C0"/>
          <w:sz w:val="21"/>
          <w:szCs w:val="21"/>
        </w:rPr>
        <w:t>import</w:t>
      </w:r>
      <w:r w:rsidRPr="00717BDD">
        <w:rPr>
          <w:rFonts w:ascii="Consolas" w:eastAsia="Times New Roman" w:hAnsi="Consolas" w:cs="Consolas"/>
          <w:color w:val="D4D4D4"/>
          <w:sz w:val="21"/>
          <w:szCs w:val="21"/>
        </w:rPr>
        <w:t xml:space="preserve"> { </w:t>
      </w:r>
      <w:r w:rsidRPr="00717BDD">
        <w:rPr>
          <w:rFonts w:ascii="Consolas" w:eastAsia="Times New Roman" w:hAnsi="Consolas" w:cs="Consolas"/>
          <w:color w:val="9CDCFE"/>
          <w:sz w:val="21"/>
          <w:szCs w:val="21"/>
        </w:rPr>
        <w:t>CanDeactivate</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ActivatedRouteSnapshot</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RouterState</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RouterStateSnapshot</w:t>
      </w:r>
      <w:r w:rsidRPr="00717BDD">
        <w:rPr>
          <w:rFonts w:ascii="Consolas" w:eastAsia="Times New Roman" w:hAnsi="Consolas" w:cs="Consolas"/>
          <w:color w:val="D4D4D4"/>
          <w:sz w:val="21"/>
          <w:szCs w:val="21"/>
        </w:rPr>
        <w:t xml:space="preserve"> } </w:t>
      </w:r>
      <w:r w:rsidRPr="00717BDD">
        <w:rPr>
          <w:rFonts w:ascii="Consolas" w:eastAsia="Times New Roman" w:hAnsi="Consolas" w:cs="Consolas"/>
          <w:color w:val="C586C0"/>
          <w:sz w:val="21"/>
          <w:szCs w:val="21"/>
        </w:rPr>
        <w:t>from</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CE9178"/>
          <w:sz w:val="21"/>
          <w:szCs w:val="21"/>
        </w:rPr>
        <w:t>"@angular/router"</w:t>
      </w:r>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C586C0"/>
          <w:sz w:val="21"/>
          <w:szCs w:val="21"/>
        </w:rPr>
        <w:t>export</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569CD6"/>
          <w:sz w:val="21"/>
          <w:szCs w:val="21"/>
        </w:rPr>
        <w:t>interface</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CanComponentDeactivate</w:t>
      </w:r>
      <w:r w:rsidRPr="00717BDD">
        <w:rPr>
          <w:rFonts w:ascii="Consolas" w:eastAsia="Times New Roman" w:hAnsi="Consolas" w:cs="Consolas"/>
          <w:color w:val="D4D4D4"/>
          <w:sz w:val="21"/>
          <w:szCs w:val="21"/>
        </w:rPr>
        <w:t xml:space="preserve"> {</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DCDCAA"/>
          <w:sz w:val="21"/>
          <w:szCs w:val="21"/>
        </w:rPr>
        <w:t>canDeactivate</w:t>
      </w:r>
      <w:r w:rsidRPr="00717BDD">
        <w:rPr>
          <w:rFonts w:ascii="Consolas" w:eastAsia="Times New Roman" w:hAnsi="Consolas" w:cs="Consolas"/>
          <w:color w:val="D4D4D4"/>
          <w:sz w:val="21"/>
          <w:szCs w:val="21"/>
        </w:rPr>
        <w:t xml:space="preserve">: () </w:t>
      </w:r>
      <w:r w:rsidRPr="00717BDD">
        <w:rPr>
          <w:rFonts w:ascii="Consolas" w:eastAsia="Times New Roman" w:hAnsi="Consolas" w:cs="Consolas"/>
          <w:color w:val="569CD6"/>
          <w:sz w:val="21"/>
          <w:szCs w:val="21"/>
        </w:rPr>
        <w:t>=&gt;</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Observable</w:t>
      </w:r>
      <w:r w:rsidRPr="00717BDD">
        <w:rPr>
          <w:rFonts w:ascii="Consolas" w:eastAsia="Times New Roman" w:hAnsi="Consolas" w:cs="Consolas"/>
          <w:color w:val="D4D4D4"/>
          <w:sz w:val="21"/>
          <w:szCs w:val="21"/>
        </w:rPr>
        <w:t>&lt;</w:t>
      </w:r>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 xml:space="preserve">&gt; | </w:t>
      </w:r>
      <w:r w:rsidRPr="00717BDD">
        <w:rPr>
          <w:rFonts w:ascii="Consolas" w:eastAsia="Times New Roman" w:hAnsi="Consolas" w:cs="Consolas"/>
          <w:color w:val="4EC9B0"/>
          <w:sz w:val="21"/>
          <w:szCs w:val="21"/>
        </w:rPr>
        <w:t>Promise</w:t>
      </w:r>
      <w:r w:rsidRPr="00717BDD">
        <w:rPr>
          <w:rFonts w:ascii="Consolas" w:eastAsia="Times New Roman" w:hAnsi="Consolas" w:cs="Consolas"/>
          <w:color w:val="D4D4D4"/>
          <w:sz w:val="21"/>
          <w:szCs w:val="21"/>
        </w:rPr>
        <w:t>&lt;</w:t>
      </w:r>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 xml:space="preserve">&gt; | </w:t>
      </w:r>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C586C0"/>
          <w:sz w:val="21"/>
          <w:szCs w:val="21"/>
        </w:rPr>
        <w:t>export</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569CD6"/>
          <w:sz w:val="21"/>
          <w:szCs w:val="21"/>
        </w:rPr>
        <w:t>class</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CanDeactivateGuard</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569CD6"/>
          <w:sz w:val="21"/>
          <w:szCs w:val="21"/>
        </w:rPr>
        <w:t>implements</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CanDeactivate</w:t>
      </w:r>
      <w:r w:rsidRPr="00717BDD">
        <w:rPr>
          <w:rFonts w:ascii="Consolas" w:eastAsia="Times New Roman" w:hAnsi="Consolas" w:cs="Consolas"/>
          <w:color w:val="D4D4D4"/>
          <w:sz w:val="21"/>
          <w:szCs w:val="21"/>
        </w:rPr>
        <w:t>&lt;</w:t>
      </w:r>
      <w:r w:rsidRPr="00717BDD">
        <w:rPr>
          <w:rFonts w:ascii="Consolas" w:eastAsia="Times New Roman" w:hAnsi="Consolas" w:cs="Consolas"/>
          <w:color w:val="4EC9B0"/>
          <w:sz w:val="21"/>
          <w:szCs w:val="21"/>
        </w:rPr>
        <w:t>CanComponentDeactivate</w:t>
      </w:r>
      <w:r w:rsidRPr="00717BDD">
        <w:rPr>
          <w:rFonts w:ascii="Consolas" w:eastAsia="Times New Roman" w:hAnsi="Consolas" w:cs="Consolas"/>
          <w:color w:val="D4D4D4"/>
          <w:sz w:val="21"/>
          <w:szCs w:val="21"/>
        </w:rPr>
        <w:t>&gt;{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DCDCAA"/>
          <w:sz w:val="21"/>
          <w:szCs w:val="21"/>
        </w:rPr>
        <w:t>canDeactivate</w:t>
      </w:r>
      <w:r w:rsidRPr="00717BDD">
        <w:rPr>
          <w:rFonts w:ascii="Consolas" w:eastAsia="Times New Roman" w:hAnsi="Consolas" w:cs="Consolas"/>
          <w:color w:val="D4D4D4"/>
          <w:sz w:val="21"/>
          <w:szCs w:val="21"/>
        </w:rPr>
        <w:t>(</w:t>
      </w:r>
      <w:r w:rsidRPr="00717BDD">
        <w:rPr>
          <w:rFonts w:ascii="Consolas" w:eastAsia="Times New Roman" w:hAnsi="Consolas" w:cs="Consolas"/>
          <w:color w:val="9CDCFE"/>
          <w:sz w:val="21"/>
          <w:szCs w:val="21"/>
        </w:rPr>
        <w:t>component</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CanComponentDeactivate</w:t>
      </w:r>
      <w:r w:rsidRPr="00717BDD">
        <w:rPr>
          <w:rFonts w:ascii="Consolas" w:eastAsia="Times New Roman" w:hAnsi="Consolas" w:cs="Consolas"/>
          <w:color w:val="D4D4D4"/>
          <w:sz w:val="21"/>
          <w:szCs w:val="21"/>
        </w:rPr>
        <w:t xml:space="preserve">, </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currentRoute</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ActivatedRouteSnapshot</w:t>
      </w:r>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currentState</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RouterStateSnapshot</w:t>
      </w:r>
      <w:r w:rsidRPr="00717BDD">
        <w:rPr>
          <w:rFonts w:ascii="Consolas" w:eastAsia="Times New Roman" w:hAnsi="Consolas" w:cs="Consolas"/>
          <w:color w:val="D4D4D4"/>
          <w:sz w:val="21"/>
          <w:szCs w:val="21"/>
        </w:rPr>
        <w:t xml:space="preserve">, </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nextState</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4EC9B0"/>
          <w:sz w:val="21"/>
          <w:szCs w:val="21"/>
        </w:rPr>
        <w:t>RouterStateSnapshot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 </w:t>
      </w:r>
      <w:r w:rsidRPr="00717BDD">
        <w:rPr>
          <w:rFonts w:ascii="Consolas" w:eastAsia="Times New Roman" w:hAnsi="Consolas" w:cs="Consolas"/>
          <w:color w:val="4EC9B0"/>
          <w:sz w:val="21"/>
          <w:szCs w:val="21"/>
        </w:rPr>
        <w:t>Observable</w:t>
      </w:r>
      <w:r w:rsidRPr="00717BDD">
        <w:rPr>
          <w:rFonts w:ascii="Consolas" w:eastAsia="Times New Roman" w:hAnsi="Consolas" w:cs="Consolas"/>
          <w:color w:val="D4D4D4"/>
          <w:sz w:val="21"/>
          <w:szCs w:val="21"/>
        </w:rPr>
        <w:t>&lt;</w:t>
      </w:r>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 xml:space="preserve">&gt; | </w:t>
      </w:r>
      <w:r w:rsidRPr="00717BDD">
        <w:rPr>
          <w:rFonts w:ascii="Consolas" w:eastAsia="Times New Roman" w:hAnsi="Consolas" w:cs="Consolas"/>
          <w:color w:val="4EC9B0"/>
          <w:sz w:val="21"/>
          <w:szCs w:val="21"/>
        </w:rPr>
        <w:t>Promise</w:t>
      </w:r>
      <w:r w:rsidRPr="00717BDD">
        <w:rPr>
          <w:rFonts w:ascii="Consolas" w:eastAsia="Times New Roman" w:hAnsi="Consolas" w:cs="Consolas"/>
          <w:color w:val="D4D4D4"/>
          <w:sz w:val="21"/>
          <w:szCs w:val="21"/>
        </w:rPr>
        <w:t>&lt;</w:t>
      </w:r>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 xml:space="preserve">&gt; | </w:t>
      </w:r>
      <w:r w:rsidRPr="00717BDD">
        <w:rPr>
          <w:rFonts w:ascii="Consolas" w:eastAsia="Times New Roman" w:hAnsi="Consolas" w:cs="Consolas"/>
          <w:color w:val="4EC9B0"/>
          <w:sz w:val="21"/>
          <w:szCs w:val="21"/>
        </w:rPr>
        <w:t>boolean</w:t>
      </w:r>
      <w:r w:rsidRPr="00717BDD">
        <w:rPr>
          <w:rFonts w:ascii="Consolas" w:eastAsia="Times New Roman" w:hAnsi="Consolas" w:cs="Consolas"/>
          <w:color w:val="D4D4D4"/>
          <w:sz w:val="21"/>
          <w:szCs w:val="21"/>
        </w:rPr>
        <w:t xml:space="preserve">{    </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C586C0"/>
          <w:sz w:val="21"/>
          <w:szCs w:val="21"/>
        </w:rPr>
        <w:t>return</w:t>
      </w:r>
      <w:r w:rsidRPr="00717BDD">
        <w:rPr>
          <w:rFonts w:ascii="Consolas" w:eastAsia="Times New Roman" w:hAnsi="Consolas" w:cs="Consolas"/>
          <w:color w:val="D4D4D4"/>
          <w:sz w:val="21"/>
          <w:szCs w:val="21"/>
        </w:rPr>
        <w:t xml:space="preserve"> </w:t>
      </w:r>
      <w:r w:rsidRPr="00717BDD">
        <w:rPr>
          <w:rFonts w:ascii="Consolas" w:eastAsia="Times New Roman" w:hAnsi="Consolas" w:cs="Consolas"/>
          <w:color w:val="9CDCFE"/>
          <w:sz w:val="21"/>
          <w:szCs w:val="21"/>
        </w:rPr>
        <w:t>component</w:t>
      </w:r>
      <w:r w:rsidRPr="00717BDD">
        <w:rPr>
          <w:rFonts w:ascii="Consolas" w:eastAsia="Times New Roman" w:hAnsi="Consolas" w:cs="Consolas"/>
          <w:color w:val="D4D4D4"/>
          <w:sz w:val="21"/>
          <w:szCs w:val="21"/>
        </w:rPr>
        <w:t>.</w:t>
      </w:r>
      <w:r w:rsidRPr="00717BDD">
        <w:rPr>
          <w:rFonts w:ascii="Consolas" w:eastAsia="Times New Roman" w:hAnsi="Consolas" w:cs="Consolas"/>
          <w:color w:val="DCDCAA"/>
          <w:sz w:val="21"/>
          <w:szCs w:val="21"/>
        </w:rPr>
        <w:t>canDeactivate</w:t>
      </w:r>
      <w:r w:rsidRPr="00717BDD">
        <w:rPr>
          <w:rFonts w:ascii="Consolas" w:eastAsia="Times New Roman" w:hAnsi="Consolas" w:cs="Consolas"/>
          <w:color w:val="D4D4D4"/>
          <w:sz w:val="21"/>
          <w:szCs w:val="21"/>
        </w:rPr>
        <w:t>();</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 xml:space="preserve">                }</w:t>
      </w:r>
    </w:p>
    <w:p w:rsidR="00717BDD" w:rsidRPr="00717BDD" w:rsidRDefault="00717BDD" w:rsidP="00717BDD">
      <w:pPr>
        <w:pStyle w:val="ListParagraph"/>
        <w:numPr>
          <w:ilvl w:val="0"/>
          <w:numId w:val="30"/>
        </w:numPr>
        <w:shd w:val="clear" w:color="auto" w:fill="1E1E1E"/>
        <w:spacing w:after="0" w:line="285" w:lineRule="atLeast"/>
        <w:rPr>
          <w:rFonts w:ascii="Consolas" w:eastAsia="Times New Roman" w:hAnsi="Consolas" w:cs="Consolas"/>
          <w:color w:val="D4D4D4"/>
          <w:sz w:val="21"/>
          <w:szCs w:val="21"/>
        </w:rPr>
      </w:pPr>
      <w:r w:rsidRPr="00717BDD">
        <w:rPr>
          <w:rFonts w:ascii="Consolas" w:eastAsia="Times New Roman" w:hAnsi="Consolas" w:cs="Consolas"/>
          <w:color w:val="D4D4D4"/>
          <w:sz w:val="21"/>
          <w:szCs w:val="21"/>
        </w:rPr>
        <w:t>}</w:t>
      </w:r>
    </w:p>
    <w:p w:rsidR="009E22AF" w:rsidRDefault="009E22AF" w:rsidP="009E22AF">
      <w:pPr>
        <w:pStyle w:val="ListParagraph"/>
        <w:ind w:left="1080"/>
        <w:jc w:val="both"/>
      </w:pPr>
    </w:p>
    <w:p w:rsidR="005073F6" w:rsidRDefault="005073F6" w:rsidP="009E22AF">
      <w:pPr>
        <w:pStyle w:val="ListParagraph"/>
        <w:ind w:left="1080"/>
        <w:jc w:val="both"/>
      </w:pPr>
    </w:p>
    <w:p w:rsidR="005073F6" w:rsidRDefault="001A22CD" w:rsidP="005073F6">
      <w:pPr>
        <w:pStyle w:val="ListParagraph"/>
        <w:numPr>
          <w:ilvl w:val="0"/>
          <w:numId w:val="20"/>
        </w:numPr>
        <w:jc w:val="both"/>
      </w:pPr>
      <w:r>
        <w:t>e</w:t>
      </w:r>
      <w:r w:rsidR="003858C7">
        <w:t>dit-server.component.ts:</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import</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9CDCFE"/>
          <w:sz w:val="21"/>
          <w:szCs w:val="21"/>
        </w:rPr>
        <w:t>Component</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OnInit</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586C0"/>
          <w:sz w:val="21"/>
          <w:szCs w:val="21"/>
        </w:rPr>
        <w:t>from</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'@angular/core'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import</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9CDCFE"/>
          <w:sz w:val="21"/>
          <w:szCs w:val="21"/>
        </w:rPr>
        <w:t>ServersService</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586C0"/>
          <w:sz w:val="21"/>
          <w:szCs w:val="21"/>
        </w:rPr>
        <w:t>from</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'../servers.service'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import</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9CDCFE"/>
          <w:sz w:val="21"/>
          <w:szCs w:val="21"/>
        </w:rPr>
        <w:t>ActivatedRoute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Router</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586C0"/>
          <w:sz w:val="21"/>
          <w:szCs w:val="21"/>
        </w:rPr>
        <w:t>from</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'@angular/router'</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import</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9CDCFE"/>
          <w:sz w:val="21"/>
          <w:szCs w:val="21"/>
        </w:rPr>
        <w:t>CanDeactivateGuard</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586C0"/>
          <w:sz w:val="21"/>
          <w:szCs w:val="21"/>
        </w:rPr>
        <w:t>from</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'./can-deactivate-guard.service'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import</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9CDCFE"/>
          <w:sz w:val="21"/>
          <w:szCs w:val="21"/>
        </w:rPr>
        <w:t>Observable</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586C0"/>
          <w:sz w:val="21"/>
          <w:szCs w:val="21"/>
        </w:rPr>
        <w:t>from</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'rxjs/Observable'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Component</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selector:</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'app-edit-server'</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templateUrl:</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'./edit-server.component.html'</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styleUrls:</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'./edit-server.component.css'</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C586C0"/>
          <w:sz w:val="21"/>
          <w:szCs w:val="21"/>
        </w:rPr>
        <w:t>export</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class</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EditServerComponent</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implements</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OnInit</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CanDeactivateGuard</w:t>
      </w: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 {</w:t>
      </w:r>
      <w:r w:rsidRPr="00D918FC">
        <w:rPr>
          <w:rFonts w:ascii="Consolas" w:eastAsia="Times New Roman" w:hAnsi="Consolas" w:cs="Consolas"/>
          <w:color w:val="9CDCFE"/>
          <w:sz w:val="21"/>
          <w:szCs w:val="21"/>
        </w:rPr>
        <w:t>id</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number</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name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string</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status</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string</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serverName</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E9178"/>
          <w:sz w:val="21"/>
          <w:szCs w:val="21"/>
        </w:rPr>
        <w:t>''</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serverStatus</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CE9178"/>
          <w:sz w:val="21"/>
          <w:szCs w:val="21"/>
        </w:rPr>
        <w:t>''</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allowEdit</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false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changesSaved</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false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constructor</w:t>
      </w:r>
      <w:r w:rsidRPr="00D918FC">
        <w:rPr>
          <w:rFonts w:ascii="Consolas" w:eastAsia="Times New Roman" w:hAnsi="Consolas" w:cs="Consolas"/>
          <w:color w:val="D4D4D4"/>
          <w:sz w:val="21"/>
          <w:szCs w:val="21"/>
        </w:rPr>
        <w:t>(</w:t>
      </w:r>
      <w:r w:rsidRPr="00D918FC">
        <w:rPr>
          <w:rFonts w:ascii="Consolas" w:eastAsia="Times New Roman" w:hAnsi="Consolas" w:cs="Consolas"/>
          <w:color w:val="569CD6"/>
          <w:sz w:val="21"/>
          <w:szCs w:val="21"/>
        </w:rPr>
        <w:t>private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serversService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ServersService</w:t>
      </w: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lastRenderedPageBreak/>
        <w:t xml:space="preserve">              </w:t>
      </w:r>
      <w:r w:rsidRPr="00D918FC">
        <w:rPr>
          <w:rFonts w:ascii="Consolas" w:eastAsia="Times New Roman" w:hAnsi="Consolas" w:cs="Consolas"/>
          <w:color w:val="569CD6"/>
          <w:sz w:val="21"/>
          <w:szCs w:val="21"/>
        </w:rPr>
        <w:t>private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route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ActivatedRoute</w:t>
      </w: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private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router</w:t>
      </w:r>
      <w:r w:rsidRPr="00D918FC">
        <w:rPr>
          <w:rFonts w:ascii="Consolas" w:eastAsia="Times New Roman" w:hAnsi="Consolas" w:cs="Consolas"/>
          <w:color w:val="D4D4D4"/>
          <w:sz w:val="21"/>
          <w:szCs w:val="21"/>
        </w:rPr>
        <w:t>:</w:t>
      </w:r>
      <w:r w:rsidRPr="00D918FC">
        <w:rPr>
          <w:rFonts w:ascii="Consolas" w:eastAsia="Times New Roman" w:hAnsi="Consolas" w:cs="Consolas"/>
          <w:color w:val="4EC9B0"/>
          <w:sz w:val="21"/>
          <w:szCs w:val="21"/>
        </w:rPr>
        <w:t>Router</w:t>
      </w:r>
      <w:r w:rsidRPr="00D918FC">
        <w:rPr>
          <w:rFonts w:ascii="Consolas" w:eastAsia="Times New Roman" w:hAnsi="Consolas" w:cs="Consolas"/>
          <w:color w:val="D4D4D4"/>
          <w:sz w:val="21"/>
          <w:szCs w:val="21"/>
        </w:rPr>
        <w:t>) {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DCDCAA"/>
          <w:sz w:val="21"/>
          <w:szCs w:val="21"/>
        </w:rPr>
        <w:t>ngOnInit</w:t>
      </w:r>
      <w:r w:rsidRPr="00D918FC">
        <w:rPr>
          <w:rFonts w:ascii="Consolas" w:eastAsia="Times New Roman" w:hAnsi="Consolas" w:cs="Consolas"/>
          <w:color w:val="D4D4D4"/>
          <w:sz w:val="21"/>
          <w:szCs w:val="21"/>
        </w:rPr>
        <w:t>()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console</w:t>
      </w: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log</w:t>
      </w:r>
      <w:r w:rsidRPr="00D918FC">
        <w:rPr>
          <w:rFonts w:ascii="Consolas" w:eastAsia="Times New Roman" w:hAnsi="Consolas" w:cs="Consolas"/>
          <w:color w:val="D4D4D4"/>
          <w:sz w:val="21"/>
          <w:szCs w:val="21"/>
        </w:rPr>
        <w:t>(</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snapshot</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queryParams</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console</w:t>
      </w: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log</w:t>
      </w:r>
      <w:r w:rsidRPr="00D918FC">
        <w:rPr>
          <w:rFonts w:ascii="Consolas" w:eastAsia="Times New Roman" w:hAnsi="Consolas" w:cs="Consolas"/>
          <w:color w:val="D4D4D4"/>
          <w:sz w:val="21"/>
          <w:szCs w:val="21"/>
        </w:rPr>
        <w:t>(</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snapshot</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fragment</w:t>
      </w: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queryParams</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DCDCAA"/>
          <w:sz w:val="21"/>
          <w:szCs w:val="21"/>
        </w:rPr>
        <w:t>subscribe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queryParams</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=&gt;</w:t>
      </w: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allowEdit</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9CDCFE"/>
          <w:sz w:val="21"/>
          <w:szCs w:val="21"/>
        </w:rPr>
        <w:t>queryParams</w:t>
      </w:r>
      <w:r w:rsidRPr="00D918FC">
        <w:rPr>
          <w:rFonts w:ascii="Consolas" w:eastAsia="Times New Roman" w:hAnsi="Consolas" w:cs="Consolas"/>
          <w:color w:val="D4D4D4"/>
          <w:sz w:val="21"/>
          <w:szCs w:val="21"/>
        </w:rPr>
        <w:t>[</w:t>
      </w:r>
      <w:r w:rsidRPr="00D918FC">
        <w:rPr>
          <w:rFonts w:ascii="Consolas" w:eastAsia="Times New Roman" w:hAnsi="Consolas" w:cs="Consolas"/>
          <w:color w:val="CE9178"/>
          <w:sz w:val="21"/>
          <w:szCs w:val="21"/>
        </w:rPr>
        <w:t>'allowEdit'</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E9178"/>
          <w:sz w:val="21"/>
          <w:szCs w:val="21"/>
        </w:rPr>
        <w:t>'1'</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true</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false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fragment</w:t>
      </w: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subscribe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const</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id</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snapshot</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params</w:t>
      </w:r>
      <w:r w:rsidRPr="00D918FC">
        <w:rPr>
          <w:rFonts w:ascii="Consolas" w:eastAsia="Times New Roman" w:hAnsi="Consolas" w:cs="Consolas"/>
          <w:color w:val="D4D4D4"/>
          <w:sz w:val="21"/>
          <w:szCs w:val="21"/>
        </w:rPr>
        <w:t>[</w:t>
      </w:r>
      <w:r w:rsidRPr="00D918FC">
        <w:rPr>
          <w:rFonts w:ascii="Consolas" w:eastAsia="Times New Roman" w:hAnsi="Consolas" w:cs="Consolas"/>
          <w:color w:val="CE9178"/>
          <w:sz w:val="21"/>
          <w:szCs w:val="21"/>
        </w:rPr>
        <w:t>'id'</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serversService</w:t>
      </w: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getServer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id</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608B4E"/>
          <w:sz w:val="21"/>
          <w:szCs w:val="21"/>
        </w:rPr>
        <w:t>//Subscribe route params to update the id if params change</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serverName</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name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serverStatus</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status</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DCDCAA"/>
          <w:sz w:val="21"/>
          <w:szCs w:val="21"/>
        </w:rPr>
        <w:t>onUpdateServer</w:t>
      </w:r>
      <w:r w:rsidRPr="00D918FC">
        <w:rPr>
          <w:rFonts w:ascii="Consolas" w:eastAsia="Times New Roman" w:hAnsi="Consolas" w:cs="Consolas"/>
          <w:color w:val="D4D4D4"/>
          <w:sz w:val="21"/>
          <w:szCs w:val="21"/>
        </w:rPr>
        <w:t>()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serversService</w:t>
      </w: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updateServer</w:t>
      </w:r>
      <w:r w:rsidRPr="00D918FC">
        <w:rPr>
          <w:rFonts w:ascii="Consolas" w:eastAsia="Times New Roman" w:hAnsi="Consolas" w:cs="Consolas"/>
          <w:color w:val="D4D4D4"/>
          <w:sz w:val="21"/>
          <w:szCs w:val="21"/>
        </w:rPr>
        <w:t>(</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id</w:t>
      </w:r>
      <w:r w:rsidRPr="00D918FC">
        <w:rPr>
          <w:rFonts w:ascii="Consolas" w:eastAsia="Times New Roman" w:hAnsi="Consolas" w:cs="Consolas"/>
          <w:color w:val="D4D4D4"/>
          <w:sz w:val="21"/>
          <w:szCs w:val="21"/>
        </w:rPr>
        <w:t>, {</w:t>
      </w:r>
      <w:r w:rsidRPr="00D918FC">
        <w:rPr>
          <w:rFonts w:ascii="Consolas" w:eastAsia="Times New Roman" w:hAnsi="Consolas" w:cs="Consolas"/>
          <w:color w:val="9CDCFE"/>
          <w:sz w:val="21"/>
          <w:szCs w:val="21"/>
        </w:rPr>
        <w:t>name: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serverName</w:t>
      </w: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9CDCFE"/>
          <w:sz w:val="21"/>
          <w:szCs w:val="21"/>
        </w:rPr>
        <w:t>status:</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serverStatus</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changesSaved</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true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router</w:t>
      </w:r>
      <w:r w:rsidRPr="00D918FC">
        <w:rPr>
          <w:rFonts w:ascii="Consolas" w:eastAsia="Times New Roman" w:hAnsi="Consolas" w:cs="Consolas"/>
          <w:color w:val="D4D4D4"/>
          <w:sz w:val="21"/>
          <w:szCs w:val="21"/>
        </w:rPr>
        <w:t>.</w:t>
      </w:r>
      <w:r w:rsidRPr="00D918FC">
        <w:rPr>
          <w:rFonts w:ascii="Consolas" w:eastAsia="Times New Roman" w:hAnsi="Consolas" w:cs="Consolas"/>
          <w:color w:val="DCDCAA"/>
          <w:sz w:val="21"/>
          <w:szCs w:val="21"/>
        </w:rPr>
        <w:t>navigate</w:t>
      </w:r>
      <w:r w:rsidRPr="00D918FC">
        <w:rPr>
          <w:rFonts w:ascii="Consolas" w:eastAsia="Times New Roman" w:hAnsi="Consolas" w:cs="Consolas"/>
          <w:color w:val="D4D4D4"/>
          <w:sz w:val="21"/>
          <w:szCs w:val="21"/>
        </w:rPr>
        <w:t>([</w:t>
      </w:r>
      <w:r w:rsidRPr="00D918FC">
        <w:rPr>
          <w:rFonts w:ascii="Consolas" w:eastAsia="Times New Roman" w:hAnsi="Consolas" w:cs="Consolas"/>
          <w:color w:val="CE9178"/>
          <w:sz w:val="21"/>
          <w:szCs w:val="21"/>
        </w:rPr>
        <w:t>'../'</w:t>
      </w:r>
      <w:r w:rsidRPr="00D918FC">
        <w:rPr>
          <w:rFonts w:ascii="Consolas" w:eastAsia="Times New Roman" w:hAnsi="Consolas" w:cs="Consolas"/>
          <w:color w:val="D4D4D4"/>
          <w:sz w:val="21"/>
          <w:szCs w:val="21"/>
        </w:rPr>
        <w:t>], {</w:t>
      </w:r>
      <w:r w:rsidRPr="00D918FC">
        <w:rPr>
          <w:rFonts w:ascii="Consolas" w:eastAsia="Times New Roman" w:hAnsi="Consolas" w:cs="Consolas"/>
          <w:color w:val="9CDCFE"/>
          <w:sz w:val="21"/>
          <w:szCs w:val="21"/>
        </w:rPr>
        <w:t>relativeTo:</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route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DCDCAA"/>
          <w:sz w:val="21"/>
          <w:szCs w:val="21"/>
        </w:rPr>
        <w:t>canDeactivate</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4EC9B0"/>
          <w:sz w:val="21"/>
          <w:szCs w:val="21"/>
        </w:rPr>
        <w:t>Observable</w:t>
      </w:r>
      <w:r w:rsidRPr="00D918FC">
        <w:rPr>
          <w:rFonts w:ascii="Consolas" w:eastAsia="Times New Roman" w:hAnsi="Consolas" w:cs="Consolas"/>
          <w:color w:val="D4D4D4"/>
          <w:sz w:val="21"/>
          <w:szCs w:val="21"/>
        </w:rPr>
        <w:t>&lt;</w:t>
      </w:r>
      <w:r w:rsidRPr="00D918FC">
        <w:rPr>
          <w:rFonts w:ascii="Consolas" w:eastAsia="Times New Roman" w:hAnsi="Consolas" w:cs="Consolas"/>
          <w:color w:val="4EC9B0"/>
          <w:sz w:val="21"/>
          <w:szCs w:val="21"/>
        </w:rPr>
        <w:t>boolean</w:t>
      </w:r>
      <w:r w:rsidRPr="00D918FC">
        <w:rPr>
          <w:rFonts w:ascii="Consolas" w:eastAsia="Times New Roman" w:hAnsi="Consolas" w:cs="Consolas"/>
          <w:color w:val="D4D4D4"/>
          <w:sz w:val="21"/>
          <w:szCs w:val="21"/>
        </w:rPr>
        <w:t xml:space="preserve">&gt; | </w:t>
      </w:r>
      <w:r w:rsidRPr="00D918FC">
        <w:rPr>
          <w:rFonts w:ascii="Consolas" w:eastAsia="Times New Roman" w:hAnsi="Consolas" w:cs="Consolas"/>
          <w:color w:val="4EC9B0"/>
          <w:sz w:val="21"/>
          <w:szCs w:val="21"/>
        </w:rPr>
        <w:t>Promise</w:t>
      </w:r>
      <w:r w:rsidRPr="00D918FC">
        <w:rPr>
          <w:rFonts w:ascii="Consolas" w:eastAsia="Times New Roman" w:hAnsi="Consolas" w:cs="Consolas"/>
          <w:color w:val="D4D4D4"/>
          <w:sz w:val="21"/>
          <w:szCs w:val="21"/>
        </w:rPr>
        <w:t>&lt;</w:t>
      </w:r>
      <w:r w:rsidRPr="00D918FC">
        <w:rPr>
          <w:rFonts w:ascii="Consolas" w:eastAsia="Times New Roman" w:hAnsi="Consolas" w:cs="Consolas"/>
          <w:color w:val="4EC9B0"/>
          <w:sz w:val="21"/>
          <w:szCs w:val="21"/>
        </w:rPr>
        <w:t>boolean</w:t>
      </w:r>
      <w:r w:rsidRPr="00D918FC">
        <w:rPr>
          <w:rFonts w:ascii="Consolas" w:eastAsia="Times New Roman" w:hAnsi="Consolas" w:cs="Consolas"/>
          <w:color w:val="D4D4D4"/>
          <w:sz w:val="21"/>
          <w:szCs w:val="21"/>
        </w:rPr>
        <w:t xml:space="preserve">&gt; | </w:t>
      </w:r>
      <w:r w:rsidRPr="00D918FC">
        <w:rPr>
          <w:rFonts w:ascii="Consolas" w:eastAsia="Times New Roman" w:hAnsi="Consolas" w:cs="Consolas"/>
          <w:color w:val="4EC9B0"/>
          <w:sz w:val="21"/>
          <w:szCs w:val="21"/>
        </w:rPr>
        <w:t>boolean</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586C0"/>
          <w:sz w:val="21"/>
          <w:szCs w:val="21"/>
        </w:rPr>
        <w:t>if</w:t>
      </w:r>
      <w:r w:rsidRPr="00D918FC">
        <w:rPr>
          <w:rFonts w:ascii="Consolas" w:eastAsia="Times New Roman" w:hAnsi="Consolas" w:cs="Consolas"/>
          <w:color w:val="D4D4D4"/>
          <w:sz w:val="21"/>
          <w:szCs w:val="21"/>
        </w:rPr>
        <w:t>(!</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allowEdit</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586C0"/>
          <w:sz w:val="21"/>
          <w:szCs w:val="21"/>
        </w:rPr>
        <w:t>return</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true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586C0"/>
          <w:sz w:val="21"/>
          <w:szCs w:val="21"/>
        </w:rPr>
        <w:t>if</w:t>
      </w:r>
      <w:r w:rsidRPr="00D918FC">
        <w:rPr>
          <w:rFonts w:ascii="Consolas" w:eastAsia="Times New Roman" w:hAnsi="Consolas" w:cs="Consolas"/>
          <w:color w:val="D4D4D4"/>
          <w:sz w:val="21"/>
          <w:szCs w:val="21"/>
        </w:rPr>
        <w:t>((</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serverName</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name</w:t>
      </w:r>
      <w:r w:rsidRPr="00D918FC">
        <w:rPr>
          <w:rFonts w:ascii="Consolas" w:eastAsia="Times New Roman" w:hAnsi="Consolas" w:cs="Consolas"/>
          <w:color w:val="D4D4D4"/>
          <w:sz w:val="21"/>
          <w:szCs w:val="21"/>
        </w:rPr>
        <w:t>||</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serverStatus</w:t>
      </w:r>
      <w:r w:rsidRPr="00D918FC">
        <w:rPr>
          <w:rFonts w:ascii="Consolas" w:eastAsia="Times New Roman" w:hAnsi="Consolas" w:cs="Consolas"/>
          <w:color w:val="D4D4D4"/>
          <w:sz w:val="21"/>
          <w:szCs w:val="21"/>
        </w:rPr>
        <w:t xml:space="preserve"> !== </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server</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status</w:t>
      </w:r>
      <w:r w:rsidRPr="00D918FC">
        <w:rPr>
          <w:rFonts w:ascii="Consolas" w:eastAsia="Times New Roman" w:hAnsi="Consolas" w:cs="Consolas"/>
          <w:color w:val="D4D4D4"/>
          <w:sz w:val="21"/>
          <w:szCs w:val="21"/>
        </w:rPr>
        <w:t>)&amp;&amp;!</w:t>
      </w:r>
      <w:r w:rsidRPr="00D918FC">
        <w:rPr>
          <w:rFonts w:ascii="Consolas" w:eastAsia="Times New Roman" w:hAnsi="Consolas" w:cs="Consolas"/>
          <w:color w:val="569CD6"/>
          <w:sz w:val="21"/>
          <w:szCs w:val="21"/>
        </w:rPr>
        <w:t>this</w:t>
      </w:r>
      <w:r w:rsidRPr="00D918FC">
        <w:rPr>
          <w:rFonts w:ascii="Consolas" w:eastAsia="Times New Roman" w:hAnsi="Consolas" w:cs="Consolas"/>
          <w:color w:val="D4D4D4"/>
          <w:sz w:val="21"/>
          <w:szCs w:val="21"/>
        </w:rPr>
        <w:t>.</w:t>
      </w:r>
      <w:r w:rsidRPr="00D918FC">
        <w:rPr>
          <w:rFonts w:ascii="Consolas" w:eastAsia="Times New Roman" w:hAnsi="Consolas" w:cs="Consolas"/>
          <w:color w:val="9CDCFE"/>
          <w:sz w:val="21"/>
          <w:szCs w:val="21"/>
        </w:rPr>
        <w:t>changesSaved</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586C0"/>
          <w:sz w:val="21"/>
          <w:szCs w:val="21"/>
        </w:rPr>
        <w:t>return</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DCDCAA"/>
          <w:sz w:val="21"/>
          <w:szCs w:val="21"/>
        </w:rPr>
        <w:t>confirm</w:t>
      </w:r>
      <w:r w:rsidRPr="00D918FC">
        <w:rPr>
          <w:rFonts w:ascii="Consolas" w:eastAsia="Times New Roman" w:hAnsi="Consolas" w:cs="Consolas"/>
          <w:color w:val="D4D4D4"/>
          <w:sz w:val="21"/>
          <w:szCs w:val="21"/>
        </w:rPr>
        <w:t>(</w:t>
      </w:r>
      <w:r w:rsidRPr="00D918FC">
        <w:rPr>
          <w:rFonts w:ascii="Consolas" w:eastAsia="Times New Roman" w:hAnsi="Consolas" w:cs="Consolas"/>
          <w:color w:val="CE9178"/>
          <w:sz w:val="21"/>
          <w:szCs w:val="21"/>
        </w:rPr>
        <w:t>'Do you want to discard the changes?'</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586C0"/>
          <w:sz w:val="21"/>
          <w:szCs w:val="21"/>
        </w:rPr>
        <w:t>else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C586C0"/>
          <w:sz w:val="21"/>
          <w:szCs w:val="21"/>
        </w:rPr>
        <w:t>return</w:t>
      </w:r>
      <w:r w:rsidRPr="00D918FC">
        <w:rPr>
          <w:rFonts w:ascii="Consolas" w:eastAsia="Times New Roman" w:hAnsi="Consolas" w:cs="Consolas"/>
          <w:color w:val="D4D4D4"/>
          <w:sz w:val="21"/>
          <w:szCs w:val="21"/>
        </w:rPr>
        <w:t xml:space="preserve"> </w:t>
      </w:r>
      <w:r w:rsidRPr="00D918FC">
        <w:rPr>
          <w:rFonts w:ascii="Consolas" w:eastAsia="Times New Roman" w:hAnsi="Consolas" w:cs="Consolas"/>
          <w:color w:val="569CD6"/>
          <w:sz w:val="21"/>
          <w:szCs w:val="21"/>
        </w:rPr>
        <w:t>true</w:t>
      </w: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 xml:space="preserve"> }</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r w:rsidRPr="00D918FC">
        <w:rPr>
          <w:rFonts w:ascii="Consolas" w:eastAsia="Times New Roman" w:hAnsi="Consolas" w:cs="Consolas"/>
          <w:color w:val="D4D4D4"/>
          <w:sz w:val="21"/>
          <w:szCs w:val="21"/>
        </w:rPr>
        <w:t>}</w:t>
      </w:r>
    </w:p>
    <w:p w:rsidR="00D918FC" w:rsidRPr="00D918FC" w:rsidRDefault="00D918FC" w:rsidP="00D918FC">
      <w:pPr>
        <w:pStyle w:val="ListParagraph"/>
        <w:numPr>
          <w:ilvl w:val="0"/>
          <w:numId w:val="20"/>
        </w:numPr>
        <w:shd w:val="clear" w:color="auto" w:fill="1E1E1E"/>
        <w:spacing w:after="0" w:line="285" w:lineRule="atLeast"/>
        <w:rPr>
          <w:rFonts w:ascii="Consolas" w:eastAsia="Times New Roman" w:hAnsi="Consolas" w:cs="Consolas"/>
          <w:color w:val="D4D4D4"/>
          <w:sz w:val="21"/>
          <w:szCs w:val="21"/>
        </w:rPr>
      </w:pPr>
    </w:p>
    <w:p w:rsidR="003858C7" w:rsidRDefault="003858C7" w:rsidP="003858C7">
      <w:pPr>
        <w:pStyle w:val="ListParagraph"/>
        <w:ind w:left="2160"/>
        <w:jc w:val="both"/>
      </w:pPr>
    </w:p>
    <w:p w:rsidR="0022396D" w:rsidRDefault="0022396D" w:rsidP="003858C7">
      <w:pPr>
        <w:pStyle w:val="ListParagraph"/>
        <w:ind w:left="2160"/>
        <w:jc w:val="both"/>
      </w:pPr>
    </w:p>
    <w:p w:rsidR="0022396D" w:rsidRDefault="0022396D" w:rsidP="003858C7">
      <w:pPr>
        <w:pStyle w:val="ListParagraph"/>
        <w:ind w:left="2160"/>
        <w:jc w:val="both"/>
      </w:pPr>
      <w:r>
        <w:t xml:space="preserve">32. </w:t>
      </w:r>
      <w:r w:rsidR="00D12F49">
        <w:t>app.module.ts:</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BrowserModule</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'@angular/platform-browser'</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NgModule</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'@angular/core'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FormsModule</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'@angular/forms'</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HttpModule</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'@angular/http'</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AppComponent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'./app.component'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HomeComponent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'./home/home.component'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ServersComponent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'./servers/servers.component'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UserComponent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'./users/user/user.component'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UsersComponent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'./users/users.component'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EditServerComponent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'./servers/edit-server/edit-server.component'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ServerComponent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'./servers/server/server.component'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ServersService</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'./servers/servers.service'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Routes</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RouterModule</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'@angular/router'</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PageNotFoundComponent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'./page-not-found/page-not-found.component'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AppRoutingModule</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'./app-routing.module'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AuthGuard</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'./auth-guard.service'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AuthService</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'./auth.service'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import</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9CDCFE"/>
          <w:sz w:val="21"/>
          <w:szCs w:val="21"/>
        </w:rPr>
        <w:t>CanDeactivateGuard</w:t>
      </w:r>
      <w:r w:rsidRPr="00B576B5">
        <w:rPr>
          <w:rFonts w:ascii="Consolas" w:eastAsia="Times New Roman" w:hAnsi="Consolas" w:cs="Consolas"/>
          <w:color w:val="D4D4D4"/>
          <w:sz w:val="21"/>
          <w:szCs w:val="21"/>
        </w:rPr>
        <w:t xml:space="preserve"> } </w:t>
      </w:r>
      <w:r w:rsidRPr="00B576B5">
        <w:rPr>
          <w:rFonts w:ascii="Consolas" w:eastAsia="Times New Roman" w:hAnsi="Consolas" w:cs="Consolas"/>
          <w:color w:val="C586C0"/>
          <w:sz w:val="21"/>
          <w:szCs w:val="21"/>
        </w:rPr>
        <w:t>from</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CE9178"/>
          <w:sz w:val="21"/>
          <w:szCs w:val="21"/>
        </w:rPr>
        <w:t>'./servers/edit-server/can-deactivate-guard.service'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p>
    <w:p w:rsidR="00B576B5" w:rsidRPr="00B576B5" w:rsidRDefault="00B576B5" w:rsidP="00B576B5">
      <w:pPr>
        <w:shd w:val="clear" w:color="auto" w:fill="1E1E1E"/>
        <w:spacing w:after="240" w:line="285" w:lineRule="atLeast"/>
        <w:rPr>
          <w:rFonts w:ascii="Consolas" w:eastAsia="Times New Roman" w:hAnsi="Consolas" w:cs="Consolas"/>
          <w:color w:val="D4D4D4"/>
          <w:sz w:val="21"/>
          <w:szCs w:val="21"/>
        </w:rPr>
      </w:pP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w:t>
      </w:r>
      <w:r w:rsidRPr="00B576B5">
        <w:rPr>
          <w:rFonts w:ascii="Consolas" w:eastAsia="Times New Roman" w:hAnsi="Consolas" w:cs="Consolas"/>
          <w:color w:val="DCDCAA"/>
          <w:sz w:val="21"/>
          <w:szCs w:val="21"/>
        </w:rPr>
        <w:t>NgModule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declarations:</w:t>
      </w:r>
      <w:r w:rsidRPr="00B576B5">
        <w:rPr>
          <w:rFonts w:ascii="Consolas" w:eastAsia="Times New Roman" w:hAnsi="Consolas" w:cs="Consolas"/>
          <w:color w:val="D4D4D4"/>
          <w:sz w:val="21"/>
          <w:szCs w:val="21"/>
        </w:rPr>
        <w:t xml:space="preserve"> [</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AppComponent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HomeComponent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UsersComponent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ServersComponent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UserComponent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EditServerComponent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ServerComponent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PageNotFoundComponent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imports:</w:t>
      </w:r>
      <w:r w:rsidRPr="00B576B5">
        <w:rPr>
          <w:rFonts w:ascii="Consolas" w:eastAsia="Times New Roman" w:hAnsi="Consolas" w:cs="Consolas"/>
          <w:color w:val="D4D4D4"/>
          <w:sz w:val="21"/>
          <w:szCs w:val="21"/>
        </w:rPr>
        <w:t xml:space="preserve"> [</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BrowserModule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FormsModule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HttpModule</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AppRoutingModule</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608B4E"/>
          <w:sz w:val="21"/>
          <w:szCs w:val="21"/>
        </w:rPr>
        <w:t>//RouterModule.forRoot(appRoutes)</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providers:</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ServersService</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AuthGuard</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AuthService</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CanDeactivateGuard</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lastRenderedPageBreak/>
        <w:t xml:space="preserve">  </w:t>
      </w:r>
      <w:r w:rsidRPr="00B576B5">
        <w:rPr>
          <w:rFonts w:ascii="Consolas" w:eastAsia="Times New Roman" w:hAnsi="Consolas" w:cs="Consolas"/>
          <w:color w:val="9CDCFE"/>
          <w:sz w:val="21"/>
          <w:szCs w:val="21"/>
        </w:rPr>
        <w:t>bootstrap:</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9CDCFE"/>
          <w:sz w:val="21"/>
          <w:szCs w:val="21"/>
        </w:rPr>
        <w:t>AppComponent</w:t>
      </w: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D4D4D4"/>
          <w:sz w:val="21"/>
          <w:szCs w:val="21"/>
        </w:rPr>
        <w:t>})</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r w:rsidRPr="00B576B5">
        <w:rPr>
          <w:rFonts w:ascii="Consolas" w:eastAsia="Times New Roman" w:hAnsi="Consolas" w:cs="Consolas"/>
          <w:color w:val="C586C0"/>
          <w:sz w:val="21"/>
          <w:szCs w:val="21"/>
        </w:rPr>
        <w:t>export</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569CD6"/>
          <w:sz w:val="21"/>
          <w:szCs w:val="21"/>
        </w:rPr>
        <w:t>class</w:t>
      </w:r>
      <w:r w:rsidRPr="00B576B5">
        <w:rPr>
          <w:rFonts w:ascii="Consolas" w:eastAsia="Times New Roman" w:hAnsi="Consolas" w:cs="Consolas"/>
          <w:color w:val="D4D4D4"/>
          <w:sz w:val="21"/>
          <w:szCs w:val="21"/>
        </w:rPr>
        <w:t xml:space="preserve"> </w:t>
      </w:r>
      <w:r w:rsidRPr="00B576B5">
        <w:rPr>
          <w:rFonts w:ascii="Consolas" w:eastAsia="Times New Roman" w:hAnsi="Consolas" w:cs="Consolas"/>
          <w:color w:val="4EC9B0"/>
          <w:sz w:val="21"/>
          <w:szCs w:val="21"/>
        </w:rPr>
        <w:t>AppModule</w:t>
      </w:r>
      <w:r w:rsidRPr="00B576B5">
        <w:rPr>
          <w:rFonts w:ascii="Consolas" w:eastAsia="Times New Roman" w:hAnsi="Consolas" w:cs="Consolas"/>
          <w:color w:val="D4D4D4"/>
          <w:sz w:val="21"/>
          <w:szCs w:val="21"/>
        </w:rPr>
        <w:t xml:space="preserve"> { }</w:t>
      </w:r>
    </w:p>
    <w:p w:rsidR="00B576B5" w:rsidRPr="00B576B5" w:rsidRDefault="00B576B5" w:rsidP="00B576B5">
      <w:pPr>
        <w:shd w:val="clear" w:color="auto" w:fill="1E1E1E"/>
        <w:spacing w:after="0" w:line="285" w:lineRule="atLeast"/>
        <w:rPr>
          <w:rFonts w:ascii="Consolas" w:eastAsia="Times New Roman" w:hAnsi="Consolas" w:cs="Consolas"/>
          <w:color w:val="D4D4D4"/>
          <w:sz w:val="21"/>
          <w:szCs w:val="21"/>
        </w:rPr>
      </w:pPr>
    </w:p>
    <w:p w:rsidR="00D12F49" w:rsidRDefault="00D12F49" w:rsidP="003858C7">
      <w:pPr>
        <w:pStyle w:val="ListParagraph"/>
        <w:ind w:left="2160"/>
        <w:jc w:val="both"/>
      </w:pPr>
    </w:p>
    <w:p w:rsidR="00C0459E" w:rsidRDefault="00C0459E" w:rsidP="000731AC">
      <w:pPr>
        <w:jc w:val="both"/>
      </w:pPr>
    </w:p>
    <w:p w:rsidR="000731AC" w:rsidRPr="00DA2B26" w:rsidRDefault="000731AC" w:rsidP="000731AC">
      <w:pPr>
        <w:jc w:val="both"/>
        <w:rPr>
          <w:b/>
          <w:u w:val="single"/>
        </w:rPr>
      </w:pPr>
      <w:r w:rsidRPr="00DA2B26">
        <w:rPr>
          <w:b/>
          <w:u w:val="single"/>
        </w:rPr>
        <w:t>Section 11: Lecture 139//Passing Static Data to a Route</w:t>
      </w:r>
    </w:p>
    <w:p w:rsidR="000731AC" w:rsidRDefault="0023523E" w:rsidP="000731AC">
      <w:pPr>
        <w:pStyle w:val="ListParagraph"/>
        <w:numPr>
          <w:ilvl w:val="0"/>
          <w:numId w:val="31"/>
        </w:numPr>
        <w:jc w:val="both"/>
      </w:pPr>
      <w:r>
        <w:t>This far we had a look at 2 route Guards at the canActivate guard and canActivateChild guard and the deactivate guard. In the modules section where you will learn more about the angular modules and we will also have a look at other routing related issues and also add guards again.</w:t>
      </w:r>
    </w:p>
    <w:p w:rsidR="0023523E" w:rsidRDefault="0023523E" w:rsidP="000731AC">
      <w:pPr>
        <w:pStyle w:val="ListParagraph"/>
        <w:numPr>
          <w:ilvl w:val="0"/>
          <w:numId w:val="31"/>
        </w:numPr>
        <w:jc w:val="both"/>
      </w:pPr>
      <w:r>
        <w:t xml:space="preserve">But we will come back to this in this module here. We will now have a look at how to get some data – it can be static data or dynamic data once a route is loaded. </w:t>
      </w:r>
    </w:p>
    <w:p w:rsidR="0023523E" w:rsidRDefault="0023523E" w:rsidP="000731AC">
      <w:pPr>
        <w:pStyle w:val="ListParagraph"/>
        <w:numPr>
          <w:ilvl w:val="0"/>
          <w:numId w:val="31"/>
        </w:numPr>
        <w:jc w:val="both"/>
      </w:pPr>
      <w:r>
        <w:t xml:space="preserve">Some of the routes depend on the data they receive either statically or each time they are loaded or they will resolve dynamically. </w:t>
      </w:r>
    </w:p>
    <w:p w:rsidR="0023523E" w:rsidRDefault="0023523E" w:rsidP="000731AC">
      <w:pPr>
        <w:pStyle w:val="ListParagraph"/>
        <w:numPr>
          <w:ilvl w:val="0"/>
          <w:numId w:val="31"/>
        </w:numPr>
        <w:jc w:val="both"/>
      </w:pPr>
      <w:r>
        <w:t xml:space="preserve"> Lets start with static data; we have a page-not-found component here, now lets say we don’t want to use that and we want to create a new component – the error page component</w:t>
      </w:r>
      <w:r w:rsidR="0034403D">
        <w:t>, so this will be a generic error page</w:t>
      </w:r>
      <w:r>
        <w:t>.</w:t>
      </w:r>
    </w:p>
    <w:p w:rsidR="0023523E" w:rsidRDefault="0034403D" w:rsidP="000731AC">
      <w:pPr>
        <w:pStyle w:val="ListParagraph"/>
        <w:numPr>
          <w:ilvl w:val="0"/>
          <w:numId w:val="31"/>
        </w:numPr>
        <w:jc w:val="both"/>
      </w:pPr>
      <w:r>
        <w:t>Now, we will redirect our route to this ErrorPageComponent</w:t>
      </w:r>
      <w:r w:rsidR="00686D5A">
        <w:t>.</w:t>
      </w:r>
    </w:p>
    <w:p w:rsidR="00686D5A" w:rsidRDefault="00686D5A" w:rsidP="000731AC">
      <w:pPr>
        <w:pStyle w:val="ListParagraph"/>
        <w:numPr>
          <w:ilvl w:val="0"/>
          <w:numId w:val="31"/>
        </w:numPr>
        <w:jc w:val="both"/>
      </w:pPr>
      <w:r>
        <w:t>Now, in the not found scenario we will always display the same error message and we can pass such static data with data property here in the app-routing.module.ts in routing constant.</w:t>
      </w:r>
    </w:p>
    <w:p w:rsidR="00686D5A" w:rsidRDefault="00CC7A4E" w:rsidP="000731AC">
      <w:pPr>
        <w:pStyle w:val="ListParagraph"/>
        <w:numPr>
          <w:ilvl w:val="0"/>
          <w:numId w:val="31"/>
        </w:numPr>
        <w:jc w:val="both"/>
      </w:pPr>
      <w:r>
        <w:t>IN the data we will pass an object. In this object we can define any key value pairs. With this we now want to retrieve that whenever we load our error page and for this like params and like query params we need active route</w:t>
      </w:r>
    </w:p>
    <w:p w:rsidR="00CC7A4E" w:rsidRDefault="00CC7A4E" w:rsidP="000731AC">
      <w:pPr>
        <w:pStyle w:val="ListParagraph"/>
        <w:numPr>
          <w:ilvl w:val="0"/>
          <w:numId w:val="31"/>
        </w:numPr>
        <w:jc w:val="both"/>
      </w:pPr>
      <w:r>
        <w:t>Now, in error-page.component.ts , while we still are on this page use your route and the data Observable to subscribe , which will give you this new data object here.</w:t>
      </w:r>
    </w:p>
    <w:p w:rsidR="00CC7A4E" w:rsidRDefault="00CC7A4E" w:rsidP="000731AC">
      <w:pPr>
        <w:pStyle w:val="ListParagraph"/>
        <w:numPr>
          <w:ilvl w:val="0"/>
          <w:numId w:val="31"/>
        </w:numPr>
        <w:jc w:val="both"/>
      </w:pPr>
      <w:r>
        <w:t>In this lecture we passed the static data, however in the next lecture we will look how to pass dynamica data</w:t>
      </w:r>
    </w:p>
    <w:p w:rsidR="00CC7A4E" w:rsidRDefault="00A3340A" w:rsidP="000731AC">
      <w:pPr>
        <w:pStyle w:val="ListParagraph"/>
        <w:numPr>
          <w:ilvl w:val="0"/>
          <w:numId w:val="31"/>
        </w:numPr>
        <w:jc w:val="both"/>
      </w:pPr>
      <w:r>
        <w:t>p</w:t>
      </w:r>
      <w:r w:rsidR="00CC7A4E">
        <w:t>age-not</w:t>
      </w:r>
      <w:r w:rsidR="00CB03B6">
        <w:t>-found.component.ts</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C586C0"/>
          <w:sz w:val="21"/>
          <w:szCs w:val="21"/>
        </w:rPr>
        <w:t>import</w:t>
      </w:r>
      <w:r w:rsidRPr="006F1FF8">
        <w:rPr>
          <w:rFonts w:ascii="Consolas" w:eastAsia="Times New Roman" w:hAnsi="Consolas" w:cs="Consolas"/>
          <w:color w:val="D4D4D4"/>
          <w:sz w:val="21"/>
          <w:szCs w:val="21"/>
        </w:rPr>
        <w:t xml:space="preserve"> { </w:t>
      </w:r>
      <w:r w:rsidRPr="006F1FF8">
        <w:rPr>
          <w:rFonts w:ascii="Consolas" w:eastAsia="Times New Roman" w:hAnsi="Consolas" w:cs="Consolas"/>
          <w:color w:val="9CDCFE"/>
          <w:sz w:val="21"/>
          <w:szCs w:val="21"/>
        </w:rPr>
        <w:t>Component</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OnInit</w:t>
      </w:r>
      <w:r w:rsidRPr="006F1FF8">
        <w:rPr>
          <w:rFonts w:ascii="Consolas" w:eastAsia="Times New Roman" w:hAnsi="Consolas" w:cs="Consolas"/>
          <w:color w:val="D4D4D4"/>
          <w:sz w:val="21"/>
          <w:szCs w:val="21"/>
        </w:rPr>
        <w:t xml:space="preserve"> } </w:t>
      </w:r>
      <w:r w:rsidRPr="006F1FF8">
        <w:rPr>
          <w:rFonts w:ascii="Consolas" w:eastAsia="Times New Roman" w:hAnsi="Consolas" w:cs="Consolas"/>
          <w:color w:val="C586C0"/>
          <w:sz w:val="21"/>
          <w:szCs w:val="21"/>
        </w:rPr>
        <w:t>from</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CE9178"/>
          <w:sz w:val="21"/>
          <w:szCs w:val="21"/>
        </w:rPr>
        <w:t>'@angular/core'</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C586C0"/>
          <w:sz w:val="21"/>
          <w:szCs w:val="21"/>
        </w:rPr>
        <w:t>import</w:t>
      </w:r>
      <w:r w:rsidRPr="006F1FF8">
        <w:rPr>
          <w:rFonts w:ascii="Consolas" w:eastAsia="Times New Roman" w:hAnsi="Consolas" w:cs="Consolas"/>
          <w:color w:val="D4D4D4"/>
          <w:sz w:val="21"/>
          <w:szCs w:val="21"/>
        </w:rPr>
        <w:t xml:space="preserve"> { </w:t>
      </w:r>
      <w:r w:rsidRPr="006F1FF8">
        <w:rPr>
          <w:rFonts w:ascii="Consolas" w:eastAsia="Times New Roman" w:hAnsi="Consolas" w:cs="Consolas"/>
          <w:color w:val="9CDCFE"/>
          <w:sz w:val="21"/>
          <w:szCs w:val="21"/>
        </w:rPr>
        <w:t>ActivatedRoute</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Data</w:t>
      </w:r>
      <w:r w:rsidRPr="006F1FF8">
        <w:rPr>
          <w:rFonts w:ascii="Consolas" w:eastAsia="Times New Roman" w:hAnsi="Consolas" w:cs="Consolas"/>
          <w:color w:val="D4D4D4"/>
          <w:sz w:val="21"/>
          <w:szCs w:val="21"/>
        </w:rPr>
        <w:t xml:space="preserve"> } </w:t>
      </w:r>
      <w:r w:rsidRPr="006F1FF8">
        <w:rPr>
          <w:rFonts w:ascii="Consolas" w:eastAsia="Times New Roman" w:hAnsi="Consolas" w:cs="Consolas"/>
          <w:color w:val="C586C0"/>
          <w:sz w:val="21"/>
          <w:szCs w:val="21"/>
        </w:rPr>
        <w:t>from</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CE9178"/>
          <w:sz w:val="21"/>
          <w:szCs w:val="21"/>
        </w:rPr>
        <w:t>'@angular/router'</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w:t>
      </w:r>
      <w:r w:rsidRPr="006F1FF8">
        <w:rPr>
          <w:rFonts w:ascii="Consolas" w:eastAsia="Times New Roman" w:hAnsi="Consolas" w:cs="Consolas"/>
          <w:color w:val="DCDCAA"/>
          <w:sz w:val="21"/>
          <w:szCs w:val="21"/>
        </w:rPr>
        <w:t>Component</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selector:</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CE9178"/>
          <w:sz w:val="21"/>
          <w:szCs w:val="21"/>
        </w:rPr>
        <w:t>'app-page-not-found'</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templateUrl:</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CE9178"/>
          <w:sz w:val="21"/>
          <w:szCs w:val="21"/>
        </w:rPr>
        <w:t>'./page-not-found.component.html'</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styleUrls:</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CE9178"/>
          <w:sz w:val="21"/>
          <w:szCs w:val="21"/>
        </w:rPr>
        <w:t>'./page-not-found.component.css'</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C586C0"/>
          <w:sz w:val="21"/>
          <w:szCs w:val="21"/>
        </w:rPr>
        <w:t>export</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569CD6"/>
          <w:sz w:val="21"/>
          <w:szCs w:val="21"/>
        </w:rPr>
        <w:t>class</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4EC9B0"/>
          <w:sz w:val="21"/>
          <w:szCs w:val="21"/>
        </w:rPr>
        <w:t>PageNotFoundComponent</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569CD6"/>
          <w:sz w:val="21"/>
          <w:szCs w:val="21"/>
        </w:rPr>
        <w:t>implements</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4EC9B0"/>
          <w:sz w:val="21"/>
          <w:szCs w:val="21"/>
        </w:rPr>
        <w:t>OnInit</w:t>
      </w:r>
      <w:r w:rsidRPr="006F1FF8">
        <w:rPr>
          <w:rFonts w:ascii="Consolas" w:eastAsia="Times New Roman" w:hAnsi="Consolas" w:cs="Consolas"/>
          <w:color w:val="D4D4D4"/>
          <w:sz w:val="21"/>
          <w:szCs w:val="21"/>
        </w:rPr>
        <w:t xml:space="preserve">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errorMessage</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4EC9B0"/>
          <w:sz w:val="21"/>
          <w:szCs w:val="21"/>
        </w:rPr>
        <w:t>string</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569CD6"/>
          <w:sz w:val="21"/>
          <w:szCs w:val="21"/>
        </w:rPr>
        <w:t>constructor</w:t>
      </w:r>
      <w:r w:rsidRPr="006F1FF8">
        <w:rPr>
          <w:rFonts w:ascii="Consolas" w:eastAsia="Times New Roman" w:hAnsi="Consolas" w:cs="Consolas"/>
          <w:color w:val="D4D4D4"/>
          <w:sz w:val="21"/>
          <w:szCs w:val="21"/>
        </w:rPr>
        <w:t>(</w:t>
      </w:r>
      <w:r w:rsidRPr="006F1FF8">
        <w:rPr>
          <w:rFonts w:ascii="Consolas" w:eastAsia="Times New Roman" w:hAnsi="Consolas" w:cs="Consolas"/>
          <w:color w:val="569CD6"/>
          <w:sz w:val="21"/>
          <w:szCs w:val="21"/>
        </w:rPr>
        <w:t>private</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route</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4EC9B0"/>
          <w:sz w:val="21"/>
          <w:szCs w:val="21"/>
        </w:rPr>
        <w:t>ActivatedRoute</w:t>
      </w:r>
      <w:r w:rsidRPr="006F1FF8">
        <w:rPr>
          <w:rFonts w:ascii="Consolas" w:eastAsia="Times New Roman" w:hAnsi="Consolas" w:cs="Consolas"/>
          <w:color w:val="D4D4D4"/>
          <w:sz w:val="21"/>
          <w:szCs w:val="21"/>
        </w:rPr>
        <w:t>) {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DCDCAA"/>
          <w:sz w:val="21"/>
          <w:szCs w:val="21"/>
        </w:rPr>
        <w:t>ngOnInit</w:t>
      </w:r>
      <w:r w:rsidRPr="006F1FF8">
        <w:rPr>
          <w:rFonts w:ascii="Consolas" w:eastAsia="Times New Roman" w:hAnsi="Consolas" w:cs="Consolas"/>
          <w:color w:val="D4D4D4"/>
          <w:sz w:val="21"/>
          <w:szCs w:val="21"/>
        </w:rPr>
        <w:t>()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lastRenderedPageBreak/>
        <w:t xml:space="preserve">    </w:t>
      </w:r>
      <w:r w:rsidRPr="006F1FF8">
        <w:rPr>
          <w:rFonts w:ascii="Consolas" w:eastAsia="Times New Roman" w:hAnsi="Consolas" w:cs="Consolas"/>
          <w:color w:val="569CD6"/>
          <w:sz w:val="21"/>
          <w:szCs w:val="21"/>
        </w:rPr>
        <w:t>this</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errorMessage</w:t>
      </w:r>
      <w:r w:rsidRPr="006F1FF8">
        <w:rPr>
          <w:rFonts w:ascii="Consolas" w:eastAsia="Times New Roman" w:hAnsi="Consolas" w:cs="Consolas"/>
          <w:color w:val="D4D4D4"/>
          <w:sz w:val="21"/>
          <w:szCs w:val="21"/>
        </w:rPr>
        <w:t xml:space="preserve"> = </w:t>
      </w:r>
      <w:r w:rsidRPr="006F1FF8">
        <w:rPr>
          <w:rFonts w:ascii="Consolas" w:eastAsia="Times New Roman" w:hAnsi="Consolas" w:cs="Consolas"/>
          <w:color w:val="569CD6"/>
          <w:sz w:val="21"/>
          <w:szCs w:val="21"/>
        </w:rPr>
        <w:t>this</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route</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snapshot</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data</w:t>
      </w:r>
      <w:r w:rsidRPr="006F1FF8">
        <w:rPr>
          <w:rFonts w:ascii="Consolas" w:eastAsia="Times New Roman" w:hAnsi="Consolas" w:cs="Consolas"/>
          <w:color w:val="D4D4D4"/>
          <w:sz w:val="21"/>
          <w:szCs w:val="21"/>
        </w:rPr>
        <w:t>[</w:t>
      </w:r>
      <w:r w:rsidRPr="006F1FF8">
        <w:rPr>
          <w:rFonts w:ascii="Consolas" w:eastAsia="Times New Roman" w:hAnsi="Consolas" w:cs="Consolas"/>
          <w:color w:val="CE9178"/>
          <w:sz w:val="21"/>
          <w:szCs w:val="21"/>
        </w:rPr>
        <w:t>'message'</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569CD6"/>
          <w:sz w:val="21"/>
          <w:szCs w:val="21"/>
        </w:rPr>
        <w:t>this</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route</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data</w:t>
      </w:r>
      <w:r w:rsidRPr="006F1FF8">
        <w:rPr>
          <w:rFonts w:ascii="Consolas" w:eastAsia="Times New Roman" w:hAnsi="Consolas" w:cs="Consolas"/>
          <w:color w:val="D4D4D4"/>
          <w:sz w:val="21"/>
          <w:szCs w:val="21"/>
        </w:rPr>
        <w:t>.</w:t>
      </w:r>
      <w:r w:rsidRPr="006F1FF8">
        <w:rPr>
          <w:rFonts w:ascii="Consolas" w:eastAsia="Times New Roman" w:hAnsi="Consolas" w:cs="Consolas"/>
          <w:color w:val="DCDCAA"/>
          <w:sz w:val="21"/>
          <w:szCs w:val="21"/>
        </w:rPr>
        <w:t>subscribe</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9CDCFE"/>
          <w:sz w:val="21"/>
          <w:szCs w:val="21"/>
        </w:rPr>
        <w:t>data</w:t>
      </w:r>
      <w:r w:rsidRPr="006F1FF8">
        <w:rPr>
          <w:rFonts w:ascii="Consolas" w:eastAsia="Times New Roman" w:hAnsi="Consolas" w:cs="Consolas"/>
          <w:color w:val="D4D4D4"/>
          <w:sz w:val="21"/>
          <w:szCs w:val="21"/>
        </w:rPr>
        <w:t>:</w:t>
      </w:r>
      <w:r w:rsidRPr="006F1FF8">
        <w:rPr>
          <w:rFonts w:ascii="Consolas" w:eastAsia="Times New Roman" w:hAnsi="Consolas" w:cs="Consolas"/>
          <w:color w:val="4EC9B0"/>
          <w:sz w:val="21"/>
          <w:szCs w:val="21"/>
        </w:rPr>
        <w:t>Data</w:t>
      </w: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569CD6"/>
          <w:sz w:val="21"/>
          <w:szCs w:val="21"/>
        </w:rPr>
        <w:t>=&gt;</w:t>
      </w:r>
      <w:r w:rsidRPr="006F1FF8">
        <w:rPr>
          <w:rFonts w:ascii="Consolas" w:eastAsia="Times New Roman" w:hAnsi="Consolas" w:cs="Consolas"/>
          <w:color w:val="D4D4D4"/>
          <w:sz w:val="21"/>
          <w:szCs w:val="21"/>
        </w:rPr>
        <w:t xml:space="preserve">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r w:rsidRPr="006F1FF8">
        <w:rPr>
          <w:rFonts w:ascii="Consolas" w:eastAsia="Times New Roman" w:hAnsi="Consolas" w:cs="Consolas"/>
          <w:color w:val="569CD6"/>
          <w:sz w:val="21"/>
          <w:szCs w:val="21"/>
        </w:rPr>
        <w:t>this</w:t>
      </w:r>
      <w:r w:rsidRPr="006F1FF8">
        <w:rPr>
          <w:rFonts w:ascii="Consolas" w:eastAsia="Times New Roman" w:hAnsi="Consolas" w:cs="Consolas"/>
          <w:color w:val="D4D4D4"/>
          <w:sz w:val="21"/>
          <w:szCs w:val="21"/>
        </w:rPr>
        <w:t>.</w:t>
      </w:r>
      <w:r w:rsidRPr="006F1FF8">
        <w:rPr>
          <w:rFonts w:ascii="Consolas" w:eastAsia="Times New Roman" w:hAnsi="Consolas" w:cs="Consolas"/>
          <w:color w:val="9CDCFE"/>
          <w:sz w:val="21"/>
          <w:szCs w:val="21"/>
        </w:rPr>
        <w:t>errorMessage</w:t>
      </w:r>
      <w:r w:rsidRPr="006F1FF8">
        <w:rPr>
          <w:rFonts w:ascii="Consolas" w:eastAsia="Times New Roman" w:hAnsi="Consolas" w:cs="Consolas"/>
          <w:color w:val="D4D4D4"/>
          <w:sz w:val="21"/>
          <w:szCs w:val="21"/>
        </w:rPr>
        <w:t xml:space="preserve"> = </w:t>
      </w:r>
      <w:r w:rsidRPr="006F1FF8">
        <w:rPr>
          <w:rFonts w:ascii="Consolas" w:eastAsia="Times New Roman" w:hAnsi="Consolas" w:cs="Consolas"/>
          <w:color w:val="9CDCFE"/>
          <w:sz w:val="21"/>
          <w:szCs w:val="21"/>
        </w:rPr>
        <w:t>data</w:t>
      </w:r>
      <w:r w:rsidRPr="006F1FF8">
        <w:rPr>
          <w:rFonts w:ascii="Consolas" w:eastAsia="Times New Roman" w:hAnsi="Consolas" w:cs="Consolas"/>
          <w:color w:val="D4D4D4"/>
          <w:sz w:val="21"/>
          <w:szCs w:val="21"/>
        </w:rPr>
        <w:t>[</w:t>
      </w:r>
      <w:r w:rsidRPr="006F1FF8">
        <w:rPr>
          <w:rFonts w:ascii="Consolas" w:eastAsia="Times New Roman" w:hAnsi="Consolas" w:cs="Consolas"/>
          <w:color w:val="CE9178"/>
          <w:sz w:val="21"/>
          <w:szCs w:val="21"/>
        </w:rPr>
        <w:t>'message'</w:t>
      </w: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 xml:space="preserve">  }</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6F1FF8">
        <w:rPr>
          <w:rFonts w:ascii="Consolas" w:eastAsia="Times New Roman" w:hAnsi="Consolas" w:cs="Consolas"/>
          <w:color w:val="D4D4D4"/>
          <w:sz w:val="21"/>
          <w:szCs w:val="21"/>
        </w:rPr>
        <w:t>}</w:t>
      </w:r>
    </w:p>
    <w:p w:rsidR="006F1FF8" w:rsidRPr="006F1FF8" w:rsidRDefault="006F1FF8" w:rsidP="006F1FF8">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CB03B6" w:rsidRDefault="00CB03B6" w:rsidP="00CB03B6">
      <w:pPr>
        <w:pStyle w:val="ListParagraph"/>
        <w:jc w:val="both"/>
      </w:pPr>
    </w:p>
    <w:p w:rsidR="006F1FF8" w:rsidRDefault="006F1FF8" w:rsidP="00CB03B6">
      <w:pPr>
        <w:pStyle w:val="ListParagraph"/>
        <w:jc w:val="both"/>
      </w:pPr>
    </w:p>
    <w:p w:rsidR="006F1FF8" w:rsidRDefault="0053649F" w:rsidP="006F1FF8">
      <w:pPr>
        <w:pStyle w:val="ListParagraph"/>
        <w:numPr>
          <w:ilvl w:val="0"/>
          <w:numId w:val="29"/>
        </w:numPr>
        <w:jc w:val="both"/>
      </w:pPr>
      <w:r>
        <w:t>page.note-found.compnent.html:</w:t>
      </w:r>
    </w:p>
    <w:p w:rsidR="007046B9" w:rsidRPr="007046B9" w:rsidRDefault="007046B9" w:rsidP="007046B9">
      <w:pPr>
        <w:pStyle w:val="ListParagraph"/>
        <w:numPr>
          <w:ilvl w:val="0"/>
          <w:numId w:val="29"/>
        </w:numPr>
        <w:shd w:val="clear" w:color="auto" w:fill="1E1E1E"/>
        <w:spacing w:line="285" w:lineRule="atLeast"/>
        <w:rPr>
          <w:rFonts w:ascii="Consolas" w:hAnsi="Consolas" w:cs="Consolas"/>
          <w:color w:val="D4D4D4"/>
          <w:sz w:val="21"/>
          <w:szCs w:val="21"/>
        </w:rPr>
      </w:pPr>
      <w:r w:rsidRPr="007046B9">
        <w:rPr>
          <w:rFonts w:ascii="Consolas" w:hAnsi="Consolas" w:cs="Consolas"/>
          <w:color w:val="808080"/>
          <w:sz w:val="21"/>
          <w:szCs w:val="21"/>
        </w:rPr>
        <w:t>&lt;</w:t>
      </w:r>
      <w:r w:rsidRPr="007046B9">
        <w:rPr>
          <w:rFonts w:ascii="Consolas" w:hAnsi="Consolas" w:cs="Consolas"/>
          <w:color w:val="569CD6"/>
          <w:sz w:val="21"/>
          <w:szCs w:val="21"/>
        </w:rPr>
        <w:t>h4</w:t>
      </w:r>
      <w:r w:rsidRPr="007046B9">
        <w:rPr>
          <w:rFonts w:ascii="Consolas" w:hAnsi="Consolas" w:cs="Consolas"/>
          <w:color w:val="808080"/>
          <w:sz w:val="21"/>
          <w:szCs w:val="21"/>
        </w:rPr>
        <w:t>&gt;</w:t>
      </w:r>
      <w:r w:rsidRPr="007046B9">
        <w:rPr>
          <w:rFonts w:ascii="Consolas" w:hAnsi="Consolas" w:cs="Consolas"/>
          <w:color w:val="D4D4D4"/>
          <w:sz w:val="21"/>
          <w:szCs w:val="21"/>
        </w:rPr>
        <w:t>{{ errorMessage }}</w:t>
      </w:r>
      <w:r w:rsidRPr="007046B9">
        <w:rPr>
          <w:rFonts w:ascii="Consolas" w:hAnsi="Consolas" w:cs="Consolas"/>
          <w:color w:val="808080"/>
          <w:sz w:val="21"/>
          <w:szCs w:val="21"/>
        </w:rPr>
        <w:t>&lt;/</w:t>
      </w:r>
      <w:r w:rsidRPr="007046B9">
        <w:rPr>
          <w:rFonts w:ascii="Consolas" w:hAnsi="Consolas" w:cs="Consolas"/>
          <w:color w:val="569CD6"/>
          <w:sz w:val="21"/>
          <w:szCs w:val="21"/>
        </w:rPr>
        <w:t>h4</w:t>
      </w:r>
      <w:r w:rsidRPr="007046B9">
        <w:rPr>
          <w:rFonts w:ascii="Consolas" w:hAnsi="Consolas" w:cs="Consolas"/>
          <w:color w:val="808080"/>
          <w:sz w:val="21"/>
          <w:szCs w:val="21"/>
        </w:rPr>
        <w:t>&gt;</w:t>
      </w:r>
    </w:p>
    <w:p w:rsidR="007046B9" w:rsidRPr="007046B9" w:rsidRDefault="007046B9" w:rsidP="007046B9">
      <w:pPr>
        <w:pStyle w:val="ListParagraph"/>
        <w:numPr>
          <w:ilvl w:val="0"/>
          <w:numId w:val="29"/>
        </w:numPr>
        <w:shd w:val="clear" w:color="auto" w:fill="1E1E1E"/>
        <w:spacing w:line="285" w:lineRule="atLeast"/>
        <w:rPr>
          <w:rFonts w:ascii="Consolas" w:hAnsi="Consolas" w:cs="Consolas"/>
          <w:color w:val="D4D4D4"/>
          <w:sz w:val="21"/>
          <w:szCs w:val="21"/>
        </w:rPr>
      </w:pPr>
    </w:p>
    <w:p w:rsidR="007046B9" w:rsidRDefault="007046B9" w:rsidP="007046B9">
      <w:pPr>
        <w:pStyle w:val="ListParagraph"/>
        <w:ind w:left="1440"/>
        <w:jc w:val="both"/>
      </w:pPr>
    </w:p>
    <w:p w:rsidR="007046B9" w:rsidRDefault="007046B9" w:rsidP="007046B9">
      <w:pPr>
        <w:pStyle w:val="ListParagraph"/>
        <w:ind w:left="1440"/>
        <w:jc w:val="both"/>
      </w:pPr>
      <w:r>
        <w:t xml:space="preserve">13. </w:t>
      </w:r>
      <w:r w:rsidR="00430EB2">
        <w:t>app-routing.module.ts:</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NgModule</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"@angular/core"</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Routes</w:t>
      </w:r>
      <w:r>
        <w:rPr>
          <w:rFonts w:ascii="Consolas" w:hAnsi="Consolas" w:cs="Consolas"/>
          <w:color w:val="D4D4D4"/>
          <w:sz w:val="21"/>
          <w:szCs w:val="21"/>
        </w:rPr>
        <w:t xml:space="preserve">, </w:t>
      </w:r>
      <w:r>
        <w:rPr>
          <w:rFonts w:ascii="Consolas" w:hAnsi="Consolas" w:cs="Consolas"/>
          <w:color w:val="9CDCFE"/>
          <w:sz w:val="21"/>
          <w:szCs w:val="21"/>
        </w:rPr>
        <w:t>RouterModule</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"@angular/router"</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HomeComponent</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"./home/home.component"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UsersComponent</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"./users/users.component"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UserComponent</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"./users/user/user.component"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ServerComponent</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"./servers/server/server.component"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EditServerComponent</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"./servers/edit-server/edit-server.component"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PageNotFoundComponent</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"./page-not-found/page-not-found.component"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AuthGuard</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"./auth-guard.service"</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CanDeactivateGuard</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"./servers/edit-server/can-deactivate-guard.service"</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import</w:t>
      </w:r>
      <w:r>
        <w:rPr>
          <w:rFonts w:ascii="Consolas" w:hAnsi="Consolas" w:cs="Consolas"/>
          <w:color w:val="D4D4D4"/>
          <w:sz w:val="21"/>
          <w:szCs w:val="21"/>
        </w:rPr>
        <w:t xml:space="preserve"> { </w:t>
      </w:r>
      <w:r>
        <w:rPr>
          <w:rFonts w:ascii="Consolas" w:hAnsi="Consolas" w:cs="Consolas"/>
          <w:color w:val="9CDCFE"/>
          <w:sz w:val="21"/>
          <w:szCs w:val="21"/>
        </w:rPr>
        <w:t>ErrorPageComponent</w:t>
      </w:r>
      <w:r>
        <w:rPr>
          <w:rFonts w:ascii="Consolas" w:hAnsi="Consolas" w:cs="Consolas"/>
          <w:color w:val="D4D4D4"/>
          <w:sz w:val="21"/>
          <w:szCs w:val="21"/>
        </w:rPr>
        <w:t xml:space="preserve"> } </w:t>
      </w:r>
      <w:r>
        <w:rPr>
          <w:rFonts w:ascii="Consolas" w:hAnsi="Consolas" w:cs="Consolas"/>
          <w:color w:val="C586C0"/>
          <w:sz w:val="21"/>
          <w:szCs w:val="21"/>
        </w:rPr>
        <w:t>from</w:t>
      </w:r>
      <w:r>
        <w:rPr>
          <w:rFonts w:ascii="Consolas" w:hAnsi="Consolas" w:cs="Consolas"/>
          <w:color w:val="D4D4D4"/>
          <w:sz w:val="21"/>
          <w:szCs w:val="21"/>
        </w:rPr>
        <w:t xml:space="preserve"> </w:t>
      </w:r>
      <w:r>
        <w:rPr>
          <w:rFonts w:ascii="Consolas" w:hAnsi="Consolas" w:cs="Consolas"/>
          <w:color w:val="CE9178"/>
          <w:sz w:val="21"/>
          <w:szCs w:val="21"/>
        </w:rPr>
        <w:t>"./error-page/error-page.component"</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569CD6"/>
          <w:sz w:val="21"/>
          <w:szCs w:val="21"/>
        </w:rPr>
        <w:t>const</w:t>
      </w:r>
      <w:r>
        <w:rPr>
          <w:rFonts w:ascii="Consolas" w:hAnsi="Consolas" w:cs="Consolas"/>
          <w:color w:val="D4D4D4"/>
          <w:sz w:val="21"/>
          <w:szCs w:val="21"/>
        </w:rPr>
        <w:t xml:space="preserve"> </w:t>
      </w:r>
      <w:r>
        <w:rPr>
          <w:rFonts w:ascii="Consolas" w:hAnsi="Consolas" w:cs="Consolas"/>
          <w:color w:val="9CDCFE"/>
          <w:sz w:val="21"/>
          <w:szCs w:val="21"/>
        </w:rPr>
        <w:t>appRoutes</w:t>
      </w:r>
      <w:r>
        <w:rPr>
          <w:rFonts w:ascii="Consolas" w:hAnsi="Consolas" w:cs="Consolas"/>
          <w:color w:val="D4D4D4"/>
          <w:sz w:val="21"/>
          <w:szCs w:val="21"/>
        </w:rPr>
        <w:t xml:space="preserve">: </w:t>
      </w:r>
      <w:r>
        <w:rPr>
          <w:rFonts w:ascii="Consolas" w:hAnsi="Consolas" w:cs="Consolas"/>
          <w:color w:val="4EC9B0"/>
          <w:sz w:val="21"/>
          <w:szCs w:val="21"/>
        </w:rPr>
        <w:t>Routes</w:t>
      </w:r>
      <w:r>
        <w:rPr>
          <w:rFonts w:ascii="Consolas" w:hAnsi="Consolas" w:cs="Consolas"/>
          <w:color w:val="D4D4D4"/>
          <w:sz w:val="21"/>
          <w:szCs w:val="21"/>
        </w:rPr>
        <w:t xml:space="preserve"> =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9CDCFE"/>
          <w:sz w:val="21"/>
          <w:szCs w:val="21"/>
        </w:rPr>
        <w:t>path:</w:t>
      </w:r>
      <w:r>
        <w:rPr>
          <w:rFonts w:ascii="Consolas" w:hAnsi="Consolas" w:cs="Consolas"/>
          <w:color w:val="D4D4D4"/>
          <w:sz w:val="21"/>
          <w:szCs w:val="21"/>
        </w:rPr>
        <w:t xml:space="preserve"> </w:t>
      </w:r>
      <w:r>
        <w:rPr>
          <w:rFonts w:ascii="Consolas" w:hAnsi="Consolas" w:cs="Consolas"/>
          <w:color w:val="CE9178"/>
          <w:sz w:val="21"/>
          <w:szCs w:val="21"/>
        </w:rPr>
        <w:t>''</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HomeComponent</w:t>
      </w: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9CDCFE"/>
          <w:sz w:val="21"/>
          <w:szCs w:val="21"/>
        </w:rPr>
        <w:t>path:</w:t>
      </w:r>
      <w:r>
        <w:rPr>
          <w:rFonts w:ascii="Consolas" w:hAnsi="Consolas" w:cs="Consolas"/>
          <w:color w:val="D4D4D4"/>
          <w:sz w:val="21"/>
          <w:szCs w:val="21"/>
        </w:rPr>
        <w:t xml:space="preserve"> </w:t>
      </w:r>
      <w:r>
        <w:rPr>
          <w:rFonts w:ascii="Consolas" w:hAnsi="Consolas" w:cs="Consolas"/>
          <w:color w:val="CE9178"/>
          <w:sz w:val="21"/>
          <w:szCs w:val="21"/>
        </w:rPr>
        <w:t>'users'</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UsersComponent</w:t>
      </w:r>
      <w:r>
        <w:rPr>
          <w:rFonts w:ascii="Consolas" w:hAnsi="Consolas" w:cs="Consolas"/>
          <w:color w:val="D4D4D4"/>
          <w:sz w:val="21"/>
          <w:szCs w:val="21"/>
        </w:rPr>
        <w:t>,</w:t>
      </w:r>
      <w:r>
        <w:rPr>
          <w:rFonts w:ascii="Consolas" w:hAnsi="Consolas" w:cs="Consolas"/>
          <w:color w:val="9CDCFE"/>
          <w:sz w:val="21"/>
          <w:szCs w:val="21"/>
        </w:rPr>
        <w:t>children:</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9CDCFE"/>
          <w:sz w:val="21"/>
          <w:szCs w:val="21"/>
        </w:rPr>
        <w:t>path:</w:t>
      </w:r>
      <w:r>
        <w:rPr>
          <w:rFonts w:ascii="Consolas" w:hAnsi="Consolas" w:cs="Consolas"/>
          <w:color w:val="D4D4D4"/>
          <w:sz w:val="21"/>
          <w:szCs w:val="21"/>
        </w:rPr>
        <w:t xml:space="preserve"> </w:t>
      </w:r>
      <w:r>
        <w:rPr>
          <w:rFonts w:ascii="Consolas" w:hAnsi="Consolas" w:cs="Consolas"/>
          <w:color w:val="CE9178"/>
          <w:sz w:val="21"/>
          <w:szCs w:val="21"/>
        </w:rPr>
        <w:t>':id/:name'</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UserComponent</w:t>
      </w: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lastRenderedPageBreak/>
        <w:t xml:space="preserve">    ] },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9CDCFE"/>
          <w:sz w:val="21"/>
          <w:szCs w:val="21"/>
        </w:rPr>
        <w:t>path:</w:t>
      </w:r>
      <w:r>
        <w:rPr>
          <w:rFonts w:ascii="Consolas" w:hAnsi="Consolas" w:cs="Consolas"/>
          <w:color w:val="D4D4D4"/>
          <w:sz w:val="21"/>
          <w:szCs w:val="21"/>
        </w:rPr>
        <w:t xml:space="preserve"> </w:t>
      </w:r>
      <w:r>
        <w:rPr>
          <w:rFonts w:ascii="Consolas" w:hAnsi="Consolas" w:cs="Consolas"/>
          <w:color w:val="CE9178"/>
          <w:sz w:val="21"/>
          <w:szCs w:val="21"/>
        </w:rPr>
        <w:t>'servers'</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608B4E"/>
          <w:sz w:val="21"/>
          <w:szCs w:val="21"/>
        </w:rPr>
        <w:t xml:space="preserve">//canActivate: [AuthGuard],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canActivateChild:</w:t>
      </w:r>
      <w:r>
        <w:rPr>
          <w:rFonts w:ascii="Consolas" w:hAnsi="Consolas" w:cs="Consolas"/>
          <w:color w:val="D4D4D4"/>
          <w:sz w:val="21"/>
          <w:szCs w:val="21"/>
        </w:rPr>
        <w:t>[</w:t>
      </w:r>
      <w:r>
        <w:rPr>
          <w:rFonts w:ascii="Consolas" w:hAnsi="Consolas" w:cs="Consolas"/>
          <w:color w:val="9CDCFE"/>
          <w:sz w:val="21"/>
          <w:szCs w:val="21"/>
        </w:rPr>
        <w:t>AuthGuard</w:t>
      </w:r>
      <w:r>
        <w:rPr>
          <w:rFonts w:ascii="Consolas" w:hAnsi="Consolas" w:cs="Consolas"/>
          <w:color w:val="D4D4D4"/>
          <w:sz w:val="21"/>
          <w:szCs w:val="21"/>
        </w:rPr>
        <w:t>]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ServerComponent</w:t>
      </w:r>
      <w:r>
        <w:rPr>
          <w:rFonts w:ascii="Consolas" w:hAnsi="Consolas" w:cs="Consolas"/>
          <w:color w:val="D4D4D4"/>
          <w:sz w:val="21"/>
          <w:szCs w:val="21"/>
        </w:rPr>
        <w:t xml:space="preserve">, </w:t>
      </w:r>
      <w:r>
        <w:rPr>
          <w:rFonts w:ascii="Consolas" w:hAnsi="Consolas" w:cs="Consolas"/>
          <w:color w:val="9CDCFE"/>
          <w:sz w:val="21"/>
          <w:szCs w:val="21"/>
        </w:rPr>
        <w:t>children:</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9CDCFE"/>
          <w:sz w:val="21"/>
          <w:szCs w:val="21"/>
        </w:rPr>
        <w:t>path:</w:t>
      </w:r>
      <w:r>
        <w:rPr>
          <w:rFonts w:ascii="Consolas" w:hAnsi="Consolas" w:cs="Consolas"/>
          <w:color w:val="D4D4D4"/>
          <w:sz w:val="21"/>
          <w:szCs w:val="21"/>
        </w:rPr>
        <w:t xml:space="preserve"> </w:t>
      </w:r>
      <w:r>
        <w:rPr>
          <w:rFonts w:ascii="Consolas" w:hAnsi="Consolas" w:cs="Consolas"/>
          <w:color w:val="CE9178"/>
          <w:sz w:val="21"/>
          <w:szCs w:val="21"/>
        </w:rPr>
        <w:t>':id'</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ServerComponent</w:t>
      </w: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 </w:t>
      </w:r>
      <w:r>
        <w:rPr>
          <w:rFonts w:ascii="Consolas" w:hAnsi="Consolas" w:cs="Consolas"/>
          <w:color w:val="9CDCFE"/>
          <w:sz w:val="21"/>
          <w:szCs w:val="21"/>
        </w:rPr>
        <w:t>path:</w:t>
      </w:r>
      <w:r>
        <w:rPr>
          <w:rFonts w:ascii="Consolas" w:hAnsi="Consolas" w:cs="Consolas"/>
          <w:color w:val="D4D4D4"/>
          <w:sz w:val="21"/>
          <w:szCs w:val="21"/>
        </w:rPr>
        <w:t xml:space="preserve"> </w:t>
      </w:r>
      <w:r>
        <w:rPr>
          <w:rFonts w:ascii="Consolas" w:hAnsi="Consolas" w:cs="Consolas"/>
          <w:color w:val="CE9178"/>
          <w:sz w:val="21"/>
          <w:szCs w:val="21"/>
        </w:rPr>
        <w:t>':id/edit'</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EditServerComponent</w:t>
      </w:r>
      <w:r>
        <w:rPr>
          <w:rFonts w:ascii="Consolas" w:hAnsi="Consolas" w:cs="Consolas"/>
          <w:color w:val="D4D4D4"/>
          <w:sz w:val="21"/>
          <w:szCs w:val="21"/>
        </w:rPr>
        <w:t xml:space="preserve">, </w:t>
      </w:r>
      <w:r>
        <w:rPr>
          <w:rFonts w:ascii="Consolas" w:hAnsi="Consolas" w:cs="Consolas"/>
          <w:color w:val="9CDCFE"/>
          <w:sz w:val="21"/>
          <w:szCs w:val="21"/>
        </w:rPr>
        <w:t>canDeactivate:</w:t>
      </w:r>
      <w:r>
        <w:rPr>
          <w:rFonts w:ascii="Consolas" w:hAnsi="Consolas" w:cs="Consolas"/>
          <w:color w:val="D4D4D4"/>
          <w:sz w:val="21"/>
          <w:szCs w:val="21"/>
        </w:rPr>
        <w:t>[</w:t>
      </w:r>
      <w:r>
        <w:rPr>
          <w:rFonts w:ascii="Consolas" w:hAnsi="Consolas" w:cs="Consolas"/>
          <w:color w:val="9CDCFE"/>
          <w:sz w:val="21"/>
          <w:szCs w:val="21"/>
        </w:rPr>
        <w:t>CanDeactivateGuard</w:t>
      </w:r>
      <w:r>
        <w:rPr>
          <w:rFonts w:ascii="Consolas" w:hAnsi="Consolas" w:cs="Consolas"/>
          <w:color w:val="D4D4D4"/>
          <w:sz w:val="21"/>
          <w:szCs w:val="21"/>
        </w:rPr>
        <w:t>]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608B4E"/>
          <w:sz w:val="21"/>
          <w:szCs w:val="21"/>
        </w:rPr>
        <w:t>//{path: 'not-found', component: PageNotFoundComponent},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path:</w:t>
      </w:r>
      <w:r>
        <w:rPr>
          <w:rFonts w:ascii="Consolas" w:hAnsi="Consolas" w:cs="Consolas"/>
          <w:color w:val="D4D4D4"/>
          <w:sz w:val="21"/>
          <w:szCs w:val="21"/>
        </w:rPr>
        <w:t xml:space="preserve"> </w:t>
      </w:r>
      <w:r>
        <w:rPr>
          <w:rFonts w:ascii="Consolas" w:hAnsi="Consolas" w:cs="Consolas"/>
          <w:color w:val="CE9178"/>
          <w:sz w:val="21"/>
          <w:szCs w:val="21"/>
        </w:rPr>
        <w:t>'not-found'</w:t>
      </w:r>
      <w:r>
        <w:rPr>
          <w:rFonts w:ascii="Consolas" w:hAnsi="Consolas" w:cs="Consolas"/>
          <w:color w:val="D4D4D4"/>
          <w:sz w:val="21"/>
          <w:szCs w:val="21"/>
        </w:rPr>
        <w:t xml:space="preserve">, </w:t>
      </w:r>
      <w:r>
        <w:rPr>
          <w:rFonts w:ascii="Consolas" w:hAnsi="Consolas" w:cs="Consolas"/>
          <w:color w:val="9CDCFE"/>
          <w:sz w:val="21"/>
          <w:szCs w:val="21"/>
        </w:rPr>
        <w:t>component:</w:t>
      </w:r>
      <w:r>
        <w:rPr>
          <w:rFonts w:ascii="Consolas" w:hAnsi="Consolas" w:cs="Consolas"/>
          <w:color w:val="D4D4D4"/>
          <w:sz w:val="21"/>
          <w:szCs w:val="21"/>
        </w:rPr>
        <w:t xml:space="preserve"> </w:t>
      </w:r>
      <w:r>
        <w:rPr>
          <w:rFonts w:ascii="Consolas" w:hAnsi="Consolas" w:cs="Consolas"/>
          <w:color w:val="9CDCFE"/>
          <w:sz w:val="21"/>
          <w:szCs w:val="21"/>
        </w:rPr>
        <w:t>ErrorPageComponent</w:t>
      </w:r>
      <w:r>
        <w:rPr>
          <w:rFonts w:ascii="Consolas" w:hAnsi="Consolas" w:cs="Consolas"/>
          <w:color w:val="D4D4D4"/>
          <w:sz w:val="21"/>
          <w:szCs w:val="21"/>
        </w:rPr>
        <w:t xml:space="preserve">, </w:t>
      </w:r>
      <w:r>
        <w:rPr>
          <w:rFonts w:ascii="Consolas" w:hAnsi="Consolas" w:cs="Consolas"/>
          <w:color w:val="9CDCFE"/>
          <w:sz w:val="21"/>
          <w:szCs w:val="21"/>
        </w:rPr>
        <w:t>data:</w:t>
      </w:r>
      <w:r>
        <w:rPr>
          <w:rFonts w:ascii="Consolas" w:hAnsi="Consolas" w:cs="Consolas"/>
          <w:color w:val="D4D4D4"/>
          <w:sz w:val="21"/>
          <w:szCs w:val="21"/>
        </w:rPr>
        <w:t>{</w:t>
      </w:r>
      <w:r>
        <w:rPr>
          <w:rFonts w:ascii="Consolas" w:hAnsi="Consolas" w:cs="Consolas"/>
          <w:color w:val="9CDCFE"/>
          <w:sz w:val="21"/>
          <w:szCs w:val="21"/>
        </w:rPr>
        <w:t>message:</w:t>
      </w:r>
      <w:r>
        <w:rPr>
          <w:rFonts w:ascii="Consolas" w:hAnsi="Consolas" w:cs="Consolas"/>
          <w:color w:val="D4D4D4"/>
          <w:sz w:val="21"/>
          <w:szCs w:val="21"/>
        </w:rPr>
        <w:t xml:space="preserve"> </w:t>
      </w:r>
      <w:r>
        <w:rPr>
          <w:rFonts w:ascii="Consolas" w:hAnsi="Consolas" w:cs="Consolas"/>
          <w:color w:val="CE9178"/>
          <w:sz w:val="21"/>
          <w:szCs w:val="21"/>
        </w:rPr>
        <w:t>'Page not found'</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path:</w:t>
      </w:r>
      <w:r>
        <w:rPr>
          <w:rFonts w:ascii="Consolas" w:hAnsi="Consolas" w:cs="Consolas"/>
          <w:color w:val="D4D4D4"/>
          <w:sz w:val="21"/>
          <w:szCs w:val="21"/>
        </w:rPr>
        <w:t xml:space="preserve"> </w:t>
      </w:r>
      <w:r>
        <w:rPr>
          <w:rFonts w:ascii="Consolas" w:hAnsi="Consolas" w:cs="Consolas"/>
          <w:color w:val="CE9178"/>
          <w:sz w:val="21"/>
          <w:szCs w:val="21"/>
        </w:rPr>
        <w:t>'**'</w:t>
      </w:r>
      <w:r>
        <w:rPr>
          <w:rFonts w:ascii="Consolas" w:hAnsi="Consolas" w:cs="Consolas"/>
          <w:color w:val="D4D4D4"/>
          <w:sz w:val="21"/>
          <w:szCs w:val="21"/>
        </w:rPr>
        <w:t xml:space="preserve">, </w:t>
      </w:r>
      <w:r>
        <w:rPr>
          <w:rFonts w:ascii="Consolas" w:hAnsi="Consolas" w:cs="Consolas"/>
          <w:color w:val="9CDCFE"/>
          <w:sz w:val="21"/>
          <w:szCs w:val="21"/>
        </w:rPr>
        <w:t>redirectTo:</w:t>
      </w:r>
      <w:r>
        <w:rPr>
          <w:rFonts w:ascii="Consolas" w:hAnsi="Consolas" w:cs="Consolas"/>
          <w:color w:val="D4D4D4"/>
          <w:sz w:val="21"/>
          <w:szCs w:val="21"/>
        </w:rPr>
        <w:t xml:space="preserve"> </w:t>
      </w:r>
      <w:r>
        <w:rPr>
          <w:rFonts w:ascii="Consolas" w:hAnsi="Consolas" w:cs="Consolas"/>
          <w:color w:val="CE9178"/>
          <w:sz w:val="21"/>
          <w:szCs w:val="21"/>
        </w:rPr>
        <w:t>'/not-found'</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974E12" w:rsidRDefault="00974E12" w:rsidP="00974E12">
      <w:pPr>
        <w:shd w:val="clear" w:color="auto" w:fill="1E1E1E"/>
        <w:spacing w:after="240" w:line="285" w:lineRule="atLeast"/>
        <w:rPr>
          <w:rFonts w:ascii="Consolas" w:hAnsi="Consolas" w:cs="Consolas"/>
          <w:color w:val="D4D4D4"/>
          <w:sz w:val="21"/>
          <w:szCs w:val="21"/>
        </w:rPr>
      </w:pPr>
      <w:r>
        <w:rPr>
          <w:rFonts w:ascii="Consolas" w:hAnsi="Consolas" w:cs="Consolas"/>
          <w:color w:val="D4D4D4"/>
          <w:sz w:val="21"/>
          <w:szCs w:val="21"/>
        </w:rPr>
        <w:br/>
      </w:r>
    </w:p>
    <w:p w:rsidR="00974E12" w:rsidRDefault="00974E12" w:rsidP="00974E12">
      <w:pPr>
        <w:shd w:val="clear" w:color="auto" w:fill="1E1E1E"/>
        <w:spacing w:after="0" w:line="285" w:lineRule="atLeast"/>
        <w:rPr>
          <w:rFonts w:ascii="Consolas" w:hAnsi="Consolas" w:cs="Consolas"/>
          <w:color w:val="D4D4D4"/>
          <w:sz w:val="21"/>
          <w:szCs w:val="21"/>
        </w:rPr>
      </w:pPr>
      <w:r>
        <w:rPr>
          <w:rFonts w:ascii="Consolas" w:hAnsi="Consolas" w:cs="Consolas"/>
          <w:color w:val="D4D4D4"/>
          <w:sz w:val="21"/>
          <w:szCs w:val="21"/>
        </w:rPr>
        <w:t>@</w:t>
      </w:r>
      <w:r>
        <w:rPr>
          <w:rFonts w:ascii="Consolas" w:hAnsi="Consolas" w:cs="Consolas"/>
          <w:color w:val="DCDCAA"/>
          <w:sz w:val="21"/>
          <w:szCs w:val="21"/>
        </w:rPr>
        <w:t>NgModule</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imports:</w:t>
      </w: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RouterModule</w:t>
      </w:r>
      <w:r>
        <w:rPr>
          <w:rFonts w:ascii="Consolas" w:hAnsi="Consolas" w:cs="Consolas"/>
          <w:color w:val="D4D4D4"/>
          <w:sz w:val="21"/>
          <w:szCs w:val="21"/>
        </w:rPr>
        <w:t>.</w:t>
      </w:r>
      <w:r>
        <w:rPr>
          <w:rFonts w:ascii="Consolas" w:hAnsi="Consolas" w:cs="Consolas"/>
          <w:color w:val="DCDCAA"/>
          <w:sz w:val="21"/>
          <w:szCs w:val="21"/>
        </w:rPr>
        <w:t>forRoot</w:t>
      </w:r>
      <w:r>
        <w:rPr>
          <w:rFonts w:ascii="Consolas" w:hAnsi="Consolas" w:cs="Consolas"/>
          <w:color w:val="D4D4D4"/>
          <w:sz w:val="21"/>
          <w:szCs w:val="21"/>
        </w:rPr>
        <w:t>(</w:t>
      </w:r>
      <w:r>
        <w:rPr>
          <w:rFonts w:ascii="Consolas" w:hAnsi="Consolas" w:cs="Consolas"/>
          <w:color w:val="9CDCFE"/>
          <w:sz w:val="21"/>
          <w:szCs w:val="21"/>
        </w:rPr>
        <w:t>appRoutes</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exports:</w:t>
      </w: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9CDCFE"/>
          <w:sz w:val="21"/>
          <w:szCs w:val="21"/>
        </w:rPr>
        <w:t>RouterModule</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C586C0"/>
          <w:sz w:val="21"/>
          <w:szCs w:val="21"/>
        </w:rPr>
        <w:t>export</w:t>
      </w:r>
      <w:r>
        <w:rPr>
          <w:rFonts w:ascii="Consolas" w:hAnsi="Consolas" w:cs="Consolas"/>
          <w:color w:val="D4D4D4"/>
          <w:sz w:val="21"/>
          <w:szCs w:val="21"/>
        </w:rPr>
        <w:t xml:space="preserve"> </w:t>
      </w:r>
      <w:r>
        <w:rPr>
          <w:rFonts w:ascii="Consolas" w:hAnsi="Consolas" w:cs="Consolas"/>
          <w:color w:val="569CD6"/>
          <w:sz w:val="21"/>
          <w:szCs w:val="21"/>
        </w:rPr>
        <w:t>class</w:t>
      </w:r>
      <w:r>
        <w:rPr>
          <w:rFonts w:ascii="Consolas" w:hAnsi="Consolas" w:cs="Consolas"/>
          <w:color w:val="D4D4D4"/>
          <w:sz w:val="21"/>
          <w:szCs w:val="21"/>
        </w:rPr>
        <w:t xml:space="preserve"> </w:t>
      </w:r>
      <w:r>
        <w:rPr>
          <w:rFonts w:ascii="Consolas" w:hAnsi="Consolas" w:cs="Consolas"/>
          <w:color w:val="4EC9B0"/>
          <w:sz w:val="21"/>
          <w:szCs w:val="21"/>
        </w:rPr>
        <w:t>AppRoutingModule</w:t>
      </w:r>
      <w:r>
        <w:rPr>
          <w:rFonts w:ascii="Consolas" w:hAnsi="Consolas" w:cs="Consolas"/>
          <w:color w:val="D4D4D4"/>
          <w:sz w:val="21"/>
          <w:szCs w:val="21"/>
        </w:rPr>
        <w:t xml:space="preserve"> {</w:t>
      </w:r>
    </w:p>
    <w:p w:rsidR="00974E12" w:rsidRDefault="00974E12" w:rsidP="00974E12">
      <w:pPr>
        <w:shd w:val="clear" w:color="auto" w:fill="1E1E1E"/>
        <w:spacing w:line="285" w:lineRule="atLeast"/>
        <w:rPr>
          <w:rFonts w:ascii="Consolas" w:hAnsi="Consolas" w:cs="Consolas"/>
          <w:color w:val="D4D4D4"/>
          <w:sz w:val="21"/>
          <w:szCs w:val="21"/>
        </w:rPr>
      </w:pPr>
    </w:p>
    <w:p w:rsidR="00974E12" w:rsidRDefault="00974E12" w:rsidP="00974E12">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974E12" w:rsidRDefault="00974E12" w:rsidP="00974E12">
      <w:pPr>
        <w:shd w:val="clear" w:color="auto" w:fill="1E1E1E"/>
        <w:spacing w:line="285" w:lineRule="atLeast"/>
        <w:rPr>
          <w:rFonts w:ascii="Consolas" w:hAnsi="Consolas" w:cs="Consolas"/>
          <w:color w:val="D4D4D4"/>
          <w:sz w:val="21"/>
          <w:szCs w:val="21"/>
        </w:rPr>
      </w:pPr>
    </w:p>
    <w:p w:rsidR="00430EB2" w:rsidRDefault="00430EB2" w:rsidP="007046B9">
      <w:pPr>
        <w:pStyle w:val="ListParagraph"/>
        <w:ind w:left="1440"/>
        <w:jc w:val="both"/>
      </w:pPr>
    </w:p>
    <w:p w:rsidR="007750E3" w:rsidRDefault="007750E3" w:rsidP="007046B9">
      <w:pPr>
        <w:pStyle w:val="ListParagraph"/>
        <w:ind w:left="1440"/>
        <w:jc w:val="both"/>
      </w:pPr>
    </w:p>
    <w:p w:rsidR="007750E3" w:rsidRDefault="007750E3" w:rsidP="007046B9">
      <w:pPr>
        <w:pStyle w:val="ListParagraph"/>
        <w:ind w:left="1440"/>
        <w:jc w:val="both"/>
      </w:pPr>
    </w:p>
    <w:p w:rsidR="007750E3" w:rsidRDefault="007750E3" w:rsidP="007046B9">
      <w:pPr>
        <w:pStyle w:val="ListParagraph"/>
        <w:ind w:left="1440"/>
        <w:jc w:val="both"/>
      </w:pPr>
    </w:p>
    <w:p w:rsidR="007750E3" w:rsidRDefault="007750E3" w:rsidP="007046B9">
      <w:pPr>
        <w:pStyle w:val="ListParagraph"/>
        <w:ind w:left="1440"/>
        <w:jc w:val="both"/>
      </w:pPr>
    </w:p>
    <w:p w:rsidR="007750E3" w:rsidRDefault="007750E3" w:rsidP="007046B9">
      <w:pPr>
        <w:pStyle w:val="ListParagraph"/>
        <w:ind w:left="1440"/>
        <w:jc w:val="both"/>
        <w:rPr>
          <w:b/>
          <w:u w:val="single"/>
        </w:rPr>
      </w:pPr>
      <w:r w:rsidRPr="0017452D">
        <w:rPr>
          <w:b/>
          <w:u w:val="single"/>
        </w:rPr>
        <w:t>Section 11: Lecture 140// Resolving Dynamic Data with the resolve Guard</w:t>
      </w:r>
    </w:p>
    <w:p w:rsidR="00136ADA" w:rsidRPr="0017452D" w:rsidRDefault="00136ADA" w:rsidP="007046B9">
      <w:pPr>
        <w:pStyle w:val="ListParagraph"/>
        <w:ind w:left="1440"/>
        <w:jc w:val="both"/>
        <w:rPr>
          <w:b/>
          <w:u w:val="single"/>
        </w:rPr>
      </w:pPr>
    </w:p>
    <w:p w:rsidR="007750E3" w:rsidRDefault="004B75D5" w:rsidP="007750E3">
      <w:pPr>
        <w:pStyle w:val="ListParagraph"/>
        <w:numPr>
          <w:ilvl w:val="0"/>
          <w:numId w:val="32"/>
        </w:numPr>
        <w:jc w:val="both"/>
      </w:pPr>
      <w:r>
        <w:t>In the last lecture we learnt how to pass static data, now let’s say we have some dynamic data that we need to fetch before the route</w:t>
      </w:r>
      <w:r w:rsidR="001A1933">
        <w:t xml:space="preserve"> can be displayed or rendered.</w:t>
      </w:r>
    </w:p>
    <w:p w:rsidR="001A1933" w:rsidRDefault="00250736" w:rsidP="007750E3">
      <w:pPr>
        <w:pStyle w:val="ListParagraph"/>
        <w:numPr>
          <w:ilvl w:val="0"/>
          <w:numId w:val="32"/>
        </w:numPr>
        <w:jc w:val="both"/>
      </w:pPr>
      <w:r>
        <w:t xml:space="preserve">If we have such use case that a server needs to be loaded from the backend – if we have such a use case we would need a resolver service just like canActivate or canDeactivate – which will allow us to run some code before a route is rendered, now the difference to can activate is – the resolver will not decide </w:t>
      </w:r>
      <w:r w:rsidR="00D45D22">
        <w:t>we</w:t>
      </w:r>
      <w:r>
        <w:t>ther this route will be rendered or not rendered or the component should be loaded or not. The resolver will always render the code in the end but it will do some pre-loading we can say to fetch some data that the component will need later on</w:t>
      </w:r>
      <w:r w:rsidR="00D80E27">
        <w:t xml:space="preserve"> – of course the alternative is to render the component or target page instantly or in the end.</w:t>
      </w:r>
    </w:p>
    <w:p w:rsidR="00D80E27" w:rsidRDefault="00D80E27" w:rsidP="007750E3">
      <w:pPr>
        <w:pStyle w:val="ListParagraph"/>
        <w:numPr>
          <w:ilvl w:val="0"/>
          <w:numId w:val="32"/>
        </w:numPr>
        <w:jc w:val="both"/>
      </w:pPr>
      <w:r>
        <w:t>And in the OnInit method of this page then you could fetch the data and display some spinner whilst you are doing so.</w:t>
      </w:r>
    </w:p>
    <w:p w:rsidR="00D80E27" w:rsidRDefault="00D80E27" w:rsidP="007750E3">
      <w:pPr>
        <w:pStyle w:val="ListParagraph"/>
        <w:numPr>
          <w:ilvl w:val="0"/>
          <w:numId w:val="32"/>
        </w:numPr>
        <w:jc w:val="both"/>
      </w:pPr>
      <w:r>
        <w:t>So that is the alternative but if you want to load it before displaying  before the route this is how – this his how you would add such resolver.</w:t>
      </w:r>
    </w:p>
    <w:p w:rsidR="00682547" w:rsidRDefault="00682547" w:rsidP="00682547">
      <w:pPr>
        <w:pStyle w:val="ListParagraph"/>
        <w:numPr>
          <w:ilvl w:val="0"/>
          <w:numId w:val="32"/>
        </w:numPr>
        <w:jc w:val="both"/>
      </w:pPr>
      <w:r>
        <w:t xml:space="preserve">So lets say that for the single server here I will add it in the server file i.e. my server resolver. Now we will add a new file named in the server folder I.e. server-resolver.service.ts -  and again this would technically just be a service. </w:t>
      </w:r>
      <w:r>
        <w:tab/>
      </w:r>
    </w:p>
    <w:p w:rsidR="00D80E27" w:rsidRDefault="00682547" w:rsidP="00682547">
      <w:pPr>
        <w:pStyle w:val="ListParagraph"/>
        <w:numPr>
          <w:ilvl w:val="0"/>
          <w:numId w:val="32"/>
        </w:numPr>
        <w:jc w:val="both"/>
      </w:pPr>
      <w:r>
        <w:t>So, I will export my class here which will name serverResolver, now this has to implement the resolve interface provided by @angular/router.</w:t>
      </w:r>
    </w:p>
    <w:p w:rsidR="00682547" w:rsidRDefault="00682547" w:rsidP="00682547">
      <w:pPr>
        <w:pStyle w:val="ListParagraph"/>
        <w:numPr>
          <w:ilvl w:val="0"/>
          <w:numId w:val="32"/>
        </w:numPr>
        <w:jc w:val="both"/>
      </w:pPr>
      <w:r>
        <w:t>Resolve is the generic type which will wrap item or the data field you will get here will fetch here in the end.</w:t>
      </w:r>
    </w:p>
    <w:p w:rsidR="00682547" w:rsidRDefault="00682547" w:rsidP="00682547">
      <w:pPr>
        <w:pStyle w:val="ListParagraph"/>
        <w:numPr>
          <w:ilvl w:val="0"/>
          <w:numId w:val="32"/>
        </w:numPr>
        <w:jc w:val="both"/>
      </w:pPr>
      <w:r>
        <w:t>So, we will fetch a server here and therefore we should define the type here. Now, you could outsource here it into an interface or a model in general.</w:t>
      </w:r>
    </w:p>
    <w:p w:rsidR="00682547" w:rsidRDefault="00101F6F" w:rsidP="00682547">
      <w:pPr>
        <w:pStyle w:val="ListParagraph"/>
        <w:numPr>
          <w:ilvl w:val="0"/>
          <w:numId w:val="32"/>
        </w:numPr>
        <w:jc w:val="both"/>
      </w:pPr>
      <w:r>
        <w:t>Now, we know that the server will have id which is of the type number and it has name  which will be of the type string</w:t>
      </w:r>
      <w:r w:rsidR="009D4270">
        <w:t xml:space="preserve"> and the status which is a string</w:t>
      </w:r>
      <w:r>
        <w:t>.</w:t>
      </w:r>
    </w:p>
    <w:p w:rsidR="009D4270" w:rsidRDefault="009D4270" w:rsidP="00682547">
      <w:pPr>
        <w:pStyle w:val="ListParagraph"/>
        <w:numPr>
          <w:ilvl w:val="0"/>
          <w:numId w:val="32"/>
        </w:numPr>
        <w:jc w:val="both"/>
      </w:pPr>
      <w:r>
        <w:t>So, it is simply a type definition of wealth of thing this resolver will give us an end to what it will resolve in the end.</w:t>
      </w:r>
    </w:p>
    <w:p w:rsidR="00C45F17" w:rsidRDefault="009D4270" w:rsidP="00682547">
      <w:pPr>
        <w:pStyle w:val="ListParagraph"/>
        <w:numPr>
          <w:ilvl w:val="0"/>
          <w:numId w:val="32"/>
        </w:numPr>
        <w:jc w:val="both"/>
      </w:pPr>
      <w:r>
        <w:t>Now the resolve interface requires us to implement</w:t>
      </w:r>
      <w:r w:rsidR="00C45F17">
        <w:t xml:space="preserve"> the resolved method and this resolve method.</w:t>
      </w:r>
    </w:p>
    <w:p w:rsidR="00C5795C" w:rsidRDefault="00C45F17" w:rsidP="00682547">
      <w:pPr>
        <w:pStyle w:val="ListParagraph"/>
        <w:numPr>
          <w:ilvl w:val="0"/>
          <w:numId w:val="32"/>
        </w:numPr>
        <w:jc w:val="both"/>
      </w:pPr>
      <w:r>
        <w:t xml:space="preserve">Now the resolve interface requires us to implement the resolved method and this resolve method here now takes two arguments the route </w:t>
      </w:r>
      <w:r w:rsidR="00C5795C">
        <w:t>of the type the ActivatedRouteSanpshot and it will also provide us the state snapshot.</w:t>
      </w:r>
    </w:p>
    <w:p w:rsidR="007628AE" w:rsidRDefault="00C5795C" w:rsidP="00682547">
      <w:pPr>
        <w:pStyle w:val="ListParagraph"/>
        <w:numPr>
          <w:ilvl w:val="0"/>
          <w:numId w:val="32"/>
        </w:numPr>
        <w:jc w:val="both"/>
      </w:pPr>
      <w:r>
        <w:t>These are the two information pieces to resolve the method get</w:t>
      </w:r>
      <w:r w:rsidR="00224155">
        <w:t xml:space="preserve"> b</w:t>
      </w:r>
      <w:r>
        <w:t xml:space="preserve">y angular and in the end this then also has to return </w:t>
      </w:r>
      <w:r>
        <w:tab/>
        <w:t>either an observable which you need to import from our X-Trace observable</w:t>
      </w:r>
      <w:r w:rsidR="00224155">
        <w:t xml:space="preserve"> – this observable will then also return this type here so we can copy this but since we are creating a lot of overhead here, so we can quickly define an interface here and that would of course be better to outsource this in its own file</w:t>
      </w:r>
      <w:r>
        <w:t>.</w:t>
      </w:r>
    </w:p>
    <w:p w:rsidR="00EE771F" w:rsidRDefault="007628AE" w:rsidP="00682547">
      <w:pPr>
        <w:pStyle w:val="ListParagraph"/>
        <w:numPr>
          <w:ilvl w:val="0"/>
          <w:numId w:val="32"/>
        </w:numPr>
        <w:jc w:val="both"/>
      </w:pPr>
      <w:r>
        <w:t>So, the interface for the server which has an id of the type number and then the name of the type string  and the status which is a string.</w:t>
      </w:r>
    </w:p>
    <w:p w:rsidR="001E5366" w:rsidRDefault="004B1321" w:rsidP="00682547">
      <w:pPr>
        <w:pStyle w:val="ListParagraph"/>
        <w:numPr>
          <w:ilvl w:val="0"/>
          <w:numId w:val="32"/>
        </w:numPr>
        <w:jc w:val="both"/>
      </w:pPr>
      <w:r>
        <w:lastRenderedPageBreak/>
        <w:t>And now this allows us to simply use Server here for the shortcut of the type; so here it would return the values of the type Observable/Promise both of the type Server interface or obj</w:t>
      </w:r>
      <w:r w:rsidR="001E5366">
        <w:t>ect of Server interface itself.</w:t>
      </w:r>
    </w:p>
    <w:p w:rsidR="00101F6F" w:rsidRDefault="00D62670" w:rsidP="00682547">
      <w:pPr>
        <w:pStyle w:val="ListParagraph"/>
        <w:numPr>
          <w:ilvl w:val="0"/>
          <w:numId w:val="32"/>
        </w:numPr>
        <w:jc w:val="both"/>
      </w:pPr>
      <w:r>
        <w:t>Now, we need to implement the logic to get this back.</w:t>
      </w:r>
      <w:r w:rsidR="00692F48">
        <w:t xml:space="preserve"> Now we have servers.service.ts here and there we get the server method which will give us back a server.</w:t>
      </w:r>
    </w:p>
    <w:p w:rsidR="003915D0" w:rsidRDefault="00692F48" w:rsidP="00682547">
      <w:pPr>
        <w:pStyle w:val="ListParagraph"/>
        <w:numPr>
          <w:ilvl w:val="0"/>
          <w:numId w:val="32"/>
        </w:numPr>
        <w:jc w:val="both"/>
      </w:pPr>
      <w:r>
        <w:t>Now, this clearly is some synchronous code – It will run instantly here – so there is nothing wrong with this code and we will resolve this instantly</w:t>
      </w:r>
      <w:r w:rsidR="003915D0">
        <w:t xml:space="preserve"> and as we saw in your resolver that’s fine.</w:t>
      </w:r>
    </w:p>
    <w:p w:rsidR="003915D0" w:rsidRDefault="003915D0" w:rsidP="00682547">
      <w:pPr>
        <w:pStyle w:val="ListParagraph"/>
        <w:numPr>
          <w:ilvl w:val="0"/>
          <w:numId w:val="32"/>
        </w:numPr>
        <w:jc w:val="both"/>
      </w:pPr>
      <w:r>
        <w:t>One return possibly is to instantly return the data.</w:t>
      </w:r>
    </w:p>
    <w:p w:rsidR="00692F48" w:rsidRDefault="003915D0" w:rsidP="00682547">
      <w:pPr>
        <w:pStyle w:val="ListParagraph"/>
        <w:numPr>
          <w:ilvl w:val="0"/>
          <w:numId w:val="32"/>
        </w:numPr>
        <w:jc w:val="both"/>
      </w:pPr>
      <w:r>
        <w:t>So, the easiest thing here is reach out to our servers and for this we need to inject it.</w:t>
      </w:r>
    </w:p>
    <w:p w:rsidR="003915D0" w:rsidRDefault="003915D0" w:rsidP="00682547">
      <w:pPr>
        <w:pStyle w:val="ListParagraph"/>
        <w:numPr>
          <w:ilvl w:val="0"/>
          <w:numId w:val="32"/>
        </w:numPr>
        <w:jc w:val="both"/>
      </w:pPr>
      <w:r>
        <w:t>And if you want to add another service in this service you need to add Injectable here</w:t>
      </w:r>
      <w:r w:rsidR="007C06C8">
        <w:t>.</w:t>
      </w:r>
    </w:p>
    <w:p w:rsidR="007C06C8" w:rsidRDefault="007C06C8" w:rsidP="00682547">
      <w:pPr>
        <w:pStyle w:val="ListParagraph"/>
        <w:numPr>
          <w:ilvl w:val="0"/>
          <w:numId w:val="32"/>
        </w:numPr>
        <w:jc w:val="both"/>
      </w:pPr>
      <w:r>
        <w:t>The easiest way to use this result function</w:t>
      </w:r>
      <w:r w:rsidR="007C500B">
        <w:t xml:space="preserve"> is to reach out to your service and their we call getServer() method of the serversService and now we need to know the id of the server we have to fetch because that is what we do </w:t>
      </w:r>
      <w:r w:rsidR="00000C6E">
        <w:t xml:space="preserve">in the server component here </w:t>
      </w:r>
      <w:r w:rsidR="00150AA7">
        <w:t>in the end therein OnInit we are getting this server right now.</w:t>
      </w:r>
    </w:p>
    <w:p w:rsidR="00150AA7" w:rsidRDefault="003D3369" w:rsidP="00682547">
      <w:pPr>
        <w:pStyle w:val="ListParagraph"/>
        <w:numPr>
          <w:ilvl w:val="0"/>
          <w:numId w:val="32"/>
        </w:numPr>
        <w:jc w:val="both"/>
      </w:pPr>
      <w:r>
        <w:t xml:space="preserve">So, now we want to outsource this because </w:t>
      </w:r>
      <w:r w:rsidR="00072896">
        <w:t>let’s</w:t>
      </w:r>
      <w:r>
        <w:t xml:space="preserve"> say we want to do it before it loads.</w:t>
      </w:r>
    </w:p>
    <w:p w:rsidR="003D3369" w:rsidRDefault="00A11C4B" w:rsidP="00682547">
      <w:pPr>
        <w:pStyle w:val="ListParagraph"/>
        <w:numPr>
          <w:ilvl w:val="0"/>
          <w:numId w:val="32"/>
        </w:numPr>
        <w:jc w:val="both"/>
      </w:pPr>
      <w:r>
        <w:t>The good thing is we do get the route</w:t>
      </w:r>
      <w:r w:rsidR="00072896">
        <w:t xml:space="preserve"> here, it only is the snapshot </w:t>
      </w:r>
      <w:r>
        <w:t>but this service here will actually run on each time we re render the route. So, the snapshot is all we need.</w:t>
      </w:r>
    </w:p>
    <w:p w:rsidR="00A11C4B" w:rsidRDefault="00072896" w:rsidP="00682547">
      <w:pPr>
        <w:pStyle w:val="ListParagraph"/>
        <w:numPr>
          <w:ilvl w:val="0"/>
          <w:numId w:val="32"/>
        </w:numPr>
        <w:jc w:val="both"/>
      </w:pPr>
      <w:r>
        <w:t>Unlike the component itself again this is executed each time so no need to se</w:t>
      </w:r>
      <w:r w:rsidR="00B73B9A">
        <w:t xml:space="preserve">t up an observable or </w:t>
      </w:r>
      <w:r w:rsidR="008D0D15">
        <w:t>something like that</w:t>
      </w:r>
      <w:r w:rsidR="00B73B9A">
        <w:t xml:space="preserve"> – so, here we can access our route and there the Params and then the id  and make sure to cast it with the plus sign to number.</w:t>
      </w:r>
    </w:p>
    <w:p w:rsidR="00B73B9A" w:rsidRDefault="00364CBF" w:rsidP="00682547">
      <w:pPr>
        <w:pStyle w:val="ListParagraph"/>
        <w:numPr>
          <w:ilvl w:val="0"/>
          <w:numId w:val="32"/>
        </w:numPr>
        <w:jc w:val="both"/>
      </w:pPr>
      <w:r>
        <w:t>This is the ea</w:t>
      </w:r>
      <w:r w:rsidR="00870240">
        <w:t>siest way of using the resolver, which will do the loading of our data in advance and now this would also work if this were to return an Observable or a Promise with asynchronous code for example and HTTP request.</w:t>
      </w:r>
    </w:p>
    <w:p w:rsidR="00142C19" w:rsidRDefault="000C2B70" w:rsidP="00FC7AEC">
      <w:pPr>
        <w:pStyle w:val="ListParagraph"/>
        <w:numPr>
          <w:ilvl w:val="0"/>
          <w:numId w:val="32"/>
        </w:numPr>
        <w:jc w:val="both"/>
      </w:pPr>
      <w:r>
        <w:t xml:space="preserve">So, with asynchronous code for example </w:t>
      </w:r>
      <w:r w:rsidR="00FF270F">
        <w:t>an</w:t>
      </w:r>
      <w:r>
        <w:t xml:space="preserve"> HTTP request </w:t>
      </w:r>
      <w:r w:rsidR="002C3018">
        <w:t>. So,</w:t>
      </w:r>
      <w:r w:rsidR="00EC074F">
        <w:t xml:space="preserve"> this is our resolver – with this resolver in place we ofcourse now have to add it</w:t>
      </w:r>
    </w:p>
    <w:p w:rsidR="00EC074F" w:rsidRDefault="00EC074F" w:rsidP="00FC7AEC">
      <w:pPr>
        <w:pStyle w:val="ListParagraph"/>
        <w:numPr>
          <w:ilvl w:val="0"/>
          <w:numId w:val="32"/>
        </w:numPr>
        <w:jc w:val="both"/>
      </w:pPr>
      <w:r>
        <w:t xml:space="preserve">So, first thing is app.module.ts  we should add it to our providers our serverResover. Make sure to also add the import at the top. With that added to our app.module.ts, we would need to add this to app-routing.module.ts, here for the route we want to use this. </w:t>
      </w:r>
    </w:p>
    <w:p w:rsidR="00EC074F" w:rsidRDefault="00EC074F" w:rsidP="00FC7AEC">
      <w:pPr>
        <w:pStyle w:val="ListParagraph"/>
        <w:numPr>
          <w:ilvl w:val="0"/>
          <w:numId w:val="32"/>
        </w:numPr>
        <w:jc w:val="both"/>
      </w:pPr>
      <w:r>
        <w:t>So, let’s say for the serverComponent here</w:t>
      </w:r>
      <w:r w:rsidR="00FD3E25">
        <w:t xml:space="preserve"> in the constant we add another property i.e. the resolve property.</w:t>
      </w:r>
      <w:r w:rsidR="00751630">
        <w:t xml:space="preserve"> This takes the JavaScript object and here we map all the resolvers. This is different to the other guards, there we use arrays.</w:t>
      </w:r>
    </w:p>
    <w:p w:rsidR="00FD3E25" w:rsidRDefault="00FD56A6" w:rsidP="00FC7AEC">
      <w:pPr>
        <w:pStyle w:val="ListParagraph"/>
        <w:numPr>
          <w:ilvl w:val="0"/>
          <w:numId w:val="32"/>
        </w:numPr>
        <w:jc w:val="both"/>
      </w:pPr>
      <w:r>
        <w:t>But for the resolve a different approach is taken and you will see why in a second.</w:t>
      </w:r>
      <w:r w:rsidR="00035282">
        <w:t xml:space="preserve"> So here we have key-value pairs of two resolvers we want to use. So for the server and this name of the property is totally up to you.</w:t>
      </w:r>
    </w:p>
    <w:p w:rsidR="00FD56A6" w:rsidRDefault="00100FA6" w:rsidP="00FC7AEC">
      <w:pPr>
        <w:pStyle w:val="ListParagraph"/>
        <w:numPr>
          <w:ilvl w:val="0"/>
          <w:numId w:val="32"/>
        </w:numPr>
        <w:jc w:val="both"/>
      </w:pPr>
      <w:r>
        <w:t>This will now map the data, this resolver gives us back and remember it gives us back data with this resolve method</w:t>
      </w:r>
      <w:r w:rsidR="006D6C8D">
        <w:t xml:space="preserve"> it had to implement</w:t>
      </w:r>
      <w:r>
        <w:t>.</w:t>
      </w:r>
      <w:r w:rsidR="006D6C8D">
        <w:t xml:space="preserve"> This method will be called by angular when this routers loaded so the data it gives us.</w:t>
      </w:r>
    </w:p>
    <w:p w:rsidR="00100FA6" w:rsidRDefault="006D6C8D" w:rsidP="00FC7AEC">
      <w:pPr>
        <w:pStyle w:val="ListParagraph"/>
        <w:numPr>
          <w:ilvl w:val="0"/>
          <w:numId w:val="32"/>
        </w:numPr>
        <w:jc w:val="both"/>
      </w:pPr>
      <w:r>
        <w:lastRenderedPageBreak/>
        <w:t>The data that it returns back will be stored in this server object that we have gi</w:t>
      </w:r>
      <w:r w:rsidR="0071605C">
        <w:t>ven in the constant for routing or it would be available in the server property in the loaded component.</w:t>
      </w:r>
    </w:p>
    <w:p w:rsidR="006D6C8D" w:rsidRDefault="007F5DA7" w:rsidP="00FC7AEC">
      <w:pPr>
        <w:pStyle w:val="ListParagraph"/>
        <w:numPr>
          <w:ilvl w:val="0"/>
          <w:numId w:val="32"/>
        </w:numPr>
        <w:jc w:val="both"/>
      </w:pPr>
      <w:r>
        <w:t>In our server component right now we get a server as shown in the previous code – i.e. by using the params, well, we will comment this out because now we use the resolver for this – that’s the goal of the resolver and it makes more sense if this is some asynchronous task.</w:t>
      </w:r>
    </w:p>
    <w:p w:rsidR="007F5DA7" w:rsidRDefault="007F5DA7" w:rsidP="00FC7AEC">
      <w:pPr>
        <w:pStyle w:val="ListParagraph"/>
        <w:numPr>
          <w:ilvl w:val="0"/>
          <w:numId w:val="32"/>
        </w:numPr>
        <w:jc w:val="both"/>
      </w:pPr>
      <w:r>
        <w:t xml:space="preserve">So, here we can easily get our server by binding dataObservable. So, just like static data object here with the state property you could </w:t>
      </w:r>
      <w:r w:rsidR="00940711">
        <w:t>add to a route that data returned by your resolver will also go into this data baggage and its data object you have I your – to be loaded component.</w:t>
      </w:r>
    </w:p>
    <w:p w:rsidR="003143BD" w:rsidRDefault="003143BD" w:rsidP="00FC7AEC">
      <w:pPr>
        <w:pStyle w:val="ListParagraph"/>
        <w:numPr>
          <w:ilvl w:val="0"/>
          <w:numId w:val="32"/>
        </w:numPr>
        <w:jc w:val="both"/>
      </w:pPr>
      <w:r>
        <w:t>So, here we can listen to any changes and I am setting up an observable here or I am using the observable here I should say because the server can change what we already are in the page as we have this side</w:t>
      </w:r>
      <w:r w:rsidR="007D1554">
        <w:t xml:space="preserve"> menu this is why we also had to set up our params here dynamically</w:t>
      </w:r>
      <w:r>
        <w:t>.</w:t>
      </w:r>
    </w:p>
    <w:p w:rsidR="003143BD" w:rsidRDefault="007D1554" w:rsidP="00FC7AEC">
      <w:pPr>
        <w:pStyle w:val="ListParagraph"/>
        <w:numPr>
          <w:ilvl w:val="0"/>
          <w:numId w:val="32"/>
        </w:numPr>
        <w:jc w:val="both"/>
      </w:pPr>
      <w:r>
        <w:t>And here we know we will get back our data of type data as l</w:t>
      </w:r>
      <w:r w:rsidR="004F238E">
        <w:t>earned before; so we can assign</w:t>
      </w:r>
      <w:r>
        <w:t xml:space="preserve"> our server to server property here</w:t>
      </w:r>
      <w:r w:rsidR="00B866F8">
        <w:t xml:space="preserve"> by binding to data server</w:t>
      </w:r>
      <w:r>
        <w:t>.</w:t>
      </w:r>
    </w:p>
    <w:p w:rsidR="007D1554" w:rsidRDefault="00455CE6" w:rsidP="00FC7AEC">
      <w:pPr>
        <w:pStyle w:val="ListParagraph"/>
        <w:numPr>
          <w:ilvl w:val="0"/>
          <w:numId w:val="32"/>
        </w:numPr>
        <w:jc w:val="both"/>
      </w:pPr>
      <w:r>
        <w:t>Server.component.ts:</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C586C0"/>
          <w:sz w:val="21"/>
          <w:szCs w:val="21"/>
        </w:rPr>
        <w:t>import</w:t>
      </w:r>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9CDCFE"/>
          <w:sz w:val="21"/>
          <w:szCs w:val="21"/>
        </w:rPr>
        <w:t>Component</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OnInit</w:t>
      </w:r>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C586C0"/>
          <w:sz w:val="21"/>
          <w:szCs w:val="21"/>
        </w:rPr>
        <w:t>from</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'@angular/core'</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C586C0"/>
          <w:sz w:val="21"/>
          <w:szCs w:val="21"/>
        </w:rPr>
        <w:t>import</w:t>
      </w:r>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9CDCFE"/>
          <w:sz w:val="21"/>
          <w:szCs w:val="21"/>
        </w:rPr>
        <w:t>ServersService</w:t>
      </w:r>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C586C0"/>
          <w:sz w:val="21"/>
          <w:szCs w:val="21"/>
        </w:rPr>
        <w:t>from</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'../servers.service'</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C586C0"/>
          <w:sz w:val="21"/>
          <w:szCs w:val="21"/>
        </w:rPr>
        <w:t>import</w:t>
      </w:r>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9CDCFE"/>
          <w:sz w:val="21"/>
          <w:szCs w:val="21"/>
        </w:rPr>
        <w:t>ActivatedRoute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Params</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Router</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Data</w:t>
      </w:r>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C586C0"/>
          <w:sz w:val="21"/>
          <w:szCs w:val="21"/>
        </w:rPr>
        <w:t>from</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'@angular/router'</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C586C0"/>
          <w:sz w:val="21"/>
          <w:szCs w:val="21"/>
        </w:rPr>
        <w:t>import</w:t>
      </w:r>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9CDCFE"/>
          <w:sz w:val="21"/>
          <w:szCs w:val="21"/>
        </w:rPr>
        <w:t>Route</w:t>
      </w:r>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C586C0"/>
          <w:sz w:val="21"/>
          <w:szCs w:val="21"/>
        </w:rPr>
        <w:t>from</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'@angular/compiler/src/core'</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w:t>
      </w:r>
      <w:r w:rsidRPr="00455CE6">
        <w:rPr>
          <w:rFonts w:ascii="Consolas" w:eastAsia="Times New Roman" w:hAnsi="Consolas" w:cs="Consolas"/>
          <w:color w:val="DCDCAA"/>
          <w:sz w:val="21"/>
          <w:szCs w:val="21"/>
        </w:rPr>
        <w:t>Component</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selector:</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'app-server'</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templateUrl:</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'./server.component.html'</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styleUrls</w:t>
      </w:r>
      <w:r w:rsidRPr="00455CE6">
        <w:rPr>
          <w:rFonts w:ascii="Consolas" w:eastAsia="Times New Roman" w:hAnsi="Consolas" w:cs="Consolas"/>
          <w:color w:val="D4D4D4"/>
          <w:sz w:val="21"/>
          <w:szCs w:val="21"/>
        </w:rPr>
        <w:t>: [</w:t>
      </w:r>
      <w:r w:rsidRPr="00455CE6">
        <w:rPr>
          <w:rFonts w:ascii="Consolas" w:eastAsia="Times New Roman" w:hAnsi="Consolas" w:cs="Consolas"/>
          <w:color w:val="CE9178"/>
          <w:sz w:val="21"/>
          <w:szCs w:val="21"/>
        </w:rPr>
        <w:t>'./server.component.css'</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C586C0"/>
          <w:sz w:val="21"/>
          <w:szCs w:val="21"/>
        </w:rPr>
        <w:t>export</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class</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ServerComponent</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implements</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OnInit</w:t>
      </w: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server</w:t>
      </w:r>
      <w:r w:rsidRPr="00455CE6">
        <w:rPr>
          <w:rFonts w:ascii="Consolas" w:eastAsia="Times New Roman" w:hAnsi="Consolas" w:cs="Consolas"/>
          <w:color w:val="D4D4D4"/>
          <w:sz w:val="21"/>
          <w:szCs w:val="21"/>
        </w:rPr>
        <w:t>: {</w:t>
      </w:r>
      <w:r w:rsidRPr="00455CE6">
        <w:rPr>
          <w:rFonts w:ascii="Consolas" w:eastAsia="Times New Roman" w:hAnsi="Consolas" w:cs="Consolas"/>
          <w:color w:val="9CDCFE"/>
          <w:sz w:val="21"/>
          <w:szCs w:val="21"/>
        </w:rPr>
        <w:t>id</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number</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name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string</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status</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string</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constructor</w:t>
      </w:r>
      <w:r w:rsidRPr="00455CE6">
        <w:rPr>
          <w:rFonts w:ascii="Consolas" w:eastAsia="Times New Roman" w:hAnsi="Consolas" w:cs="Consolas"/>
          <w:color w:val="D4D4D4"/>
          <w:sz w:val="21"/>
          <w:szCs w:val="21"/>
        </w:rPr>
        <w:t>(</w:t>
      </w:r>
      <w:r w:rsidRPr="00455CE6">
        <w:rPr>
          <w:rFonts w:ascii="Consolas" w:eastAsia="Times New Roman" w:hAnsi="Consolas" w:cs="Consolas"/>
          <w:color w:val="569CD6"/>
          <w:sz w:val="21"/>
          <w:szCs w:val="21"/>
        </w:rPr>
        <w:t>private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serversService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ServersService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private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route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4EC9B0"/>
          <w:sz w:val="21"/>
          <w:szCs w:val="21"/>
        </w:rPr>
        <w:t>ActivatedRoute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private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router</w:t>
      </w:r>
      <w:r w:rsidRPr="00455CE6">
        <w:rPr>
          <w:rFonts w:ascii="Consolas" w:eastAsia="Times New Roman" w:hAnsi="Consolas" w:cs="Consolas"/>
          <w:color w:val="D4D4D4"/>
          <w:sz w:val="21"/>
          <w:szCs w:val="21"/>
        </w:rPr>
        <w:t>:</w:t>
      </w:r>
      <w:r w:rsidRPr="00455CE6">
        <w:rPr>
          <w:rFonts w:ascii="Consolas" w:eastAsia="Times New Roman" w:hAnsi="Consolas" w:cs="Consolas"/>
          <w:color w:val="4EC9B0"/>
          <w:sz w:val="21"/>
          <w:szCs w:val="21"/>
        </w:rPr>
        <w:t>Router</w:t>
      </w:r>
      <w:r w:rsidRPr="00455CE6">
        <w:rPr>
          <w:rFonts w:ascii="Consolas" w:eastAsia="Times New Roman" w:hAnsi="Consolas" w:cs="Consolas"/>
          <w:color w:val="D4D4D4"/>
          <w:sz w:val="21"/>
          <w:szCs w:val="21"/>
        </w:rPr>
        <w:t>) {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DCDCAA"/>
          <w:sz w:val="21"/>
          <w:szCs w:val="21"/>
        </w:rPr>
        <w:t>ngOnInit</w:t>
      </w:r>
      <w:r w:rsidRPr="00455CE6">
        <w:rPr>
          <w:rFonts w:ascii="Consolas" w:eastAsia="Times New Roman" w:hAnsi="Consolas" w:cs="Consolas"/>
          <w:color w:val="D4D4D4"/>
          <w:sz w:val="21"/>
          <w:szCs w:val="21"/>
        </w:rPr>
        <w:t>()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this</w:t>
      </w:r>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route</w:t>
      </w:r>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data</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DCDCAA"/>
          <w:sz w:val="21"/>
          <w:szCs w:val="21"/>
        </w:rPr>
        <w:t>subscribe</w:t>
      </w:r>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data</w:t>
      </w:r>
      <w:r w:rsidRPr="00455CE6">
        <w:rPr>
          <w:rFonts w:ascii="Consolas" w:eastAsia="Times New Roman" w:hAnsi="Consolas" w:cs="Consolas"/>
          <w:color w:val="D4D4D4"/>
          <w:sz w:val="21"/>
          <w:szCs w:val="21"/>
        </w:rPr>
        <w:t>:</w:t>
      </w:r>
      <w:r w:rsidRPr="00455CE6">
        <w:rPr>
          <w:rFonts w:ascii="Consolas" w:eastAsia="Times New Roman" w:hAnsi="Consolas" w:cs="Consolas"/>
          <w:color w:val="4EC9B0"/>
          <w:sz w:val="21"/>
          <w:szCs w:val="21"/>
        </w:rPr>
        <w:t>Data</w:t>
      </w:r>
      <w:r w:rsidRPr="00455CE6">
        <w:rPr>
          <w:rFonts w:ascii="Consolas" w:eastAsia="Times New Roman" w:hAnsi="Consolas" w:cs="Consolas"/>
          <w:color w:val="D4D4D4"/>
          <w:sz w:val="21"/>
          <w:szCs w:val="21"/>
        </w:rPr>
        <w:t>)</w:t>
      </w:r>
      <w:r w:rsidRPr="00455CE6">
        <w:rPr>
          <w:rFonts w:ascii="Consolas" w:eastAsia="Times New Roman" w:hAnsi="Consolas" w:cs="Consolas"/>
          <w:color w:val="569CD6"/>
          <w:sz w:val="21"/>
          <w:szCs w:val="21"/>
        </w:rPr>
        <w:t>=&gt;</w:t>
      </w: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this</w:t>
      </w:r>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server</w:t>
      </w:r>
      <w:r w:rsidRPr="00455CE6">
        <w:rPr>
          <w:rFonts w:ascii="Consolas" w:eastAsia="Times New Roman" w:hAnsi="Consolas" w:cs="Consolas"/>
          <w:color w:val="D4D4D4"/>
          <w:sz w:val="21"/>
          <w:szCs w:val="21"/>
        </w:rPr>
        <w:t xml:space="preserve"> = </w:t>
      </w:r>
      <w:r w:rsidRPr="00455CE6">
        <w:rPr>
          <w:rFonts w:ascii="Consolas" w:eastAsia="Times New Roman" w:hAnsi="Consolas" w:cs="Consolas"/>
          <w:color w:val="9CDCFE"/>
          <w:sz w:val="21"/>
          <w:szCs w:val="21"/>
        </w:rPr>
        <w:t>data</w:t>
      </w:r>
      <w:r w:rsidRPr="00455CE6">
        <w:rPr>
          <w:rFonts w:ascii="Consolas" w:eastAsia="Times New Roman" w:hAnsi="Consolas" w:cs="Consolas"/>
          <w:color w:val="D4D4D4"/>
          <w:sz w:val="21"/>
          <w:szCs w:val="21"/>
        </w:rPr>
        <w:t>[</w:t>
      </w:r>
      <w:r w:rsidRPr="00455CE6">
        <w:rPr>
          <w:rFonts w:ascii="Consolas" w:eastAsia="Times New Roman" w:hAnsi="Consolas" w:cs="Consolas"/>
          <w:color w:val="CE9178"/>
          <w:sz w:val="21"/>
          <w:szCs w:val="21"/>
        </w:rPr>
        <w:t>'server'</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608B4E"/>
          <w:sz w:val="21"/>
          <w:szCs w:val="21"/>
        </w:rPr>
        <w:t>// const id = +this.route.snapshot.params['id'];</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608B4E"/>
          <w:sz w:val="21"/>
          <w:szCs w:val="21"/>
        </w:rPr>
        <w:t>// this.server = this.serversService.getServer(1);</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608B4E"/>
          <w:sz w:val="21"/>
          <w:szCs w:val="21"/>
        </w:rPr>
        <w:t>// this.route.params</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lastRenderedPageBreak/>
        <w:t xml:space="preserve">    </w:t>
      </w:r>
      <w:r w:rsidRPr="00455CE6">
        <w:rPr>
          <w:rFonts w:ascii="Consolas" w:eastAsia="Times New Roman" w:hAnsi="Consolas" w:cs="Consolas"/>
          <w:color w:val="608B4E"/>
          <w:sz w:val="21"/>
          <w:szCs w:val="21"/>
        </w:rPr>
        <w:t>//   .subscribe((params: Params)=&gt;{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608B4E"/>
          <w:sz w:val="21"/>
          <w:szCs w:val="21"/>
        </w:rPr>
        <w:t>//     this.server = this.serversService.getServer(+params['id']);</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608B4E"/>
          <w:sz w:val="21"/>
          <w:szCs w:val="21"/>
        </w:rPr>
        <w:t>//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DCDCAA"/>
          <w:sz w:val="21"/>
          <w:szCs w:val="21"/>
        </w:rPr>
        <w:t>onEdit</w:t>
      </w: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this</w:t>
      </w:r>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router</w:t>
      </w:r>
      <w:r w:rsidRPr="00455CE6">
        <w:rPr>
          <w:rFonts w:ascii="Consolas" w:eastAsia="Times New Roman" w:hAnsi="Consolas" w:cs="Consolas"/>
          <w:color w:val="D4D4D4"/>
          <w:sz w:val="21"/>
          <w:szCs w:val="21"/>
        </w:rPr>
        <w:t>.</w:t>
      </w:r>
      <w:r w:rsidRPr="00455CE6">
        <w:rPr>
          <w:rFonts w:ascii="Consolas" w:eastAsia="Times New Roman" w:hAnsi="Consolas" w:cs="Consolas"/>
          <w:color w:val="DCDCAA"/>
          <w:sz w:val="21"/>
          <w:szCs w:val="21"/>
        </w:rPr>
        <w:t>navigate</w:t>
      </w:r>
      <w:r w:rsidRPr="00455CE6">
        <w:rPr>
          <w:rFonts w:ascii="Consolas" w:eastAsia="Times New Roman" w:hAnsi="Consolas" w:cs="Consolas"/>
          <w:color w:val="D4D4D4"/>
          <w:sz w:val="21"/>
          <w:szCs w:val="21"/>
        </w:rPr>
        <w:t>([</w:t>
      </w:r>
      <w:r w:rsidRPr="00455CE6">
        <w:rPr>
          <w:rFonts w:ascii="Consolas" w:eastAsia="Times New Roman" w:hAnsi="Consolas" w:cs="Consolas"/>
          <w:color w:val="CE9178"/>
          <w:sz w:val="21"/>
          <w:szCs w:val="21"/>
        </w:rPr>
        <w:t>'edit'</w:t>
      </w:r>
      <w:r w:rsidRPr="00455CE6">
        <w:rPr>
          <w:rFonts w:ascii="Consolas" w:eastAsia="Times New Roman" w:hAnsi="Consolas" w:cs="Consolas"/>
          <w:color w:val="D4D4D4"/>
          <w:sz w:val="21"/>
          <w:szCs w:val="21"/>
        </w:rPr>
        <w:t>], {</w:t>
      </w:r>
      <w:r w:rsidRPr="00455CE6">
        <w:rPr>
          <w:rFonts w:ascii="Consolas" w:eastAsia="Times New Roman" w:hAnsi="Consolas" w:cs="Consolas"/>
          <w:color w:val="9CDCFE"/>
          <w:sz w:val="21"/>
          <w:szCs w:val="21"/>
        </w:rPr>
        <w:t>relativeTo:</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569CD6"/>
          <w:sz w:val="21"/>
          <w:szCs w:val="21"/>
        </w:rPr>
        <w:t>this</w:t>
      </w:r>
      <w:r w:rsidRPr="00455CE6">
        <w:rPr>
          <w:rFonts w:ascii="Consolas" w:eastAsia="Times New Roman" w:hAnsi="Consolas" w:cs="Consolas"/>
          <w:color w:val="D4D4D4"/>
          <w:sz w:val="21"/>
          <w:szCs w:val="21"/>
        </w:rPr>
        <w:t>.</w:t>
      </w:r>
      <w:r w:rsidRPr="00455CE6">
        <w:rPr>
          <w:rFonts w:ascii="Consolas" w:eastAsia="Times New Roman" w:hAnsi="Consolas" w:cs="Consolas"/>
          <w:color w:val="9CDCFE"/>
          <w:sz w:val="21"/>
          <w:szCs w:val="21"/>
        </w:rPr>
        <w:t>route</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9CDCFE"/>
          <w:sz w:val="21"/>
          <w:szCs w:val="21"/>
        </w:rPr>
        <w:t>queryParamsHandling:</w:t>
      </w:r>
      <w:r w:rsidRPr="00455CE6">
        <w:rPr>
          <w:rFonts w:ascii="Consolas" w:eastAsia="Times New Roman" w:hAnsi="Consolas" w:cs="Consolas"/>
          <w:color w:val="D4D4D4"/>
          <w:sz w:val="21"/>
          <w:szCs w:val="21"/>
        </w:rPr>
        <w:t xml:space="preserve"> </w:t>
      </w:r>
      <w:r w:rsidRPr="00455CE6">
        <w:rPr>
          <w:rFonts w:ascii="Consolas" w:eastAsia="Times New Roman" w:hAnsi="Consolas" w:cs="Consolas"/>
          <w:color w:val="CE9178"/>
          <w:sz w:val="21"/>
          <w:szCs w:val="21"/>
        </w:rPr>
        <w:t>'preserve'</w:t>
      </w: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 xml:space="preserve">  }</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r w:rsidRPr="00455CE6">
        <w:rPr>
          <w:rFonts w:ascii="Consolas" w:eastAsia="Times New Roman" w:hAnsi="Consolas" w:cs="Consolas"/>
          <w:color w:val="D4D4D4"/>
          <w:sz w:val="21"/>
          <w:szCs w:val="21"/>
        </w:rPr>
        <w:t>}</w:t>
      </w:r>
    </w:p>
    <w:p w:rsidR="00455CE6" w:rsidRPr="00455CE6" w:rsidRDefault="00455CE6" w:rsidP="00455CE6">
      <w:pPr>
        <w:pStyle w:val="ListParagraph"/>
        <w:numPr>
          <w:ilvl w:val="0"/>
          <w:numId w:val="32"/>
        </w:numPr>
        <w:shd w:val="clear" w:color="auto" w:fill="1E1E1E"/>
        <w:spacing w:after="0" w:line="285" w:lineRule="atLeast"/>
        <w:rPr>
          <w:rFonts w:ascii="Consolas" w:eastAsia="Times New Roman" w:hAnsi="Consolas" w:cs="Consolas"/>
          <w:color w:val="D4D4D4"/>
          <w:sz w:val="21"/>
          <w:szCs w:val="21"/>
        </w:rPr>
      </w:pPr>
    </w:p>
    <w:p w:rsidR="00455CE6" w:rsidRDefault="00455CE6" w:rsidP="00455CE6">
      <w:pPr>
        <w:pStyle w:val="ListParagraph"/>
        <w:ind w:left="1800"/>
        <w:jc w:val="both"/>
      </w:pPr>
    </w:p>
    <w:p w:rsidR="00D26002" w:rsidRDefault="00D26002" w:rsidP="00455CE6">
      <w:pPr>
        <w:pStyle w:val="ListParagraph"/>
        <w:ind w:left="1800"/>
        <w:jc w:val="both"/>
      </w:pPr>
    </w:p>
    <w:p w:rsidR="00D26002" w:rsidRDefault="005A0ABF" w:rsidP="00D26002">
      <w:pPr>
        <w:pStyle w:val="ListParagraph"/>
        <w:numPr>
          <w:ilvl w:val="0"/>
          <w:numId w:val="31"/>
        </w:numPr>
        <w:jc w:val="both"/>
      </w:pPr>
      <w:r>
        <w:t>a</w:t>
      </w:r>
      <w:r w:rsidR="005971CA">
        <w:t>pp-routing.module.ts:</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NgModule</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"@angular/core"</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Routes</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RouterModule</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"@angular/router"</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HomeComponent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"./home/home.component"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UsersComponent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"./users/users.component"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UserComponent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"./users/user/user.component"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ServerComponent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"./servers/server/server.component"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EditServerComponent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"./servers/edit-server/edit-server.component"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PageNotFoundComponent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"./page-not-found/page-not-found.component"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AuthGuard</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"./auth-guard.service"</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CanDeactivateGuard</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"./servers/edit-server/can-deactivate-guard.service"</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ErrorPageComponent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"./error-page/error-page.component"</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import</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ServerResolver</w:t>
      </w: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C586C0"/>
          <w:sz w:val="21"/>
          <w:szCs w:val="21"/>
        </w:rPr>
        <w:t>from</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"./servers/server/server-resolver.service"</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569CD6"/>
          <w:sz w:val="21"/>
          <w:szCs w:val="21"/>
        </w:rPr>
        <w:t>const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appRoutes</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4EC9B0"/>
          <w:sz w:val="21"/>
          <w:szCs w:val="21"/>
        </w:rPr>
        <w:t>Routes</w:t>
      </w:r>
      <w:r w:rsidRPr="005971CA">
        <w:rPr>
          <w:rFonts w:ascii="Consolas" w:eastAsia="Times New Roman" w:hAnsi="Consolas" w:cs="Consolas"/>
          <w:color w:val="D4D4D4"/>
          <w:sz w:val="21"/>
          <w:szCs w:val="21"/>
        </w:rPr>
        <w:t xml:space="preserve"> =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path:</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HomeComponent</w:t>
      </w: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path:</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'users'</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UsersComponent</w:t>
      </w:r>
      <w:r w:rsidRPr="005971CA">
        <w:rPr>
          <w:rFonts w:ascii="Consolas" w:eastAsia="Times New Roman" w:hAnsi="Consolas" w:cs="Consolas"/>
          <w:color w:val="D4D4D4"/>
          <w:sz w:val="21"/>
          <w:szCs w:val="21"/>
        </w:rPr>
        <w:t>,</w:t>
      </w:r>
      <w:r w:rsidRPr="005971CA">
        <w:rPr>
          <w:rFonts w:ascii="Consolas" w:eastAsia="Times New Roman" w:hAnsi="Consolas" w:cs="Consolas"/>
          <w:color w:val="9CDCFE"/>
          <w:sz w:val="21"/>
          <w:szCs w:val="21"/>
        </w:rPr>
        <w:t>children:</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path:</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':id/:name'</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UserComponent</w:t>
      </w: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 },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path:</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'servers'</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608B4E"/>
          <w:sz w:val="21"/>
          <w:szCs w:val="21"/>
        </w:rPr>
        <w:t xml:space="preserve">//canActivate: [AuthGuard],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canActivateChild:</w:t>
      </w:r>
      <w:r w:rsidRPr="005971CA">
        <w:rPr>
          <w:rFonts w:ascii="Consolas" w:eastAsia="Times New Roman" w:hAnsi="Consolas" w:cs="Consolas"/>
          <w:color w:val="D4D4D4"/>
          <w:sz w:val="21"/>
          <w:szCs w:val="21"/>
        </w:rPr>
        <w:t>[</w:t>
      </w:r>
      <w:r w:rsidRPr="005971CA">
        <w:rPr>
          <w:rFonts w:ascii="Consolas" w:eastAsia="Times New Roman" w:hAnsi="Consolas" w:cs="Consolas"/>
          <w:color w:val="9CDCFE"/>
          <w:sz w:val="21"/>
          <w:szCs w:val="21"/>
        </w:rPr>
        <w:t>AuthGuard</w:t>
      </w:r>
      <w:r w:rsidRPr="005971CA">
        <w:rPr>
          <w:rFonts w:ascii="Consolas" w:eastAsia="Times New Roman" w:hAnsi="Consolas" w:cs="Consolas"/>
          <w:color w:val="D4D4D4"/>
          <w:sz w:val="21"/>
          <w:szCs w:val="21"/>
        </w:rPr>
        <w:t>]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ServerComponent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children:</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 </w:t>
      </w:r>
      <w:r w:rsidRPr="005971CA">
        <w:rPr>
          <w:rFonts w:ascii="Consolas" w:eastAsia="Times New Roman" w:hAnsi="Consolas" w:cs="Consolas"/>
          <w:color w:val="9CDCFE"/>
          <w:sz w:val="21"/>
          <w:szCs w:val="21"/>
        </w:rPr>
        <w:t>path:</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':id'</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ServerComponent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resolve:</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server:</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ServerResolver</w:t>
      </w:r>
      <w:r w:rsidRPr="005971CA">
        <w:rPr>
          <w:rFonts w:ascii="Consolas" w:eastAsia="Times New Roman" w:hAnsi="Consolas" w:cs="Consolas"/>
          <w:color w:val="D4D4D4"/>
          <w:sz w:val="21"/>
          <w:szCs w:val="21"/>
        </w:rPr>
        <w:t>}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lastRenderedPageBreak/>
        <w:t xml:space="preserve">      { </w:t>
      </w:r>
      <w:r w:rsidRPr="005971CA">
        <w:rPr>
          <w:rFonts w:ascii="Consolas" w:eastAsia="Times New Roman" w:hAnsi="Consolas" w:cs="Consolas"/>
          <w:color w:val="9CDCFE"/>
          <w:sz w:val="21"/>
          <w:szCs w:val="21"/>
        </w:rPr>
        <w:t>path:</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':id/edit'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EditServerComponent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canDeactivate:</w:t>
      </w:r>
      <w:r w:rsidRPr="005971CA">
        <w:rPr>
          <w:rFonts w:ascii="Consolas" w:eastAsia="Times New Roman" w:hAnsi="Consolas" w:cs="Consolas"/>
          <w:color w:val="D4D4D4"/>
          <w:sz w:val="21"/>
          <w:szCs w:val="21"/>
        </w:rPr>
        <w:t>[</w:t>
      </w:r>
      <w:r w:rsidRPr="005971CA">
        <w:rPr>
          <w:rFonts w:ascii="Consolas" w:eastAsia="Times New Roman" w:hAnsi="Consolas" w:cs="Consolas"/>
          <w:color w:val="9CDCFE"/>
          <w:sz w:val="21"/>
          <w:szCs w:val="21"/>
        </w:rPr>
        <w:t>CanDeactivateGuard</w:t>
      </w:r>
      <w:r w:rsidRPr="005971CA">
        <w:rPr>
          <w:rFonts w:ascii="Consolas" w:eastAsia="Times New Roman" w:hAnsi="Consolas" w:cs="Consolas"/>
          <w:color w:val="D4D4D4"/>
          <w:sz w:val="21"/>
          <w:szCs w:val="21"/>
        </w:rPr>
        <w:t>]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608B4E"/>
          <w:sz w:val="21"/>
          <w:szCs w:val="21"/>
        </w:rPr>
        <w:t>//{path: 'not-found', component: PageNotFoundComponent},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path:</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'not-found'</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ErrorPageComponent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data:</w:t>
      </w:r>
      <w:r w:rsidRPr="005971CA">
        <w:rPr>
          <w:rFonts w:ascii="Consolas" w:eastAsia="Times New Roman" w:hAnsi="Consolas" w:cs="Consolas"/>
          <w:color w:val="D4D4D4"/>
          <w:sz w:val="21"/>
          <w:szCs w:val="21"/>
        </w:rPr>
        <w:t>{</w:t>
      </w:r>
      <w:r w:rsidRPr="005971CA">
        <w:rPr>
          <w:rFonts w:ascii="Consolas" w:eastAsia="Times New Roman" w:hAnsi="Consolas" w:cs="Consolas"/>
          <w:color w:val="9CDCFE"/>
          <w:sz w:val="21"/>
          <w:szCs w:val="21"/>
        </w:rPr>
        <w:t>message:</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'Page not found'</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path:</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redirectTo:</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CE9178"/>
          <w:sz w:val="21"/>
          <w:szCs w:val="21"/>
        </w:rPr>
        <w:t>'/not-found'</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24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br/>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w:t>
      </w:r>
      <w:r w:rsidRPr="005971CA">
        <w:rPr>
          <w:rFonts w:ascii="Consolas" w:eastAsia="Times New Roman" w:hAnsi="Consolas" w:cs="Consolas"/>
          <w:color w:val="DCDCAA"/>
          <w:sz w:val="21"/>
          <w:szCs w:val="21"/>
        </w:rPr>
        <w:t>NgModule</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imports:</w:t>
      </w: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RouterModule</w:t>
      </w:r>
      <w:r w:rsidRPr="005971CA">
        <w:rPr>
          <w:rFonts w:ascii="Consolas" w:eastAsia="Times New Roman" w:hAnsi="Consolas" w:cs="Consolas"/>
          <w:color w:val="D4D4D4"/>
          <w:sz w:val="21"/>
          <w:szCs w:val="21"/>
        </w:rPr>
        <w:t>.</w:t>
      </w:r>
      <w:r w:rsidRPr="005971CA">
        <w:rPr>
          <w:rFonts w:ascii="Consolas" w:eastAsia="Times New Roman" w:hAnsi="Consolas" w:cs="Consolas"/>
          <w:color w:val="DCDCAA"/>
          <w:sz w:val="21"/>
          <w:szCs w:val="21"/>
        </w:rPr>
        <w:t>forRoot</w:t>
      </w:r>
      <w:r w:rsidRPr="005971CA">
        <w:rPr>
          <w:rFonts w:ascii="Consolas" w:eastAsia="Times New Roman" w:hAnsi="Consolas" w:cs="Consolas"/>
          <w:color w:val="D4D4D4"/>
          <w:sz w:val="21"/>
          <w:szCs w:val="21"/>
        </w:rPr>
        <w:t>(</w:t>
      </w:r>
      <w:r w:rsidRPr="005971CA">
        <w:rPr>
          <w:rFonts w:ascii="Consolas" w:eastAsia="Times New Roman" w:hAnsi="Consolas" w:cs="Consolas"/>
          <w:color w:val="9CDCFE"/>
          <w:sz w:val="21"/>
          <w:szCs w:val="21"/>
        </w:rPr>
        <w:t>appRoutes</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exports:</w:t>
      </w: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9CDCFE"/>
          <w:sz w:val="21"/>
          <w:szCs w:val="21"/>
        </w:rPr>
        <w:t>RouterModule</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C586C0"/>
          <w:sz w:val="21"/>
          <w:szCs w:val="21"/>
        </w:rPr>
        <w:t>export</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569CD6"/>
          <w:sz w:val="21"/>
          <w:szCs w:val="21"/>
        </w:rPr>
        <w:t>class</w:t>
      </w:r>
      <w:r w:rsidRPr="005971CA">
        <w:rPr>
          <w:rFonts w:ascii="Consolas" w:eastAsia="Times New Roman" w:hAnsi="Consolas" w:cs="Consolas"/>
          <w:color w:val="D4D4D4"/>
          <w:sz w:val="21"/>
          <w:szCs w:val="21"/>
        </w:rPr>
        <w:t xml:space="preserve"> </w:t>
      </w:r>
      <w:r w:rsidRPr="005971CA">
        <w:rPr>
          <w:rFonts w:ascii="Consolas" w:eastAsia="Times New Roman" w:hAnsi="Consolas" w:cs="Consolas"/>
          <w:color w:val="4EC9B0"/>
          <w:sz w:val="21"/>
          <w:szCs w:val="21"/>
        </w:rPr>
        <w:t>AppRoutingModule</w:t>
      </w:r>
      <w:r w:rsidRPr="005971CA">
        <w:rPr>
          <w:rFonts w:ascii="Consolas" w:eastAsia="Times New Roman" w:hAnsi="Consolas" w:cs="Consolas"/>
          <w:color w:val="D4D4D4"/>
          <w:sz w:val="21"/>
          <w:szCs w:val="21"/>
        </w:rPr>
        <w:t xml:space="preserve"> {</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r w:rsidRPr="005971CA">
        <w:rPr>
          <w:rFonts w:ascii="Consolas" w:eastAsia="Times New Roman" w:hAnsi="Consolas" w:cs="Consolas"/>
          <w:color w:val="D4D4D4"/>
          <w:sz w:val="21"/>
          <w:szCs w:val="21"/>
        </w:rPr>
        <w:t>}</w:t>
      </w:r>
    </w:p>
    <w:p w:rsidR="005971CA" w:rsidRPr="005971CA" w:rsidRDefault="005971CA" w:rsidP="005971CA">
      <w:pPr>
        <w:pStyle w:val="ListParagraph"/>
        <w:numPr>
          <w:ilvl w:val="0"/>
          <w:numId w:val="31"/>
        </w:numPr>
        <w:shd w:val="clear" w:color="auto" w:fill="1E1E1E"/>
        <w:spacing w:after="0" w:line="285" w:lineRule="atLeast"/>
        <w:rPr>
          <w:rFonts w:ascii="Consolas" w:eastAsia="Times New Roman" w:hAnsi="Consolas" w:cs="Consolas"/>
          <w:color w:val="D4D4D4"/>
          <w:sz w:val="21"/>
          <w:szCs w:val="21"/>
        </w:rPr>
      </w:pPr>
    </w:p>
    <w:p w:rsidR="005971CA" w:rsidRDefault="005971CA" w:rsidP="005971CA">
      <w:pPr>
        <w:pStyle w:val="ListParagraph"/>
        <w:jc w:val="both"/>
      </w:pPr>
    </w:p>
    <w:p w:rsidR="002559F2" w:rsidRDefault="002559F2" w:rsidP="005971CA">
      <w:pPr>
        <w:pStyle w:val="ListParagraph"/>
        <w:jc w:val="both"/>
      </w:pPr>
    </w:p>
    <w:p w:rsidR="002559F2" w:rsidRDefault="00AB6046" w:rsidP="002559F2">
      <w:pPr>
        <w:pStyle w:val="ListParagraph"/>
        <w:numPr>
          <w:ilvl w:val="0"/>
          <w:numId w:val="1"/>
        </w:numPr>
        <w:jc w:val="both"/>
      </w:pPr>
      <w:r>
        <w:t>a</w:t>
      </w:r>
      <w:r w:rsidR="002559F2">
        <w:t>pp.module.ts:</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BrowserModule</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'@angular/platform-browser'</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NgModule</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'@angular/core'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FormsModule</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'@angular/forms'</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HttpModule</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'@angular/http'</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AppComponent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'./app.component'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HomeComponent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'./home/home.component'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ServersComponent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'./servers/servers.component'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UserComponent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'./users/user/user.component'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UsersComponent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'./users/users.component'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EditServerComponent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'./servers/edit-server/edit-server.component'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ServerComponent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'./servers/server/server.component'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ServersService</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'./servers/servers.service'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Routes</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RouterModule</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'@angular/router'</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PageNotFoundComponent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'./page-not-found/page-not-found.component'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AppRoutingModule</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'./app-routing.module'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AuthGuard</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'./auth-guard.service'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AuthService</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'./auth.service'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lastRenderedPageBreak/>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CanDeactivateGuard</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'./servers/edit-server/can-deactivate-guard.service'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ErrorPageComponent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'./error-page/error-page.component'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import</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9CDCFE"/>
          <w:sz w:val="21"/>
          <w:szCs w:val="21"/>
        </w:rPr>
        <w:t>ServerResolver</w:t>
      </w:r>
      <w:r w:rsidRPr="002559F2">
        <w:rPr>
          <w:rFonts w:ascii="Consolas" w:eastAsia="Times New Roman" w:hAnsi="Consolas" w:cs="Consolas"/>
          <w:color w:val="D4D4D4"/>
          <w:sz w:val="21"/>
          <w:szCs w:val="21"/>
        </w:rPr>
        <w:t xml:space="preserve"> } </w:t>
      </w:r>
      <w:r w:rsidRPr="002559F2">
        <w:rPr>
          <w:rFonts w:ascii="Consolas" w:eastAsia="Times New Roman" w:hAnsi="Consolas" w:cs="Consolas"/>
          <w:color w:val="C586C0"/>
          <w:sz w:val="21"/>
          <w:szCs w:val="21"/>
        </w:rPr>
        <w:t>from</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CE9178"/>
          <w:sz w:val="21"/>
          <w:szCs w:val="21"/>
        </w:rPr>
        <w:t>'./servers/server/server-resolver.service'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p>
    <w:p w:rsidR="002559F2" w:rsidRPr="002559F2" w:rsidRDefault="002559F2" w:rsidP="002559F2">
      <w:pPr>
        <w:pStyle w:val="ListParagraph"/>
        <w:numPr>
          <w:ilvl w:val="0"/>
          <w:numId w:val="1"/>
        </w:numPr>
        <w:shd w:val="clear" w:color="auto" w:fill="1E1E1E"/>
        <w:spacing w:after="240" w:line="285" w:lineRule="atLeast"/>
        <w:rPr>
          <w:rFonts w:ascii="Consolas" w:eastAsia="Times New Roman" w:hAnsi="Consolas" w:cs="Consolas"/>
          <w:color w:val="D4D4D4"/>
          <w:sz w:val="21"/>
          <w:szCs w:val="21"/>
        </w:rPr>
      </w:pP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w:t>
      </w:r>
      <w:r w:rsidRPr="002559F2">
        <w:rPr>
          <w:rFonts w:ascii="Consolas" w:eastAsia="Times New Roman" w:hAnsi="Consolas" w:cs="Consolas"/>
          <w:color w:val="DCDCAA"/>
          <w:sz w:val="21"/>
          <w:szCs w:val="21"/>
        </w:rPr>
        <w:t>NgModule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declarations:</w:t>
      </w:r>
      <w:r w:rsidRPr="002559F2">
        <w:rPr>
          <w:rFonts w:ascii="Consolas" w:eastAsia="Times New Roman" w:hAnsi="Consolas" w:cs="Consolas"/>
          <w:color w:val="D4D4D4"/>
          <w:sz w:val="21"/>
          <w:szCs w:val="21"/>
        </w:rPr>
        <w:t xml:space="preserve"> [</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AppComponent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HomeComponent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UsersComponent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ServersComponent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UserComponent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EditServerComponent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PageNotFoundComponent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ErrorPageComponent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imports:</w:t>
      </w:r>
      <w:r w:rsidRPr="002559F2">
        <w:rPr>
          <w:rFonts w:ascii="Consolas" w:eastAsia="Times New Roman" w:hAnsi="Consolas" w:cs="Consolas"/>
          <w:color w:val="D4D4D4"/>
          <w:sz w:val="21"/>
          <w:szCs w:val="21"/>
        </w:rPr>
        <w:t xml:space="preserve"> [</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BrowserModule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FormsModule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HttpModule</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AppRoutingModule</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608B4E"/>
          <w:sz w:val="21"/>
          <w:szCs w:val="21"/>
        </w:rPr>
        <w:t>//RouterModule.forRoot(appRoutes)</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providers:</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ServersService</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AuthGuard</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AuthService</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CanDeactivateGuard</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ServerResolver</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bootstrap:</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9CDCFE"/>
          <w:sz w:val="21"/>
          <w:szCs w:val="21"/>
        </w:rPr>
        <w:t>AppComponent</w:t>
      </w: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D4D4D4"/>
          <w:sz w:val="21"/>
          <w:szCs w:val="21"/>
        </w:rPr>
        <w:t>})</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r w:rsidRPr="002559F2">
        <w:rPr>
          <w:rFonts w:ascii="Consolas" w:eastAsia="Times New Roman" w:hAnsi="Consolas" w:cs="Consolas"/>
          <w:color w:val="C586C0"/>
          <w:sz w:val="21"/>
          <w:szCs w:val="21"/>
        </w:rPr>
        <w:t>export</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569CD6"/>
          <w:sz w:val="21"/>
          <w:szCs w:val="21"/>
        </w:rPr>
        <w:t>class</w:t>
      </w:r>
      <w:r w:rsidRPr="002559F2">
        <w:rPr>
          <w:rFonts w:ascii="Consolas" w:eastAsia="Times New Roman" w:hAnsi="Consolas" w:cs="Consolas"/>
          <w:color w:val="D4D4D4"/>
          <w:sz w:val="21"/>
          <w:szCs w:val="21"/>
        </w:rPr>
        <w:t xml:space="preserve"> </w:t>
      </w:r>
      <w:r w:rsidRPr="002559F2">
        <w:rPr>
          <w:rFonts w:ascii="Consolas" w:eastAsia="Times New Roman" w:hAnsi="Consolas" w:cs="Consolas"/>
          <w:color w:val="4EC9B0"/>
          <w:sz w:val="21"/>
          <w:szCs w:val="21"/>
        </w:rPr>
        <w:t>AppModule</w:t>
      </w:r>
      <w:r w:rsidRPr="002559F2">
        <w:rPr>
          <w:rFonts w:ascii="Consolas" w:eastAsia="Times New Roman" w:hAnsi="Consolas" w:cs="Consolas"/>
          <w:color w:val="D4D4D4"/>
          <w:sz w:val="21"/>
          <w:szCs w:val="21"/>
        </w:rPr>
        <w:t xml:space="preserve"> { }</w:t>
      </w:r>
    </w:p>
    <w:p w:rsidR="002559F2" w:rsidRPr="002559F2" w:rsidRDefault="002559F2" w:rsidP="002559F2">
      <w:pPr>
        <w:pStyle w:val="ListParagraph"/>
        <w:numPr>
          <w:ilvl w:val="0"/>
          <w:numId w:val="1"/>
        </w:numPr>
        <w:shd w:val="clear" w:color="auto" w:fill="1E1E1E"/>
        <w:spacing w:after="0" w:line="285" w:lineRule="atLeast"/>
        <w:rPr>
          <w:rFonts w:ascii="Consolas" w:eastAsia="Times New Roman" w:hAnsi="Consolas" w:cs="Consolas"/>
          <w:color w:val="D4D4D4"/>
          <w:sz w:val="21"/>
          <w:szCs w:val="21"/>
        </w:rPr>
      </w:pPr>
    </w:p>
    <w:p w:rsidR="002559F2" w:rsidRDefault="002559F2" w:rsidP="002559F2">
      <w:pPr>
        <w:pStyle w:val="ListParagraph"/>
        <w:jc w:val="both"/>
      </w:pPr>
    </w:p>
    <w:p w:rsidR="004160EF" w:rsidRDefault="004160EF" w:rsidP="002559F2">
      <w:pPr>
        <w:pStyle w:val="ListParagraph"/>
        <w:jc w:val="both"/>
      </w:pPr>
    </w:p>
    <w:p w:rsidR="004160EF" w:rsidRDefault="00600E5B" w:rsidP="004160EF">
      <w:pPr>
        <w:pStyle w:val="ListParagraph"/>
        <w:numPr>
          <w:ilvl w:val="0"/>
          <w:numId w:val="26"/>
        </w:numPr>
        <w:jc w:val="both"/>
      </w:pPr>
      <w:r>
        <w:t>server-resolver.service.ts</w:t>
      </w:r>
      <w:r w:rsidR="003D19CA">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C586C0"/>
          <w:sz w:val="21"/>
          <w:szCs w:val="21"/>
        </w:rPr>
        <w:t>import</w:t>
      </w:r>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9CDCFE"/>
          <w:sz w:val="21"/>
          <w:szCs w:val="21"/>
        </w:rPr>
        <w:t>Resolve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ActivatedRouteSnapshot</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RouterStateSnapshot</w:t>
      </w:r>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C586C0"/>
          <w:sz w:val="21"/>
          <w:szCs w:val="21"/>
        </w:rPr>
        <w:t>from</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CE9178"/>
          <w:sz w:val="21"/>
          <w:szCs w:val="21"/>
        </w:rPr>
        <w:t>"@angular/router"</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C586C0"/>
          <w:sz w:val="21"/>
          <w:szCs w:val="21"/>
        </w:rPr>
        <w:t>import</w:t>
      </w:r>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9CDCFE"/>
          <w:sz w:val="21"/>
          <w:szCs w:val="21"/>
        </w:rPr>
        <w:t>Observable</w:t>
      </w:r>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C586C0"/>
          <w:sz w:val="21"/>
          <w:szCs w:val="21"/>
        </w:rPr>
        <w:t>from</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CE9178"/>
          <w:sz w:val="21"/>
          <w:szCs w:val="21"/>
        </w:rPr>
        <w:t>"rxjs/Observable"</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C586C0"/>
          <w:sz w:val="21"/>
          <w:szCs w:val="21"/>
        </w:rPr>
        <w:t>import</w:t>
      </w:r>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9CDCFE"/>
          <w:sz w:val="21"/>
          <w:szCs w:val="21"/>
        </w:rPr>
        <w:t>ServersService</w:t>
      </w:r>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C586C0"/>
          <w:sz w:val="21"/>
          <w:szCs w:val="21"/>
        </w:rPr>
        <w:t>from</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CE9178"/>
          <w:sz w:val="21"/>
          <w:szCs w:val="21"/>
        </w:rPr>
        <w:t>"../servers.service"</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C586C0"/>
          <w:sz w:val="21"/>
          <w:szCs w:val="21"/>
        </w:rPr>
        <w:t>import</w:t>
      </w:r>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9CDCFE"/>
          <w:sz w:val="21"/>
          <w:szCs w:val="21"/>
        </w:rPr>
        <w:t>Injectable</w:t>
      </w:r>
      <w:r w:rsidRPr="003D19CA">
        <w:rPr>
          <w:rFonts w:ascii="Consolas" w:eastAsia="Times New Roman" w:hAnsi="Consolas" w:cs="Consolas"/>
          <w:color w:val="D4D4D4"/>
          <w:sz w:val="21"/>
          <w:szCs w:val="21"/>
        </w:rPr>
        <w:t xml:space="preserve"> } </w:t>
      </w:r>
      <w:r w:rsidRPr="003D19CA">
        <w:rPr>
          <w:rFonts w:ascii="Consolas" w:eastAsia="Times New Roman" w:hAnsi="Consolas" w:cs="Consolas"/>
          <w:color w:val="C586C0"/>
          <w:sz w:val="21"/>
          <w:szCs w:val="21"/>
        </w:rPr>
        <w:t>from</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CE9178"/>
          <w:sz w:val="21"/>
          <w:szCs w:val="21"/>
        </w:rPr>
        <w:t>"@angular/core"</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569CD6"/>
          <w:sz w:val="21"/>
          <w:szCs w:val="21"/>
        </w:rPr>
        <w:t>interface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Server</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id</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number</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status</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string</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name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string</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w:t>
      </w:r>
      <w:r w:rsidRPr="003D19CA">
        <w:rPr>
          <w:rFonts w:ascii="Consolas" w:eastAsia="Times New Roman" w:hAnsi="Consolas" w:cs="Consolas"/>
          <w:color w:val="DCDCAA"/>
          <w:sz w:val="21"/>
          <w:szCs w:val="21"/>
        </w:rPr>
        <w:t>Injectable</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C586C0"/>
          <w:sz w:val="21"/>
          <w:szCs w:val="21"/>
        </w:rPr>
        <w:t>export</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569CD6"/>
          <w:sz w:val="21"/>
          <w:szCs w:val="21"/>
        </w:rPr>
        <w:t>class</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ServerResolver</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569CD6"/>
          <w:sz w:val="21"/>
          <w:szCs w:val="21"/>
        </w:rPr>
        <w:t>implements</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Resolve</w:t>
      </w:r>
      <w:r w:rsidRPr="003D19CA">
        <w:rPr>
          <w:rFonts w:ascii="Consolas" w:eastAsia="Times New Roman" w:hAnsi="Consolas" w:cs="Consolas"/>
          <w:color w:val="D4D4D4"/>
          <w:sz w:val="21"/>
          <w:szCs w:val="21"/>
        </w:rPr>
        <w:t>&lt;</w:t>
      </w:r>
      <w:r w:rsidRPr="003D19CA">
        <w:rPr>
          <w:rFonts w:ascii="Consolas" w:eastAsia="Times New Roman" w:hAnsi="Consolas" w:cs="Consolas"/>
          <w:color w:val="4EC9B0"/>
          <w:sz w:val="21"/>
          <w:szCs w:val="21"/>
        </w:rPr>
        <w:t>Server</w:t>
      </w:r>
      <w:r w:rsidRPr="003D19CA">
        <w:rPr>
          <w:rFonts w:ascii="Consolas" w:eastAsia="Times New Roman" w:hAnsi="Consolas" w:cs="Consolas"/>
          <w:color w:val="D4D4D4"/>
          <w:sz w:val="21"/>
          <w:szCs w:val="21"/>
        </w:rPr>
        <w:t>&gt;{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569CD6"/>
          <w:sz w:val="21"/>
          <w:szCs w:val="21"/>
        </w:rPr>
        <w:t>constructor</w:t>
      </w:r>
      <w:r w:rsidRPr="003D19CA">
        <w:rPr>
          <w:rFonts w:ascii="Consolas" w:eastAsia="Times New Roman" w:hAnsi="Consolas" w:cs="Consolas"/>
          <w:color w:val="D4D4D4"/>
          <w:sz w:val="21"/>
          <w:szCs w:val="21"/>
        </w:rPr>
        <w:t>(</w:t>
      </w:r>
      <w:r w:rsidRPr="003D19CA">
        <w:rPr>
          <w:rFonts w:ascii="Consolas" w:eastAsia="Times New Roman" w:hAnsi="Consolas" w:cs="Consolas"/>
          <w:color w:val="569CD6"/>
          <w:sz w:val="21"/>
          <w:szCs w:val="21"/>
        </w:rPr>
        <w:t>private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serversService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ServersService</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DCDCAA"/>
          <w:sz w:val="21"/>
          <w:szCs w:val="21"/>
        </w:rPr>
        <w:t>resolve</w:t>
      </w:r>
      <w:r w:rsidRPr="003D19CA">
        <w:rPr>
          <w:rFonts w:ascii="Consolas" w:eastAsia="Times New Roman" w:hAnsi="Consolas" w:cs="Consolas"/>
          <w:color w:val="D4D4D4"/>
          <w:sz w:val="21"/>
          <w:szCs w:val="21"/>
        </w:rPr>
        <w:t>(</w:t>
      </w:r>
      <w:r w:rsidRPr="003D19CA">
        <w:rPr>
          <w:rFonts w:ascii="Consolas" w:eastAsia="Times New Roman" w:hAnsi="Consolas" w:cs="Consolas"/>
          <w:color w:val="9CDCFE"/>
          <w:sz w:val="21"/>
          <w:szCs w:val="21"/>
        </w:rPr>
        <w:t>route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ActivatedRouteSnapshot</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9CDCFE"/>
          <w:sz w:val="21"/>
          <w:szCs w:val="21"/>
        </w:rPr>
        <w:t>state</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RouterStateSnapshot</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4EC9B0"/>
          <w:sz w:val="21"/>
          <w:szCs w:val="21"/>
        </w:rPr>
        <w:t>Observable</w:t>
      </w:r>
      <w:r w:rsidRPr="003D19CA">
        <w:rPr>
          <w:rFonts w:ascii="Consolas" w:eastAsia="Times New Roman" w:hAnsi="Consolas" w:cs="Consolas"/>
          <w:color w:val="D4D4D4"/>
          <w:sz w:val="21"/>
          <w:szCs w:val="21"/>
        </w:rPr>
        <w:t>&lt;</w:t>
      </w:r>
      <w:r w:rsidRPr="003D19CA">
        <w:rPr>
          <w:rFonts w:ascii="Consolas" w:eastAsia="Times New Roman" w:hAnsi="Consolas" w:cs="Consolas"/>
          <w:color w:val="4EC9B0"/>
          <w:sz w:val="21"/>
          <w:szCs w:val="21"/>
        </w:rPr>
        <w:t>Server</w:t>
      </w:r>
      <w:r w:rsidRPr="003D19CA">
        <w:rPr>
          <w:rFonts w:ascii="Consolas" w:eastAsia="Times New Roman" w:hAnsi="Consolas" w:cs="Consolas"/>
          <w:color w:val="D4D4D4"/>
          <w:sz w:val="21"/>
          <w:szCs w:val="21"/>
        </w:rPr>
        <w:t xml:space="preserve">&gt;| </w:t>
      </w:r>
      <w:r w:rsidRPr="003D19CA">
        <w:rPr>
          <w:rFonts w:ascii="Consolas" w:eastAsia="Times New Roman" w:hAnsi="Consolas" w:cs="Consolas"/>
          <w:color w:val="4EC9B0"/>
          <w:sz w:val="21"/>
          <w:szCs w:val="21"/>
        </w:rPr>
        <w:t>Promise</w:t>
      </w:r>
      <w:r w:rsidRPr="003D19CA">
        <w:rPr>
          <w:rFonts w:ascii="Consolas" w:eastAsia="Times New Roman" w:hAnsi="Consolas" w:cs="Consolas"/>
          <w:color w:val="D4D4D4"/>
          <w:sz w:val="21"/>
          <w:szCs w:val="21"/>
        </w:rPr>
        <w:t>&lt;</w:t>
      </w:r>
      <w:r w:rsidRPr="003D19CA">
        <w:rPr>
          <w:rFonts w:ascii="Consolas" w:eastAsia="Times New Roman" w:hAnsi="Consolas" w:cs="Consolas"/>
          <w:color w:val="4EC9B0"/>
          <w:sz w:val="21"/>
          <w:szCs w:val="21"/>
        </w:rPr>
        <w:t>Server</w:t>
      </w:r>
      <w:r w:rsidRPr="003D19CA">
        <w:rPr>
          <w:rFonts w:ascii="Consolas" w:eastAsia="Times New Roman" w:hAnsi="Consolas" w:cs="Consolas"/>
          <w:color w:val="D4D4D4"/>
          <w:sz w:val="21"/>
          <w:szCs w:val="21"/>
        </w:rPr>
        <w:t>&gt;|</w:t>
      </w:r>
      <w:r w:rsidRPr="003D19CA">
        <w:rPr>
          <w:rFonts w:ascii="Consolas" w:eastAsia="Times New Roman" w:hAnsi="Consolas" w:cs="Consolas"/>
          <w:color w:val="4EC9B0"/>
          <w:sz w:val="21"/>
          <w:szCs w:val="21"/>
        </w:rPr>
        <w:t>Server</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C586C0"/>
          <w:sz w:val="21"/>
          <w:szCs w:val="21"/>
        </w:rPr>
        <w:t>return</w:t>
      </w:r>
      <w:r w:rsidRPr="003D19CA">
        <w:rPr>
          <w:rFonts w:ascii="Consolas" w:eastAsia="Times New Roman" w:hAnsi="Consolas" w:cs="Consolas"/>
          <w:color w:val="D4D4D4"/>
          <w:sz w:val="21"/>
          <w:szCs w:val="21"/>
        </w:rPr>
        <w:t xml:space="preserve"> </w:t>
      </w:r>
      <w:r w:rsidRPr="003D19CA">
        <w:rPr>
          <w:rFonts w:ascii="Consolas" w:eastAsia="Times New Roman" w:hAnsi="Consolas" w:cs="Consolas"/>
          <w:color w:val="569CD6"/>
          <w:sz w:val="21"/>
          <w:szCs w:val="21"/>
        </w:rPr>
        <w:t>this</w:t>
      </w:r>
      <w:r w:rsidRPr="003D19CA">
        <w:rPr>
          <w:rFonts w:ascii="Consolas" w:eastAsia="Times New Roman" w:hAnsi="Consolas" w:cs="Consolas"/>
          <w:color w:val="D4D4D4"/>
          <w:sz w:val="21"/>
          <w:szCs w:val="21"/>
        </w:rPr>
        <w:t>.</w:t>
      </w:r>
      <w:r w:rsidRPr="003D19CA">
        <w:rPr>
          <w:rFonts w:ascii="Consolas" w:eastAsia="Times New Roman" w:hAnsi="Consolas" w:cs="Consolas"/>
          <w:color w:val="9CDCFE"/>
          <w:sz w:val="21"/>
          <w:szCs w:val="21"/>
        </w:rPr>
        <w:t>serversService</w:t>
      </w:r>
      <w:r w:rsidRPr="003D19CA">
        <w:rPr>
          <w:rFonts w:ascii="Consolas" w:eastAsia="Times New Roman" w:hAnsi="Consolas" w:cs="Consolas"/>
          <w:color w:val="D4D4D4"/>
          <w:sz w:val="21"/>
          <w:szCs w:val="21"/>
        </w:rPr>
        <w:t>.</w:t>
      </w:r>
      <w:r w:rsidRPr="003D19CA">
        <w:rPr>
          <w:rFonts w:ascii="Consolas" w:eastAsia="Times New Roman" w:hAnsi="Consolas" w:cs="Consolas"/>
          <w:color w:val="DCDCAA"/>
          <w:sz w:val="21"/>
          <w:szCs w:val="21"/>
        </w:rPr>
        <w:t>getServer</w:t>
      </w:r>
      <w:r w:rsidRPr="003D19CA">
        <w:rPr>
          <w:rFonts w:ascii="Consolas" w:eastAsia="Times New Roman" w:hAnsi="Consolas" w:cs="Consolas"/>
          <w:color w:val="D4D4D4"/>
          <w:sz w:val="21"/>
          <w:szCs w:val="21"/>
        </w:rPr>
        <w:t>(+</w:t>
      </w:r>
      <w:r w:rsidRPr="003D19CA">
        <w:rPr>
          <w:rFonts w:ascii="Consolas" w:eastAsia="Times New Roman" w:hAnsi="Consolas" w:cs="Consolas"/>
          <w:color w:val="9CDCFE"/>
          <w:sz w:val="21"/>
          <w:szCs w:val="21"/>
        </w:rPr>
        <w:t>route</w:t>
      </w:r>
      <w:r w:rsidRPr="003D19CA">
        <w:rPr>
          <w:rFonts w:ascii="Consolas" w:eastAsia="Times New Roman" w:hAnsi="Consolas" w:cs="Consolas"/>
          <w:color w:val="D4D4D4"/>
          <w:sz w:val="21"/>
          <w:szCs w:val="21"/>
        </w:rPr>
        <w:t>.</w:t>
      </w:r>
      <w:r w:rsidRPr="003D19CA">
        <w:rPr>
          <w:rFonts w:ascii="Consolas" w:eastAsia="Times New Roman" w:hAnsi="Consolas" w:cs="Consolas"/>
          <w:color w:val="9CDCFE"/>
          <w:sz w:val="21"/>
          <w:szCs w:val="21"/>
        </w:rPr>
        <w:t>params</w:t>
      </w:r>
      <w:r w:rsidRPr="003D19CA">
        <w:rPr>
          <w:rFonts w:ascii="Consolas" w:eastAsia="Times New Roman" w:hAnsi="Consolas" w:cs="Consolas"/>
          <w:color w:val="D4D4D4"/>
          <w:sz w:val="21"/>
          <w:szCs w:val="21"/>
        </w:rPr>
        <w:t>[</w:t>
      </w:r>
      <w:r w:rsidRPr="003D19CA">
        <w:rPr>
          <w:rFonts w:ascii="Consolas" w:eastAsia="Times New Roman" w:hAnsi="Consolas" w:cs="Consolas"/>
          <w:color w:val="CE9178"/>
          <w:sz w:val="21"/>
          <w:szCs w:val="21"/>
        </w:rPr>
        <w:t>'id'</w:t>
      </w:r>
      <w:r w:rsidRPr="003D19CA">
        <w:rPr>
          <w:rFonts w:ascii="Consolas" w:eastAsia="Times New Roman" w:hAnsi="Consolas" w:cs="Consolas"/>
          <w:color w:val="D4D4D4"/>
          <w:sz w:val="21"/>
          <w:szCs w:val="21"/>
        </w:rPr>
        <w:t>]);</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 xml:space="preserve">    }</w:t>
      </w:r>
    </w:p>
    <w:p w:rsidR="003D19CA" w:rsidRPr="003D19CA" w:rsidRDefault="003D19CA" w:rsidP="003D19CA">
      <w:pPr>
        <w:pStyle w:val="ListParagraph"/>
        <w:numPr>
          <w:ilvl w:val="0"/>
          <w:numId w:val="26"/>
        </w:numPr>
        <w:shd w:val="clear" w:color="auto" w:fill="1E1E1E"/>
        <w:spacing w:after="0" w:line="285" w:lineRule="atLeast"/>
        <w:rPr>
          <w:rFonts w:ascii="Consolas" w:eastAsia="Times New Roman" w:hAnsi="Consolas" w:cs="Consolas"/>
          <w:color w:val="D4D4D4"/>
          <w:sz w:val="21"/>
          <w:szCs w:val="21"/>
        </w:rPr>
      </w:pPr>
      <w:r w:rsidRPr="003D19CA">
        <w:rPr>
          <w:rFonts w:ascii="Consolas" w:eastAsia="Times New Roman" w:hAnsi="Consolas" w:cs="Consolas"/>
          <w:color w:val="D4D4D4"/>
          <w:sz w:val="21"/>
          <w:szCs w:val="21"/>
        </w:rPr>
        <w:t>}</w:t>
      </w:r>
    </w:p>
    <w:p w:rsidR="003D19CA" w:rsidRDefault="003D19CA" w:rsidP="003D19CA">
      <w:pPr>
        <w:pStyle w:val="ListParagraph"/>
        <w:ind w:left="1080"/>
        <w:jc w:val="both"/>
      </w:pPr>
    </w:p>
    <w:p w:rsidR="00136ADA" w:rsidRDefault="00136ADA" w:rsidP="003D19CA">
      <w:pPr>
        <w:pStyle w:val="ListParagraph"/>
        <w:ind w:left="1080"/>
        <w:jc w:val="both"/>
      </w:pPr>
    </w:p>
    <w:p w:rsidR="00136ADA" w:rsidRDefault="00136ADA" w:rsidP="003D19CA">
      <w:pPr>
        <w:pStyle w:val="ListParagraph"/>
        <w:ind w:left="1080"/>
        <w:jc w:val="both"/>
      </w:pPr>
    </w:p>
    <w:p w:rsidR="00873D28" w:rsidRDefault="00873D28" w:rsidP="003D19CA">
      <w:pPr>
        <w:pStyle w:val="ListParagraph"/>
        <w:ind w:left="1080"/>
        <w:jc w:val="both"/>
      </w:pPr>
    </w:p>
    <w:p w:rsidR="00873D28" w:rsidRPr="00D07434" w:rsidRDefault="00873D28" w:rsidP="003D19CA">
      <w:pPr>
        <w:pStyle w:val="ListParagraph"/>
        <w:ind w:left="1080"/>
        <w:jc w:val="both"/>
        <w:rPr>
          <w:b/>
          <w:u w:val="single"/>
        </w:rPr>
      </w:pPr>
      <w:r w:rsidRPr="00D07434">
        <w:rPr>
          <w:b/>
          <w:u w:val="single"/>
        </w:rPr>
        <w:t xml:space="preserve">Section 11: Lecture 141//Understanding Location </w:t>
      </w:r>
      <w:r w:rsidR="00D07434" w:rsidRPr="00D07434">
        <w:rPr>
          <w:b/>
          <w:u w:val="single"/>
        </w:rPr>
        <w:t>Strategies</w:t>
      </w:r>
    </w:p>
    <w:p w:rsidR="00873D28" w:rsidRDefault="00EE2BD9" w:rsidP="00873D28">
      <w:pPr>
        <w:pStyle w:val="ListParagraph"/>
        <w:numPr>
          <w:ilvl w:val="0"/>
          <w:numId w:val="33"/>
        </w:numPr>
        <w:jc w:val="both"/>
      </w:pPr>
      <w:r>
        <w:t xml:space="preserve">We are almost </w:t>
      </w:r>
      <w:r w:rsidR="006F3841">
        <w:t>done;</w:t>
      </w:r>
      <w:r>
        <w:t xml:space="preserve"> we have covered a lot in this module. This has been avery long section of this course but it has been so important because routing is such a key task in any application.</w:t>
      </w:r>
    </w:p>
    <w:p w:rsidR="00EE2BD9" w:rsidRDefault="00FC7AEC" w:rsidP="00873D28">
      <w:pPr>
        <w:pStyle w:val="ListParagraph"/>
        <w:numPr>
          <w:ilvl w:val="0"/>
          <w:numId w:val="33"/>
        </w:numPr>
        <w:jc w:val="both"/>
      </w:pPr>
      <w:r>
        <w:t xml:space="preserve">Now, if you have look at our application we get a couple of routes </w:t>
      </w:r>
      <w:r w:rsidR="00C81DAD">
        <w:t>in there slash users slash servers and much more.</w:t>
      </w:r>
    </w:p>
    <w:p w:rsidR="00C81DAD" w:rsidRDefault="00846619" w:rsidP="00873D28">
      <w:pPr>
        <w:pStyle w:val="ListParagraph"/>
        <w:numPr>
          <w:ilvl w:val="0"/>
          <w:numId w:val="33"/>
        </w:numPr>
        <w:jc w:val="both"/>
      </w:pPr>
      <w:r>
        <w:t>Now, here is one important thing. It works fine here on our local setup but actually this is not something you should take as granted.</w:t>
      </w:r>
    </w:p>
    <w:p w:rsidR="00846619" w:rsidRDefault="00846619" w:rsidP="00873D28">
      <w:pPr>
        <w:pStyle w:val="ListParagraph"/>
        <w:numPr>
          <w:ilvl w:val="0"/>
          <w:numId w:val="33"/>
        </w:numPr>
        <w:jc w:val="both"/>
      </w:pPr>
      <w:r>
        <w:t>If you have a route like this i.e. your domain slash servers and you are hosting on a real server somewhere in the web. This might not work OOB.</w:t>
      </w:r>
    </w:p>
    <w:p w:rsidR="00846619" w:rsidRDefault="00846619" w:rsidP="00873D28">
      <w:pPr>
        <w:pStyle w:val="ListParagraph"/>
        <w:numPr>
          <w:ilvl w:val="0"/>
          <w:numId w:val="33"/>
        </w:numPr>
        <w:jc w:val="both"/>
      </w:pPr>
      <w:r>
        <w:t>Because there routes the URL is always, this is how the route works, parsed handled by the server first by the server which hosts your application.</w:t>
      </w:r>
    </w:p>
    <w:p w:rsidR="00846619" w:rsidRDefault="00846619" w:rsidP="00873D28">
      <w:pPr>
        <w:pStyle w:val="ListParagraph"/>
        <w:numPr>
          <w:ilvl w:val="0"/>
          <w:numId w:val="33"/>
        </w:numPr>
        <w:jc w:val="both"/>
      </w:pPr>
      <w:r>
        <w:t>Now, here in the local environment in our development environment we’re also using a development server but this server has one special configuration. Your real life server also has to have and it will come back to this design the deployment section too.</w:t>
      </w:r>
    </w:p>
    <w:p w:rsidR="00846619" w:rsidRDefault="00150C62" w:rsidP="00873D28">
      <w:pPr>
        <w:pStyle w:val="ListParagraph"/>
        <w:numPr>
          <w:ilvl w:val="0"/>
          <w:numId w:val="33"/>
        </w:numPr>
        <w:jc w:val="both"/>
      </w:pPr>
      <w:r>
        <w:t>Server hosting your single page application has to be configured such that in a case of 404 error.</w:t>
      </w:r>
    </w:p>
    <w:p w:rsidR="00150C62" w:rsidRDefault="00ED34F0" w:rsidP="00873D28">
      <w:pPr>
        <w:pStyle w:val="ListParagraph"/>
        <w:numPr>
          <w:ilvl w:val="0"/>
          <w:numId w:val="33"/>
        </w:numPr>
        <w:jc w:val="both"/>
      </w:pPr>
      <w:r>
        <w:t>It retirns the index HTML file – so the file starting and containing your angular app – why?</w:t>
      </w:r>
    </w:p>
    <w:p w:rsidR="00ED34F0" w:rsidRDefault="00ED34F0" w:rsidP="00873D28">
      <w:pPr>
        <w:pStyle w:val="ListParagraph"/>
        <w:numPr>
          <w:ilvl w:val="0"/>
          <w:numId w:val="33"/>
        </w:numPr>
        <w:jc w:val="both"/>
      </w:pPr>
      <w:r>
        <w:t xml:space="preserve">Because as I mentioned all your efforts are parsed by the server first – so not by the angular but by the server. Now, if you have slash service here it will look for a slash service </w:t>
      </w:r>
      <w:r>
        <w:tab/>
        <w:t>route on your server</w:t>
      </w:r>
      <w:r w:rsidR="00BB051A">
        <w:t>-  on the real server hosting your web app now chances are you don’t have that route there because you only have one file there in next HTML containing your angular app and you want angular to take over to parse this route</w:t>
      </w:r>
      <w:r>
        <w:t>.</w:t>
      </w:r>
    </w:p>
    <w:p w:rsidR="00ED34F0" w:rsidRDefault="005A65E6" w:rsidP="00873D28">
      <w:pPr>
        <w:pStyle w:val="ListParagraph"/>
        <w:numPr>
          <w:ilvl w:val="0"/>
          <w:numId w:val="33"/>
        </w:numPr>
        <w:jc w:val="both"/>
      </w:pPr>
      <w:r>
        <w:t xml:space="preserve">But it will never get a chance if your server hosting your app decides – I don’t know this route </w:t>
      </w:r>
      <w:r>
        <w:sym w:font="Wingdings" w:char="F0E0"/>
      </w:r>
      <w:r>
        <w:t xml:space="preserve"> here is your 404 page.</w:t>
      </w:r>
    </w:p>
    <w:p w:rsidR="005A65E6" w:rsidRDefault="00DE48A4" w:rsidP="00873D28">
      <w:pPr>
        <w:pStyle w:val="ListParagraph"/>
        <w:numPr>
          <w:ilvl w:val="0"/>
          <w:numId w:val="33"/>
        </w:numPr>
        <w:jc w:val="both"/>
      </w:pPr>
      <w:r>
        <w:t>Therefore you need to make sure that in such a case your web server returns to index HTML file.</w:t>
      </w:r>
    </w:p>
    <w:p w:rsidR="00DE48A4" w:rsidRDefault="00DE48A4" w:rsidP="00873D28">
      <w:pPr>
        <w:pStyle w:val="ListParagraph"/>
        <w:numPr>
          <w:ilvl w:val="0"/>
          <w:numId w:val="33"/>
        </w:numPr>
        <w:jc w:val="both"/>
      </w:pPr>
      <w:r>
        <w:t>If for some reason you cannot get this to work or if you need to support very old browsers which are not able to parse like this in the client which angular does.</w:t>
      </w:r>
    </w:p>
    <w:p w:rsidR="00DE48A4" w:rsidRDefault="008C3402" w:rsidP="00873D28">
      <w:pPr>
        <w:pStyle w:val="ListParagraph"/>
        <w:numPr>
          <w:ilvl w:val="0"/>
          <w:numId w:val="33"/>
        </w:numPr>
        <w:jc w:val="both"/>
      </w:pPr>
      <w:r>
        <w:lastRenderedPageBreak/>
        <w:t>Then, you have an alternative approach of using these nice URL that look like all URLs in the web. You can fall back to our older technique which was used a couple of years ago i.e. using a hash sign (#) in your routes.</w:t>
      </w:r>
    </w:p>
    <w:p w:rsidR="008C3402" w:rsidRDefault="00F905C1" w:rsidP="00873D28">
      <w:pPr>
        <w:pStyle w:val="ListParagraph"/>
        <w:numPr>
          <w:ilvl w:val="0"/>
          <w:numId w:val="33"/>
        </w:numPr>
        <w:jc w:val="both"/>
      </w:pPr>
      <w:r>
        <w:t>Lets see how we enable this and then I will show you how I does that.</w:t>
      </w:r>
    </w:p>
    <w:p w:rsidR="00F905C1" w:rsidRDefault="00F905C1" w:rsidP="00873D28">
      <w:pPr>
        <w:pStyle w:val="ListParagraph"/>
        <w:numPr>
          <w:ilvl w:val="0"/>
          <w:numId w:val="33"/>
        </w:numPr>
        <w:jc w:val="both"/>
      </w:pPr>
      <w:r>
        <w:t>We can enable it in our app-routing.module.ts -  where you register your routes.</w:t>
      </w:r>
    </w:p>
    <w:p w:rsidR="00F905C1" w:rsidRDefault="00F905C1" w:rsidP="00873D28">
      <w:pPr>
        <w:pStyle w:val="ListParagraph"/>
        <w:numPr>
          <w:ilvl w:val="0"/>
          <w:numId w:val="33"/>
        </w:numPr>
        <w:jc w:val="both"/>
      </w:pPr>
      <w:r>
        <w:t>Here with the for loop method you can pass a second argument a JavaScript object to this method.</w:t>
      </w:r>
    </w:p>
    <w:p w:rsidR="00F905C1" w:rsidRDefault="00D61CB3" w:rsidP="00873D28">
      <w:pPr>
        <w:pStyle w:val="ListParagraph"/>
        <w:numPr>
          <w:ilvl w:val="0"/>
          <w:numId w:val="33"/>
        </w:numPr>
        <w:jc w:val="both"/>
      </w:pPr>
      <w:r>
        <w:t>Here we will pass a second argument in the forRoot method of RouterModule which is inside the imports of @NgModule.</w:t>
      </w:r>
    </w:p>
    <w:p w:rsidR="005E60D5" w:rsidRDefault="005E60D5" w:rsidP="00873D28">
      <w:pPr>
        <w:pStyle w:val="ListParagraph"/>
        <w:numPr>
          <w:ilvl w:val="0"/>
          <w:numId w:val="33"/>
        </w:numPr>
        <w:jc w:val="both"/>
      </w:pPr>
      <w:r>
        <w:t>Here with the for loop method you can pass a second argument a JavaScript object to this method</w:t>
      </w:r>
      <w:r w:rsidR="00280380">
        <w:t xml:space="preserve"> – configuring the setup of the routes</w:t>
      </w:r>
      <w:r>
        <w:t>.</w:t>
      </w:r>
    </w:p>
    <w:p w:rsidR="00227B2C" w:rsidRDefault="005E60D5" w:rsidP="00873D28">
      <w:pPr>
        <w:pStyle w:val="ListParagraph"/>
        <w:numPr>
          <w:ilvl w:val="0"/>
          <w:numId w:val="33"/>
        </w:numPr>
        <w:jc w:val="both"/>
      </w:pPr>
      <w:r>
        <w:t xml:space="preserve"> </w:t>
      </w:r>
      <w:r w:rsidR="00280380">
        <w:t>So, besides the routes itself now we can configure them. And one</w:t>
      </w:r>
      <w:r w:rsidR="00227B2C">
        <w:t xml:space="preserve"> important configuration is the useHash configuration which we can set to true.</w:t>
      </w:r>
    </w:p>
    <w:p w:rsidR="001F3CDD" w:rsidRDefault="001F3CDD" w:rsidP="00873D28">
      <w:pPr>
        <w:pStyle w:val="ListParagraph"/>
        <w:numPr>
          <w:ilvl w:val="0"/>
          <w:numId w:val="33"/>
        </w:numPr>
        <w:jc w:val="both"/>
      </w:pPr>
      <w:r>
        <w:t>Default is false which is why we didn’t have to pass it.</w:t>
      </w:r>
    </w:p>
    <w:p w:rsidR="009E1A9C" w:rsidRDefault="00121228" w:rsidP="00873D28">
      <w:pPr>
        <w:pStyle w:val="ListParagraph"/>
        <w:numPr>
          <w:ilvl w:val="0"/>
          <w:numId w:val="33"/>
        </w:numPr>
        <w:jc w:val="both"/>
      </w:pPr>
      <w:r>
        <w:t>If we do this and we save that -  let’s see what happens</w:t>
      </w:r>
      <w:r w:rsidR="009E1A9C">
        <w:t>. Now we can see that there is a # tag between the URLs.</w:t>
      </w:r>
    </w:p>
    <w:p w:rsidR="005E0640" w:rsidRDefault="005E0640" w:rsidP="00873D28">
      <w:pPr>
        <w:pStyle w:val="ListParagraph"/>
        <w:numPr>
          <w:ilvl w:val="0"/>
          <w:numId w:val="33"/>
        </w:numPr>
        <w:jc w:val="both"/>
      </w:pPr>
      <w:r>
        <w:t>This is hashing in routing – this hash informs the server – I only care about the part in the URL before this hash.</w:t>
      </w:r>
      <w:r w:rsidR="0080614B">
        <w:t xml:space="preserve"> So all the part after the # will be ignored by our web server</w:t>
      </w:r>
      <w:r w:rsidR="008123BD">
        <w:t xml:space="preserve"> – that works by default</w:t>
      </w:r>
      <w:r w:rsidR="0080614B">
        <w:t>.</w:t>
      </w:r>
    </w:p>
    <w:p w:rsidR="00D61CB3" w:rsidRDefault="00731281" w:rsidP="00873D28">
      <w:pPr>
        <w:pStyle w:val="ListParagraph"/>
        <w:numPr>
          <w:ilvl w:val="0"/>
          <w:numId w:val="33"/>
        </w:numPr>
        <w:jc w:val="both"/>
      </w:pPr>
      <w:r>
        <w:t>And the part after the # can be now parsed by your client by angular.</w:t>
      </w:r>
      <w:r w:rsidR="00E247AE">
        <w:t xml:space="preserve"> So this is the solution if you can’t get the other approach to work, however, I will say that definitely you should try to use the more prettier routs using the HTML history mode with normal / tages i.e. without the # tag. </w:t>
      </w:r>
    </w:p>
    <w:p w:rsidR="00731281" w:rsidRDefault="00BA749D" w:rsidP="00873D28">
      <w:pPr>
        <w:pStyle w:val="ListParagraph"/>
        <w:numPr>
          <w:ilvl w:val="0"/>
          <w:numId w:val="33"/>
        </w:numPr>
        <w:jc w:val="both"/>
      </w:pPr>
      <w:r>
        <w:t>This was the last piece of the section.</w:t>
      </w:r>
    </w:p>
    <w:p w:rsidR="00BA749D" w:rsidRDefault="00BA749D" w:rsidP="00BA749D">
      <w:pPr>
        <w:pStyle w:val="ListParagraph"/>
        <w:ind w:left="1440"/>
        <w:jc w:val="both"/>
      </w:pPr>
    </w:p>
    <w:p w:rsidR="00BA749D" w:rsidRDefault="00BA749D" w:rsidP="00BA749D">
      <w:pPr>
        <w:pStyle w:val="ListParagraph"/>
        <w:ind w:left="1440"/>
        <w:jc w:val="both"/>
      </w:pPr>
    </w:p>
    <w:p w:rsidR="00BA749D" w:rsidRDefault="00BA749D" w:rsidP="00BA749D">
      <w:pPr>
        <w:pStyle w:val="ListParagraph"/>
        <w:ind w:left="1440"/>
        <w:jc w:val="both"/>
      </w:pPr>
    </w:p>
    <w:p w:rsidR="00BA749D" w:rsidRPr="000B1024" w:rsidRDefault="00BA749D" w:rsidP="00BA749D">
      <w:pPr>
        <w:pStyle w:val="ListParagraph"/>
        <w:ind w:left="1440"/>
        <w:jc w:val="both"/>
        <w:rPr>
          <w:b/>
          <w:u w:val="single"/>
        </w:rPr>
      </w:pPr>
      <w:r w:rsidRPr="000B1024">
        <w:rPr>
          <w:b/>
          <w:u w:val="single"/>
        </w:rPr>
        <w:t>Section 11: Lecture 142//Wrap up</w:t>
      </w:r>
    </w:p>
    <w:p w:rsidR="00BA749D" w:rsidRDefault="00457077" w:rsidP="00BA749D">
      <w:pPr>
        <w:pStyle w:val="ListParagraph"/>
        <w:numPr>
          <w:ilvl w:val="0"/>
          <w:numId w:val="34"/>
        </w:numPr>
        <w:jc w:val="both"/>
      </w:pPr>
      <w:r>
        <w:t>We really covered a lot in this section. We learnt about routing, setting up route, setting up child route.</w:t>
      </w:r>
    </w:p>
    <w:p w:rsidR="00457077" w:rsidRDefault="00457077" w:rsidP="00BA749D">
      <w:pPr>
        <w:pStyle w:val="ListParagraph"/>
        <w:numPr>
          <w:ilvl w:val="0"/>
          <w:numId w:val="34"/>
        </w:numPr>
        <w:jc w:val="both"/>
      </w:pPr>
      <w:r>
        <w:t>Navigating, passing parameters, passing query parameters, extracting parameters, extracting parameters dynamically, using guards, using different types of guards from preventing the user from accidently navigating away -  resolving data, passing static data styling the links which are active and so much more.</w:t>
      </w:r>
    </w:p>
    <w:p w:rsidR="00457077" w:rsidRDefault="00165F84" w:rsidP="00BA749D">
      <w:pPr>
        <w:pStyle w:val="ListParagraph"/>
        <w:numPr>
          <w:ilvl w:val="0"/>
          <w:numId w:val="34"/>
        </w:numPr>
        <w:jc w:val="both"/>
      </w:pPr>
      <w:r>
        <w:t>This is how you may use the angular router.</w:t>
      </w:r>
    </w:p>
    <w:p w:rsidR="009E1E6C" w:rsidRDefault="009E1E6C" w:rsidP="009E1E6C">
      <w:pPr>
        <w:jc w:val="both"/>
      </w:pPr>
    </w:p>
    <w:p w:rsidR="009E1E6C" w:rsidRDefault="009E1E6C" w:rsidP="009E1E6C">
      <w:pPr>
        <w:jc w:val="both"/>
      </w:pPr>
      <w:r>
        <w:t>======================================END FO THE SECTION=========================</w:t>
      </w:r>
      <w:bookmarkStart w:id="1" w:name="_GoBack"/>
      <w:bookmarkEnd w:id="1"/>
    </w:p>
    <w:sectPr w:rsidR="009E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B9"/>
    <w:multiLevelType w:val="hybridMultilevel"/>
    <w:tmpl w:val="E81283F0"/>
    <w:lvl w:ilvl="0" w:tplc="8DA205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E1585B"/>
    <w:multiLevelType w:val="hybridMultilevel"/>
    <w:tmpl w:val="B040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C2197"/>
    <w:multiLevelType w:val="multilevel"/>
    <w:tmpl w:val="8C204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057DB"/>
    <w:multiLevelType w:val="hybridMultilevel"/>
    <w:tmpl w:val="668A48DC"/>
    <w:lvl w:ilvl="0" w:tplc="FF9CB6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FB54C6"/>
    <w:multiLevelType w:val="hybridMultilevel"/>
    <w:tmpl w:val="D902A556"/>
    <w:lvl w:ilvl="0" w:tplc="1F9AA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002CB5"/>
    <w:multiLevelType w:val="hybridMultilevel"/>
    <w:tmpl w:val="7A1C1F66"/>
    <w:lvl w:ilvl="0" w:tplc="53427E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6216B4"/>
    <w:multiLevelType w:val="hybridMultilevel"/>
    <w:tmpl w:val="24EC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24F9E"/>
    <w:multiLevelType w:val="hybridMultilevel"/>
    <w:tmpl w:val="0F48A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D209EA"/>
    <w:multiLevelType w:val="hybridMultilevel"/>
    <w:tmpl w:val="19B470FA"/>
    <w:lvl w:ilvl="0" w:tplc="967C79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7AD5EB9"/>
    <w:multiLevelType w:val="hybridMultilevel"/>
    <w:tmpl w:val="2C6EC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25661"/>
    <w:multiLevelType w:val="hybridMultilevel"/>
    <w:tmpl w:val="908E30CA"/>
    <w:lvl w:ilvl="0" w:tplc="E9E465BE">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106790A"/>
    <w:multiLevelType w:val="hybridMultilevel"/>
    <w:tmpl w:val="83C00166"/>
    <w:lvl w:ilvl="0" w:tplc="E3A246B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31BE7C7C"/>
    <w:multiLevelType w:val="hybridMultilevel"/>
    <w:tmpl w:val="2702E530"/>
    <w:lvl w:ilvl="0" w:tplc="8D64A1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D0702B"/>
    <w:multiLevelType w:val="hybridMultilevel"/>
    <w:tmpl w:val="560C8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A01401"/>
    <w:multiLevelType w:val="hybridMultilevel"/>
    <w:tmpl w:val="8A6CDD3A"/>
    <w:lvl w:ilvl="0" w:tplc="CCCAD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BA7E9F"/>
    <w:multiLevelType w:val="hybridMultilevel"/>
    <w:tmpl w:val="5C30F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6B6312"/>
    <w:multiLevelType w:val="hybridMultilevel"/>
    <w:tmpl w:val="8E56160C"/>
    <w:lvl w:ilvl="0" w:tplc="264CBD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3E4B1449"/>
    <w:multiLevelType w:val="hybridMultilevel"/>
    <w:tmpl w:val="6448AF1A"/>
    <w:lvl w:ilvl="0" w:tplc="EEC816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AD4526"/>
    <w:multiLevelType w:val="hybridMultilevel"/>
    <w:tmpl w:val="0152ECA6"/>
    <w:lvl w:ilvl="0" w:tplc="D2FCAA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DFE4890"/>
    <w:multiLevelType w:val="hybridMultilevel"/>
    <w:tmpl w:val="26445BCA"/>
    <w:lvl w:ilvl="0" w:tplc="FD680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EA441A"/>
    <w:multiLevelType w:val="hybridMultilevel"/>
    <w:tmpl w:val="29A85FFE"/>
    <w:lvl w:ilvl="0" w:tplc="D1AE79B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5BED655F"/>
    <w:multiLevelType w:val="hybridMultilevel"/>
    <w:tmpl w:val="5D562580"/>
    <w:lvl w:ilvl="0" w:tplc="F606D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7E6553"/>
    <w:multiLevelType w:val="hybridMultilevel"/>
    <w:tmpl w:val="A3021A6A"/>
    <w:lvl w:ilvl="0" w:tplc="600640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4822203"/>
    <w:multiLevelType w:val="hybridMultilevel"/>
    <w:tmpl w:val="F7D8CC50"/>
    <w:lvl w:ilvl="0" w:tplc="90EC3B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53570DD"/>
    <w:multiLevelType w:val="hybridMultilevel"/>
    <w:tmpl w:val="A83205EE"/>
    <w:lvl w:ilvl="0" w:tplc="1F148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6A2B3A"/>
    <w:multiLevelType w:val="hybridMultilevel"/>
    <w:tmpl w:val="4AC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736B88"/>
    <w:multiLevelType w:val="hybridMultilevel"/>
    <w:tmpl w:val="19E6E104"/>
    <w:lvl w:ilvl="0" w:tplc="EFDA23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0665741"/>
    <w:multiLevelType w:val="hybridMultilevel"/>
    <w:tmpl w:val="4478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E21B5"/>
    <w:multiLevelType w:val="hybridMultilevel"/>
    <w:tmpl w:val="DE5E6C08"/>
    <w:lvl w:ilvl="0" w:tplc="F5344F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6BA0EE0"/>
    <w:multiLevelType w:val="hybridMultilevel"/>
    <w:tmpl w:val="287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C82FF6"/>
    <w:multiLevelType w:val="hybridMultilevel"/>
    <w:tmpl w:val="6434B092"/>
    <w:lvl w:ilvl="0" w:tplc="10585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AB223A"/>
    <w:multiLevelType w:val="hybridMultilevel"/>
    <w:tmpl w:val="A594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4320A3"/>
    <w:multiLevelType w:val="hybridMultilevel"/>
    <w:tmpl w:val="2A16E41E"/>
    <w:lvl w:ilvl="0" w:tplc="132616B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E6D773E"/>
    <w:multiLevelType w:val="hybridMultilevel"/>
    <w:tmpl w:val="69FAF5D8"/>
    <w:lvl w:ilvl="0" w:tplc="C23629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3"/>
  </w:num>
  <w:num w:numId="3">
    <w:abstractNumId w:val="25"/>
  </w:num>
  <w:num w:numId="4">
    <w:abstractNumId w:val="2"/>
  </w:num>
  <w:num w:numId="5">
    <w:abstractNumId w:val="27"/>
  </w:num>
  <w:num w:numId="6">
    <w:abstractNumId w:val="6"/>
  </w:num>
  <w:num w:numId="7">
    <w:abstractNumId w:val="4"/>
  </w:num>
  <w:num w:numId="8">
    <w:abstractNumId w:val="31"/>
  </w:num>
  <w:num w:numId="9">
    <w:abstractNumId w:val="19"/>
  </w:num>
  <w:num w:numId="10">
    <w:abstractNumId w:val="0"/>
  </w:num>
  <w:num w:numId="11">
    <w:abstractNumId w:val="24"/>
  </w:num>
  <w:num w:numId="12">
    <w:abstractNumId w:val="33"/>
  </w:num>
  <w:num w:numId="13">
    <w:abstractNumId w:val="18"/>
  </w:num>
  <w:num w:numId="14">
    <w:abstractNumId w:val="23"/>
  </w:num>
  <w:num w:numId="15">
    <w:abstractNumId w:val="15"/>
  </w:num>
  <w:num w:numId="16">
    <w:abstractNumId w:val="14"/>
  </w:num>
  <w:num w:numId="17">
    <w:abstractNumId w:val="12"/>
  </w:num>
  <w:num w:numId="18">
    <w:abstractNumId w:val="8"/>
  </w:num>
  <w:num w:numId="19">
    <w:abstractNumId w:val="5"/>
  </w:num>
  <w:num w:numId="20">
    <w:abstractNumId w:val="10"/>
  </w:num>
  <w:num w:numId="21">
    <w:abstractNumId w:val="32"/>
  </w:num>
  <w:num w:numId="22">
    <w:abstractNumId w:val="20"/>
  </w:num>
  <w:num w:numId="23">
    <w:abstractNumId w:val="16"/>
  </w:num>
  <w:num w:numId="24">
    <w:abstractNumId w:val="11"/>
  </w:num>
  <w:num w:numId="25">
    <w:abstractNumId w:val="29"/>
  </w:num>
  <w:num w:numId="26">
    <w:abstractNumId w:val="30"/>
  </w:num>
  <w:num w:numId="27">
    <w:abstractNumId w:val="7"/>
  </w:num>
  <w:num w:numId="28">
    <w:abstractNumId w:val="3"/>
  </w:num>
  <w:num w:numId="29">
    <w:abstractNumId w:val="28"/>
  </w:num>
  <w:num w:numId="30">
    <w:abstractNumId w:val="17"/>
  </w:num>
  <w:num w:numId="31">
    <w:abstractNumId w:val="9"/>
  </w:num>
  <w:num w:numId="32">
    <w:abstractNumId w:val="22"/>
  </w:num>
  <w:num w:numId="33">
    <w:abstractNumId w:val="21"/>
  </w:num>
  <w:num w:numId="34">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khmeet Singh">
    <w15:presenceInfo w15:providerId="AD" w15:userId="S-1-5-21-1538607324-3213881460-940295383-1464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A8"/>
    <w:rsid w:val="00000C6E"/>
    <w:rsid w:val="000052AE"/>
    <w:rsid w:val="00005CAC"/>
    <w:rsid w:val="0000685C"/>
    <w:rsid w:val="00007122"/>
    <w:rsid w:val="000077C1"/>
    <w:rsid w:val="000145C9"/>
    <w:rsid w:val="00016BDE"/>
    <w:rsid w:val="00022E94"/>
    <w:rsid w:val="00026F29"/>
    <w:rsid w:val="0003049D"/>
    <w:rsid w:val="00031577"/>
    <w:rsid w:val="00035282"/>
    <w:rsid w:val="0003644A"/>
    <w:rsid w:val="0004630E"/>
    <w:rsid w:val="000511EC"/>
    <w:rsid w:val="000631CA"/>
    <w:rsid w:val="000633E6"/>
    <w:rsid w:val="00063A2C"/>
    <w:rsid w:val="000666BB"/>
    <w:rsid w:val="000671F0"/>
    <w:rsid w:val="0007071F"/>
    <w:rsid w:val="00072896"/>
    <w:rsid w:val="000731AC"/>
    <w:rsid w:val="00080C4E"/>
    <w:rsid w:val="000838EB"/>
    <w:rsid w:val="00096070"/>
    <w:rsid w:val="000A0872"/>
    <w:rsid w:val="000B1024"/>
    <w:rsid w:val="000B7C56"/>
    <w:rsid w:val="000C2B70"/>
    <w:rsid w:val="000C4C47"/>
    <w:rsid w:val="000C4CD1"/>
    <w:rsid w:val="000C54C7"/>
    <w:rsid w:val="000C74B0"/>
    <w:rsid w:val="000D16E6"/>
    <w:rsid w:val="000D1A02"/>
    <w:rsid w:val="000D2106"/>
    <w:rsid w:val="000D217F"/>
    <w:rsid w:val="000D308A"/>
    <w:rsid w:val="000D4414"/>
    <w:rsid w:val="000D780F"/>
    <w:rsid w:val="000E393C"/>
    <w:rsid w:val="000E5E63"/>
    <w:rsid w:val="000F0EE0"/>
    <w:rsid w:val="000F4914"/>
    <w:rsid w:val="00100FA6"/>
    <w:rsid w:val="00101F6F"/>
    <w:rsid w:val="00112B02"/>
    <w:rsid w:val="00112BF5"/>
    <w:rsid w:val="00114CF8"/>
    <w:rsid w:val="00117FB5"/>
    <w:rsid w:val="001206A7"/>
    <w:rsid w:val="00120F52"/>
    <w:rsid w:val="00121228"/>
    <w:rsid w:val="00121317"/>
    <w:rsid w:val="0012671C"/>
    <w:rsid w:val="00127285"/>
    <w:rsid w:val="001307FE"/>
    <w:rsid w:val="0013132E"/>
    <w:rsid w:val="00136ADA"/>
    <w:rsid w:val="0013763C"/>
    <w:rsid w:val="00137AB0"/>
    <w:rsid w:val="00142C19"/>
    <w:rsid w:val="00143B36"/>
    <w:rsid w:val="00144B77"/>
    <w:rsid w:val="00144D36"/>
    <w:rsid w:val="00150AA7"/>
    <w:rsid w:val="00150C62"/>
    <w:rsid w:val="00153776"/>
    <w:rsid w:val="001543DA"/>
    <w:rsid w:val="0015493C"/>
    <w:rsid w:val="001570B2"/>
    <w:rsid w:val="00160D73"/>
    <w:rsid w:val="00165F84"/>
    <w:rsid w:val="001704D6"/>
    <w:rsid w:val="00172EC0"/>
    <w:rsid w:val="0017452D"/>
    <w:rsid w:val="00174B7F"/>
    <w:rsid w:val="001866E3"/>
    <w:rsid w:val="001954D0"/>
    <w:rsid w:val="00197016"/>
    <w:rsid w:val="001A0A69"/>
    <w:rsid w:val="001A1933"/>
    <w:rsid w:val="001A22CD"/>
    <w:rsid w:val="001A6C65"/>
    <w:rsid w:val="001A6EF2"/>
    <w:rsid w:val="001B192D"/>
    <w:rsid w:val="001B578F"/>
    <w:rsid w:val="001D196D"/>
    <w:rsid w:val="001D26D2"/>
    <w:rsid w:val="001D53C3"/>
    <w:rsid w:val="001D5D44"/>
    <w:rsid w:val="001D6347"/>
    <w:rsid w:val="001E0133"/>
    <w:rsid w:val="001E5366"/>
    <w:rsid w:val="001E698D"/>
    <w:rsid w:val="001E7A27"/>
    <w:rsid w:val="001F0EF2"/>
    <w:rsid w:val="001F3CDD"/>
    <w:rsid w:val="001F5E74"/>
    <w:rsid w:val="001F6292"/>
    <w:rsid w:val="00201B7D"/>
    <w:rsid w:val="002024A2"/>
    <w:rsid w:val="002026DC"/>
    <w:rsid w:val="00212F2E"/>
    <w:rsid w:val="00212FA9"/>
    <w:rsid w:val="002138DD"/>
    <w:rsid w:val="00215337"/>
    <w:rsid w:val="002160CB"/>
    <w:rsid w:val="00217847"/>
    <w:rsid w:val="00221973"/>
    <w:rsid w:val="00222BCD"/>
    <w:rsid w:val="00222DB1"/>
    <w:rsid w:val="0022396D"/>
    <w:rsid w:val="00224155"/>
    <w:rsid w:val="002271B6"/>
    <w:rsid w:val="00227B2C"/>
    <w:rsid w:val="00232CF6"/>
    <w:rsid w:val="002334B8"/>
    <w:rsid w:val="0023523E"/>
    <w:rsid w:val="002363E5"/>
    <w:rsid w:val="00236BF0"/>
    <w:rsid w:val="0023765A"/>
    <w:rsid w:val="00244655"/>
    <w:rsid w:val="00244D75"/>
    <w:rsid w:val="00247C3A"/>
    <w:rsid w:val="002504F2"/>
    <w:rsid w:val="00250736"/>
    <w:rsid w:val="002515E3"/>
    <w:rsid w:val="002529F1"/>
    <w:rsid w:val="002559F2"/>
    <w:rsid w:val="002608C7"/>
    <w:rsid w:val="00275521"/>
    <w:rsid w:val="00277E09"/>
    <w:rsid w:val="00280380"/>
    <w:rsid w:val="002814DC"/>
    <w:rsid w:val="002858F8"/>
    <w:rsid w:val="002945A8"/>
    <w:rsid w:val="002A0366"/>
    <w:rsid w:val="002A5BCF"/>
    <w:rsid w:val="002B4435"/>
    <w:rsid w:val="002B7FB8"/>
    <w:rsid w:val="002C0312"/>
    <w:rsid w:val="002C0C85"/>
    <w:rsid w:val="002C17EF"/>
    <w:rsid w:val="002C3018"/>
    <w:rsid w:val="002C5E1B"/>
    <w:rsid w:val="002C7474"/>
    <w:rsid w:val="002D1710"/>
    <w:rsid w:val="002D1AE7"/>
    <w:rsid w:val="002E2755"/>
    <w:rsid w:val="002E4F02"/>
    <w:rsid w:val="002E6C53"/>
    <w:rsid w:val="002F066A"/>
    <w:rsid w:val="002F6D9C"/>
    <w:rsid w:val="00305DC3"/>
    <w:rsid w:val="003143BD"/>
    <w:rsid w:val="00332962"/>
    <w:rsid w:val="00332C58"/>
    <w:rsid w:val="003335CA"/>
    <w:rsid w:val="00333F98"/>
    <w:rsid w:val="0033732B"/>
    <w:rsid w:val="00340298"/>
    <w:rsid w:val="003415C2"/>
    <w:rsid w:val="00341C6B"/>
    <w:rsid w:val="00341EFA"/>
    <w:rsid w:val="003437F5"/>
    <w:rsid w:val="00343E1B"/>
    <w:rsid w:val="0034403D"/>
    <w:rsid w:val="00345194"/>
    <w:rsid w:val="00351095"/>
    <w:rsid w:val="00353836"/>
    <w:rsid w:val="00357A65"/>
    <w:rsid w:val="00360422"/>
    <w:rsid w:val="00364CBF"/>
    <w:rsid w:val="0036628A"/>
    <w:rsid w:val="00373934"/>
    <w:rsid w:val="003765D3"/>
    <w:rsid w:val="00376770"/>
    <w:rsid w:val="0037774E"/>
    <w:rsid w:val="003858C7"/>
    <w:rsid w:val="00390744"/>
    <w:rsid w:val="003911FB"/>
    <w:rsid w:val="003915D0"/>
    <w:rsid w:val="00397165"/>
    <w:rsid w:val="003A05D6"/>
    <w:rsid w:val="003A2F95"/>
    <w:rsid w:val="003A47A5"/>
    <w:rsid w:val="003A47B4"/>
    <w:rsid w:val="003A7D42"/>
    <w:rsid w:val="003B14F3"/>
    <w:rsid w:val="003B74A3"/>
    <w:rsid w:val="003C09CC"/>
    <w:rsid w:val="003C11D0"/>
    <w:rsid w:val="003C58D2"/>
    <w:rsid w:val="003C6556"/>
    <w:rsid w:val="003C7B90"/>
    <w:rsid w:val="003D037E"/>
    <w:rsid w:val="003D19CA"/>
    <w:rsid w:val="003D1DDA"/>
    <w:rsid w:val="003D3369"/>
    <w:rsid w:val="003D4D52"/>
    <w:rsid w:val="003D567E"/>
    <w:rsid w:val="003E2C7A"/>
    <w:rsid w:val="003E31A3"/>
    <w:rsid w:val="003E331A"/>
    <w:rsid w:val="003E4B3A"/>
    <w:rsid w:val="003F3350"/>
    <w:rsid w:val="00402C1E"/>
    <w:rsid w:val="00406744"/>
    <w:rsid w:val="004078E3"/>
    <w:rsid w:val="00411BF2"/>
    <w:rsid w:val="00412D23"/>
    <w:rsid w:val="004160EF"/>
    <w:rsid w:val="0042344B"/>
    <w:rsid w:val="00430EB2"/>
    <w:rsid w:val="00432256"/>
    <w:rsid w:val="00432928"/>
    <w:rsid w:val="004341F9"/>
    <w:rsid w:val="0044410A"/>
    <w:rsid w:val="004479D8"/>
    <w:rsid w:val="004513B1"/>
    <w:rsid w:val="00453E78"/>
    <w:rsid w:val="00455CE6"/>
    <w:rsid w:val="00457027"/>
    <w:rsid w:val="00457077"/>
    <w:rsid w:val="00461119"/>
    <w:rsid w:val="00470456"/>
    <w:rsid w:val="00472C8C"/>
    <w:rsid w:val="00474F34"/>
    <w:rsid w:val="00481EE8"/>
    <w:rsid w:val="00481F6C"/>
    <w:rsid w:val="00483074"/>
    <w:rsid w:val="00485540"/>
    <w:rsid w:val="00487B88"/>
    <w:rsid w:val="00492EAA"/>
    <w:rsid w:val="00494414"/>
    <w:rsid w:val="00495C59"/>
    <w:rsid w:val="004A213C"/>
    <w:rsid w:val="004A716E"/>
    <w:rsid w:val="004B0E27"/>
    <w:rsid w:val="004B1321"/>
    <w:rsid w:val="004B191C"/>
    <w:rsid w:val="004B3ADA"/>
    <w:rsid w:val="004B6409"/>
    <w:rsid w:val="004B68F6"/>
    <w:rsid w:val="004B75D5"/>
    <w:rsid w:val="004C060F"/>
    <w:rsid w:val="004C1359"/>
    <w:rsid w:val="004C2244"/>
    <w:rsid w:val="004C79B1"/>
    <w:rsid w:val="004D45AD"/>
    <w:rsid w:val="004D4F51"/>
    <w:rsid w:val="004E70E5"/>
    <w:rsid w:val="004F238E"/>
    <w:rsid w:val="004F54D2"/>
    <w:rsid w:val="004F6308"/>
    <w:rsid w:val="0050589E"/>
    <w:rsid w:val="00506A0A"/>
    <w:rsid w:val="005073F6"/>
    <w:rsid w:val="00514F53"/>
    <w:rsid w:val="00520AD2"/>
    <w:rsid w:val="00525F5A"/>
    <w:rsid w:val="0053649F"/>
    <w:rsid w:val="0053784C"/>
    <w:rsid w:val="00544824"/>
    <w:rsid w:val="00555AB0"/>
    <w:rsid w:val="00562214"/>
    <w:rsid w:val="00565921"/>
    <w:rsid w:val="00570997"/>
    <w:rsid w:val="005755FE"/>
    <w:rsid w:val="00581564"/>
    <w:rsid w:val="005852DA"/>
    <w:rsid w:val="00596971"/>
    <w:rsid w:val="005971CA"/>
    <w:rsid w:val="00597779"/>
    <w:rsid w:val="005A0ABF"/>
    <w:rsid w:val="005A437D"/>
    <w:rsid w:val="005A45AF"/>
    <w:rsid w:val="005A65E6"/>
    <w:rsid w:val="005A68CE"/>
    <w:rsid w:val="005B5310"/>
    <w:rsid w:val="005D2F05"/>
    <w:rsid w:val="005D2F38"/>
    <w:rsid w:val="005D5349"/>
    <w:rsid w:val="005E0640"/>
    <w:rsid w:val="005E096A"/>
    <w:rsid w:val="005E22D7"/>
    <w:rsid w:val="005E3F18"/>
    <w:rsid w:val="005E3F9E"/>
    <w:rsid w:val="005E60D5"/>
    <w:rsid w:val="005F0755"/>
    <w:rsid w:val="00600E27"/>
    <w:rsid w:val="00600E5B"/>
    <w:rsid w:val="00607114"/>
    <w:rsid w:val="00611322"/>
    <w:rsid w:val="00617EFF"/>
    <w:rsid w:val="006242D6"/>
    <w:rsid w:val="006276B4"/>
    <w:rsid w:val="00635AA9"/>
    <w:rsid w:val="006360DF"/>
    <w:rsid w:val="00640465"/>
    <w:rsid w:val="00642301"/>
    <w:rsid w:val="00643774"/>
    <w:rsid w:val="00643AEA"/>
    <w:rsid w:val="00643BEF"/>
    <w:rsid w:val="00645738"/>
    <w:rsid w:val="00645786"/>
    <w:rsid w:val="00645AEB"/>
    <w:rsid w:val="00647D31"/>
    <w:rsid w:val="00653B13"/>
    <w:rsid w:val="00654EEB"/>
    <w:rsid w:val="006639D9"/>
    <w:rsid w:val="006774BB"/>
    <w:rsid w:val="006805DC"/>
    <w:rsid w:val="00681C22"/>
    <w:rsid w:val="00682547"/>
    <w:rsid w:val="00686AB1"/>
    <w:rsid w:val="00686D5A"/>
    <w:rsid w:val="006906FD"/>
    <w:rsid w:val="00692F48"/>
    <w:rsid w:val="00694117"/>
    <w:rsid w:val="006A42CA"/>
    <w:rsid w:val="006A4B00"/>
    <w:rsid w:val="006A75C3"/>
    <w:rsid w:val="006B02B4"/>
    <w:rsid w:val="006B433D"/>
    <w:rsid w:val="006B66CE"/>
    <w:rsid w:val="006B7F46"/>
    <w:rsid w:val="006C07A7"/>
    <w:rsid w:val="006C2D3D"/>
    <w:rsid w:val="006C3046"/>
    <w:rsid w:val="006D0814"/>
    <w:rsid w:val="006D0F20"/>
    <w:rsid w:val="006D4D73"/>
    <w:rsid w:val="006D6C8D"/>
    <w:rsid w:val="006E165C"/>
    <w:rsid w:val="006E3EAD"/>
    <w:rsid w:val="006F1FF8"/>
    <w:rsid w:val="006F3841"/>
    <w:rsid w:val="006F3C0A"/>
    <w:rsid w:val="006F612E"/>
    <w:rsid w:val="007001D4"/>
    <w:rsid w:val="00703913"/>
    <w:rsid w:val="007046B9"/>
    <w:rsid w:val="00706096"/>
    <w:rsid w:val="007065AA"/>
    <w:rsid w:val="00707B26"/>
    <w:rsid w:val="007134AF"/>
    <w:rsid w:val="007136BC"/>
    <w:rsid w:val="0071605C"/>
    <w:rsid w:val="007168DE"/>
    <w:rsid w:val="00717BDD"/>
    <w:rsid w:val="0072070E"/>
    <w:rsid w:val="00720932"/>
    <w:rsid w:val="007231FC"/>
    <w:rsid w:val="00726906"/>
    <w:rsid w:val="00731281"/>
    <w:rsid w:val="00733239"/>
    <w:rsid w:val="007334EA"/>
    <w:rsid w:val="00736D3A"/>
    <w:rsid w:val="00740122"/>
    <w:rsid w:val="007416DD"/>
    <w:rsid w:val="00745762"/>
    <w:rsid w:val="007470F2"/>
    <w:rsid w:val="0074791B"/>
    <w:rsid w:val="00751630"/>
    <w:rsid w:val="00753872"/>
    <w:rsid w:val="007542DD"/>
    <w:rsid w:val="0075536B"/>
    <w:rsid w:val="0075765F"/>
    <w:rsid w:val="00760B0A"/>
    <w:rsid w:val="007628AE"/>
    <w:rsid w:val="0076713C"/>
    <w:rsid w:val="007750E3"/>
    <w:rsid w:val="00777612"/>
    <w:rsid w:val="0077791A"/>
    <w:rsid w:val="00787A20"/>
    <w:rsid w:val="00790E27"/>
    <w:rsid w:val="007A05CE"/>
    <w:rsid w:val="007A4907"/>
    <w:rsid w:val="007B19B2"/>
    <w:rsid w:val="007B2761"/>
    <w:rsid w:val="007B2D19"/>
    <w:rsid w:val="007B5B98"/>
    <w:rsid w:val="007B77A4"/>
    <w:rsid w:val="007C06C8"/>
    <w:rsid w:val="007C39AF"/>
    <w:rsid w:val="007C500B"/>
    <w:rsid w:val="007C7307"/>
    <w:rsid w:val="007C7F89"/>
    <w:rsid w:val="007D1554"/>
    <w:rsid w:val="007D3618"/>
    <w:rsid w:val="007E0B9E"/>
    <w:rsid w:val="007E3C63"/>
    <w:rsid w:val="007E4C07"/>
    <w:rsid w:val="007E4C87"/>
    <w:rsid w:val="007E4D5C"/>
    <w:rsid w:val="007E653F"/>
    <w:rsid w:val="007E7657"/>
    <w:rsid w:val="007F5DA7"/>
    <w:rsid w:val="007F5DDE"/>
    <w:rsid w:val="007F69A2"/>
    <w:rsid w:val="00805B35"/>
    <w:rsid w:val="0080614B"/>
    <w:rsid w:val="008065AF"/>
    <w:rsid w:val="00807B02"/>
    <w:rsid w:val="008123BD"/>
    <w:rsid w:val="008138A5"/>
    <w:rsid w:val="008241B8"/>
    <w:rsid w:val="008277D1"/>
    <w:rsid w:val="00830258"/>
    <w:rsid w:val="00831CD0"/>
    <w:rsid w:val="00832C92"/>
    <w:rsid w:val="00834CB6"/>
    <w:rsid w:val="008360BF"/>
    <w:rsid w:val="00836E91"/>
    <w:rsid w:val="0083715B"/>
    <w:rsid w:val="00846619"/>
    <w:rsid w:val="008508C9"/>
    <w:rsid w:val="0085095B"/>
    <w:rsid w:val="00852F77"/>
    <w:rsid w:val="008557A1"/>
    <w:rsid w:val="00860179"/>
    <w:rsid w:val="008626B5"/>
    <w:rsid w:val="00870240"/>
    <w:rsid w:val="00873D28"/>
    <w:rsid w:val="008777DC"/>
    <w:rsid w:val="00883EDD"/>
    <w:rsid w:val="00891411"/>
    <w:rsid w:val="00891838"/>
    <w:rsid w:val="00894A04"/>
    <w:rsid w:val="00895486"/>
    <w:rsid w:val="0089689A"/>
    <w:rsid w:val="008A143D"/>
    <w:rsid w:val="008A19C8"/>
    <w:rsid w:val="008A55A9"/>
    <w:rsid w:val="008A6117"/>
    <w:rsid w:val="008B1B60"/>
    <w:rsid w:val="008B302E"/>
    <w:rsid w:val="008B3746"/>
    <w:rsid w:val="008B3959"/>
    <w:rsid w:val="008B39D2"/>
    <w:rsid w:val="008B6B6A"/>
    <w:rsid w:val="008C0D94"/>
    <w:rsid w:val="008C3402"/>
    <w:rsid w:val="008C42A3"/>
    <w:rsid w:val="008C4581"/>
    <w:rsid w:val="008C73CD"/>
    <w:rsid w:val="008C7ADE"/>
    <w:rsid w:val="008D09E9"/>
    <w:rsid w:val="008D0D15"/>
    <w:rsid w:val="008D0DA5"/>
    <w:rsid w:val="008D5D84"/>
    <w:rsid w:val="008E07B1"/>
    <w:rsid w:val="008E499D"/>
    <w:rsid w:val="008F1A00"/>
    <w:rsid w:val="008F2731"/>
    <w:rsid w:val="008F3E74"/>
    <w:rsid w:val="008F5D1D"/>
    <w:rsid w:val="008F7DC6"/>
    <w:rsid w:val="0090086F"/>
    <w:rsid w:val="00906365"/>
    <w:rsid w:val="00907961"/>
    <w:rsid w:val="0091011F"/>
    <w:rsid w:val="00910A6D"/>
    <w:rsid w:val="00912156"/>
    <w:rsid w:val="00915731"/>
    <w:rsid w:val="00920D5C"/>
    <w:rsid w:val="00921F14"/>
    <w:rsid w:val="0092292A"/>
    <w:rsid w:val="00924349"/>
    <w:rsid w:val="00940711"/>
    <w:rsid w:val="00941328"/>
    <w:rsid w:val="009423A0"/>
    <w:rsid w:val="009441DF"/>
    <w:rsid w:val="009463CF"/>
    <w:rsid w:val="00954BB9"/>
    <w:rsid w:val="009562BF"/>
    <w:rsid w:val="00956F4D"/>
    <w:rsid w:val="00957040"/>
    <w:rsid w:val="0096082D"/>
    <w:rsid w:val="00962E1A"/>
    <w:rsid w:val="00963C8E"/>
    <w:rsid w:val="0096550B"/>
    <w:rsid w:val="009678D4"/>
    <w:rsid w:val="00974E12"/>
    <w:rsid w:val="00983D70"/>
    <w:rsid w:val="00985ACC"/>
    <w:rsid w:val="00985BE6"/>
    <w:rsid w:val="0098772C"/>
    <w:rsid w:val="009969B4"/>
    <w:rsid w:val="009A0986"/>
    <w:rsid w:val="009A13A1"/>
    <w:rsid w:val="009A22B2"/>
    <w:rsid w:val="009B4C7E"/>
    <w:rsid w:val="009C06B9"/>
    <w:rsid w:val="009C1064"/>
    <w:rsid w:val="009C1854"/>
    <w:rsid w:val="009C2681"/>
    <w:rsid w:val="009C2B93"/>
    <w:rsid w:val="009C347C"/>
    <w:rsid w:val="009C36CE"/>
    <w:rsid w:val="009C4BF5"/>
    <w:rsid w:val="009D0898"/>
    <w:rsid w:val="009D4270"/>
    <w:rsid w:val="009D5C45"/>
    <w:rsid w:val="009D7214"/>
    <w:rsid w:val="009D7229"/>
    <w:rsid w:val="009E1A9C"/>
    <w:rsid w:val="009E1E6C"/>
    <w:rsid w:val="009E22AF"/>
    <w:rsid w:val="009E5AA5"/>
    <w:rsid w:val="009E5BA0"/>
    <w:rsid w:val="009E6302"/>
    <w:rsid w:val="009E72FD"/>
    <w:rsid w:val="009F261E"/>
    <w:rsid w:val="009F77A1"/>
    <w:rsid w:val="00A04F04"/>
    <w:rsid w:val="00A0745F"/>
    <w:rsid w:val="00A106D7"/>
    <w:rsid w:val="00A11C4B"/>
    <w:rsid w:val="00A172B0"/>
    <w:rsid w:val="00A2038E"/>
    <w:rsid w:val="00A23CAD"/>
    <w:rsid w:val="00A24770"/>
    <w:rsid w:val="00A320A0"/>
    <w:rsid w:val="00A3340A"/>
    <w:rsid w:val="00A45883"/>
    <w:rsid w:val="00A540EB"/>
    <w:rsid w:val="00A55073"/>
    <w:rsid w:val="00A56BB2"/>
    <w:rsid w:val="00A71251"/>
    <w:rsid w:val="00A84D46"/>
    <w:rsid w:val="00A86239"/>
    <w:rsid w:val="00A86665"/>
    <w:rsid w:val="00A92D08"/>
    <w:rsid w:val="00A93716"/>
    <w:rsid w:val="00A93DAE"/>
    <w:rsid w:val="00A956B9"/>
    <w:rsid w:val="00A95B11"/>
    <w:rsid w:val="00AA049F"/>
    <w:rsid w:val="00AA55B1"/>
    <w:rsid w:val="00AA5D0B"/>
    <w:rsid w:val="00AA7AA3"/>
    <w:rsid w:val="00AB2D04"/>
    <w:rsid w:val="00AB6046"/>
    <w:rsid w:val="00AC0F86"/>
    <w:rsid w:val="00AC16B7"/>
    <w:rsid w:val="00AC4A73"/>
    <w:rsid w:val="00AD57DC"/>
    <w:rsid w:val="00AD67D8"/>
    <w:rsid w:val="00AD7237"/>
    <w:rsid w:val="00AE1A6F"/>
    <w:rsid w:val="00AE2B6E"/>
    <w:rsid w:val="00AE41D6"/>
    <w:rsid w:val="00AE69CE"/>
    <w:rsid w:val="00AE7BAD"/>
    <w:rsid w:val="00AF5377"/>
    <w:rsid w:val="00B027A0"/>
    <w:rsid w:val="00B02A14"/>
    <w:rsid w:val="00B02F7D"/>
    <w:rsid w:val="00B054F8"/>
    <w:rsid w:val="00B138B0"/>
    <w:rsid w:val="00B176F4"/>
    <w:rsid w:val="00B20501"/>
    <w:rsid w:val="00B21417"/>
    <w:rsid w:val="00B25440"/>
    <w:rsid w:val="00B2687A"/>
    <w:rsid w:val="00B32967"/>
    <w:rsid w:val="00B33246"/>
    <w:rsid w:val="00B516D8"/>
    <w:rsid w:val="00B552B8"/>
    <w:rsid w:val="00B576B5"/>
    <w:rsid w:val="00B57754"/>
    <w:rsid w:val="00B60B57"/>
    <w:rsid w:val="00B61828"/>
    <w:rsid w:val="00B63E02"/>
    <w:rsid w:val="00B67B1D"/>
    <w:rsid w:val="00B7262D"/>
    <w:rsid w:val="00B72AD5"/>
    <w:rsid w:val="00B73B9A"/>
    <w:rsid w:val="00B80B2C"/>
    <w:rsid w:val="00B80C74"/>
    <w:rsid w:val="00B85803"/>
    <w:rsid w:val="00B85851"/>
    <w:rsid w:val="00B86196"/>
    <w:rsid w:val="00B866F8"/>
    <w:rsid w:val="00B86A7E"/>
    <w:rsid w:val="00B92CD0"/>
    <w:rsid w:val="00B95955"/>
    <w:rsid w:val="00B959D6"/>
    <w:rsid w:val="00BA3B62"/>
    <w:rsid w:val="00BA5C5E"/>
    <w:rsid w:val="00BA6289"/>
    <w:rsid w:val="00BA749D"/>
    <w:rsid w:val="00BA7695"/>
    <w:rsid w:val="00BB051A"/>
    <w:rsid w:val="00BB2E9F"/>
    <w:rsid w:val="00BC4541"/>
    <w:rsid w:val="00BC6691"/>
    <w:rsid w:val="00BD1467"/>
    <w:rsid w:val="00BD5CA2"/>
    <w:rsid w:val="00BD68DD"/>
    <w:rsid w:val="00BE1F17"/>
    <w:rsid w:val="00BE26D7"/>
    <w:rsid w:val="00BE3388"/>
    <w:rsid w:val="00C0459E"/>
    <w:rsid w:val="00C0475D"/>
    <w:rsid w:val="00C049C5"/>
    <w:rsid w:val="00C04A29"/>
    <w:rsid w:val="00C13AE7"/>
    <w:rsid w:val="00C16DE8"/>
    <w:rsid w:val="00C179EA"/>
    <w:rsid w:val="00C17AB3"/>
    <w:rsid w:val="00C214E5"/>
    <w:rsid w:val="00C23549"/>
    <w:rsid w:val="00C32D21"/>
    <w:rsid w:val="00C33225"/>
    <w:rsid w:val="00C3390D"/>
    <w:rsid w:val="00C3616A"/>
    <w:rsid w:val="00C36AA7"/>
    <w:rsid w:val="00C408BD"/>
    <w:rsid w:val="00C409A5"/>
    <w:rsid w:val="00C416FE"/>
    <w:rsid w:val="00C43BD6"/>
    <w:rsid w:val="00C45F17"/>
    <w:rsid w:val="00C5795C"/>
    <w:rsid w:val="00C579C9"/>
    <w:rsid w:val="00C627EC"/>
    <w:rsid w:val="00C62B8D"/>
    <w:rsid w:val="00C66398"/>
    <w:rsid w:val="00C70753"/>
    <w:rsid w:val="00C747E4"/>
    <w:rsid w:val="00C76065"/>
    <w:rsid w:val="00C77BD0"/>
    <w:rsid w:val="00C81DAD"/>
    <w:rsid w:val="00C8573F"/>
    <w:rsid w:val="00C87975"/>
    <w:rsid w:val="00C91F97"/>
    <w:rsid w:val="00C924B4"/>
    <w:rsid w:val="00C935B7"/>
    <w:rsid w:val="00C955D6"/>
    <w:rsid w:val="00C9583D"/>
    <w:rsid w:val="00C97DC0"/>
    <w:rsid w:val="00CA5CFA"/>
    <w:rsid w:val="00CA6413"/>
    <w:rsid w:val="00CB03B6"/>
    <w:rsid w:val="00CB06A8"/>
    <w:rsid w:val="00CB36F8"/>
    <w:rsid w:val="00CB6B7F"/>
    <w:rsid w:val="00CC5E52"/>
    <w:rsid w:val="00CC7519"/>
    <w:rsid w:val="00CC7A4E"/>
    <w:rsid w:val="00CD07F4"/>
    <w:rsid w:val="00CD0BDD"/>
    <w:rsid w:val="00CD2454"/>
    <w:rsid w:val="00CD4245"/>
    <w:rsid w:val="00CD61AC"/>
    <w:rsid w:val="00CE1CC6"/>
    <w:rsid w:val="00CE1F2B"/>
    <w:rsid w:val="00CE44D8"/>
    <w:rsid w:val="00CE50FA"/>
    <w:rsid w:val="00CE5CAB"/>
    <w:rsid w:val="00CE6C5C"/>
    <w:rsid w:val="00CE7D16"/>
    <w:rsid w:val="00CF088D"/>
    <w:rsid w:val="00CF5002"/>
    <w:rsid w:val="00D01870"/>
    <w:rsid w:val="00D034A7"/>
    <w:rsid w:val="00D03EED"/>
    <w:rsid w:val="00D07434"/>
    <w:rsid w:val="00D1002B"/>
    <w:rsid w:val="00D12F49"/>
    <w:rsid w:val="00D21B92"/>
    <w:rsid w:val="00D22504"/>
    <w:rsid w:val="00D22AA8"/>
    <w:rsid w:val="00D23712"/>
    <w:rsid w:val="00D245A2"/>
    <w:rsid w:val="00D248A2"/>
    <w:rsid w:val="00D26002"/>
    <w:rsid w:val="00D34B06"/>
    <w:rsid w:val="00D40020"/>
    <w:rsid w:val="00D4465C"/>
    <w:rsid w:val="00D450B1"/>
    <w:rsid w:val="00D45D22"/>
    <w:rsid w:val="00D51494"/>
    <w:rsid w:val="00D52904"/>
    <w:rsid w:val="00D55413"/>
    <w:rsid w:val="00D56263"/>
    <w:rsid w:val="00D57BBF"/>
    <w:rsid w:val="00D6098B"/>
    <w:rsid w:val="00D61CB3"/>
    <w:rsid w:val="00D61E2C"/>
    <w:rsid w:val="00D625AF"/>
    <w:rsid w:val="00D62670"/>
    <w:rsid w:val="00D626B6"/>
    <w:rsid w:val="00D803FD"/>
    <w:rsid w:val="00D80E27"/>
    <w:rsid w:val="00D8567B"/>
    <w:rsid w:val="00D8791B"/>
    <w:rsid w:val="00D918FC"/>
    <w:rsid w:val="00D96DA9"/>
    <w:rsid w:val="00DA26B4"/>
    <w:rsid w:val="00DA2B26"/>
    <w:rsid w:val="00DA4AF8"/>
    <w:rsid w:val="00DA77CD"/>
    <w:rsid w:val="00DB10C2"/>
    <w:rsid w:val="00DB1E6D"/>
    <w:rsid w:val="00DB55E7"/>
    <w:rsid w:val="00DB700B"/>
    <w:rsid w:val="00DC04AB"/>
    <w:rsid w:val="00DC227F"/>
    <w:rsid w:val="00DC28A9"/>
    <w:rsid w:val="00DC5A76"/>
    <w:rsid w:val="00DC5D3A"/>
    <w:rsid w:val="00DC682F"/>
    <w:rsid w:val="00DD2A2A"/>
    <w:rsid w:val="00DD4D79"/>
    <w:rsid w:val="00DE23B2"/>
    <w:rsid w:val="00DE2C50"/>
    <w:rsid w:val="00DE48A4"/>
    <w:rsid w:val="00DE4F96"/>
    <w:rsid w:val="00DE55B9"/>
    <w:rsid w:val="00DE5CBF"/>
    <w:rsid w:val="00DE5D8B"/>
    <w:rsid w:val="00DE6B4C"/>
    <w:rsid w:val="00DF258B"/>
    <w:rsid w:val="00DF3F0B"/>
    <w:rsid w:val="00DF5C79"/>
    <w:rsid w:val="00DF669D"/>
    <w:rsid w:val="00DF7AD0"/>
    <w:rsid w:val="00E07303"/>
    <w:rsid w:val="00E10B7C"/>
    <w:rsid w:val="00E1574C"/>
    <w:rsid w:val="00E15CCB"/>
    <w:rsid w:val="00E2013A"/>
    <w:rsid w:val="00E247AE"/>
    <w:rsid w:val="00E27A21"/>
    <w:rsid w:val="00E32C53"/>
    <w:rsid w:val="00E40026"/>
    <w:rsid w:val="00E4134C"/>
    <w:rsid w:val="00E426EF"/>
    <w:rsid w:val="00E4308F"/>
    <w:rsid w:val="00E441C3"/>
    <w:rsid w:val="00E509AA"/>
    <w:rsid w:val="00E50A99"/>
    <w:rsid w:val="00E52DAE"/>
    <w:rsid w:val="00E54DD9"/>
    <w:rsid w:val="00E571AC"/>
    <w:rsid w:val="00E5737B"/>
    <w:rsid w:val="00E63F07"/>
    <w:rsid w:val="00E70693"/>
    <w:rsid w:val="00E70F8C"/>
    <w:rsid w:val="00E72F2F"/>
    <w:rsid w:val="00E73B34"/>
    <w:rsid w:val="00E744AE"/>
    <w:rsid w:val="00E74C7A"/>
    <w:rsid w:val="00E77344"/>
    <w:rsid w:val="00E779DD"/>
    <w:rsid w:val="00E853FD"/>
    <w:rsid w:val="00E86683"/>
    <w:rsid w:val="00E86D12"/>
    <w:rsid w:val="00E90D61"/>
    <w:rsid w:val="00E94428"/>
    <w:rsid w:val="00E947AD"/>
    <w:rsid w:val="00E94E43"/>
    <w:rsid w:val="00E953F1"/>
    <w:rsid w:val="00EA1DF4"/>
    <w:rsid w:val="00EA3434"/>
    <w:rsid w:val="00EA719B"/>
    <w:rsid w:val="00EB0AA0"/>
    <w:rsid w:val="00EB183A"/>
    <w:rsid w:val="00EB743E"/>
    <w:rsid w:val="00EC074F"/>
    <w:rsid w:val="00EC3352"/>
    <w:rsid w:val="00EC413B"/>
    <w:rsid w:val="00EC4205"/>
    <w:rsid w:val="00EC5982"/>
    <w:rsid w:val="00EC6077"/>
    <w:rsid w:val="00ED193E"/>
    <w:rsid w:val="00ED2BD1"/>
    <w:rsid w:val="00ED34F0"/>
    <w:rsid w:val="00ED6E95"/>
    <w:rsid w:val="00EE2BD9"/>
    <w:rsid w:val="00EE4842"/>
    <w:rsid w:val="00EE5839"/>
    <w:rsid w:val="00EE771F"/>
    <w:rsid w:val="00F03AB7"/>
    <w:rsid w:val="00F071A7"/>
    <w:rsid w:val="00F15070"/>
    <w:rsid w:val="00F15932"/>
    <w:rsid w:val="00F16A87"/>
    <w:rsid w:val="00F17BDF"/>
    <w:rsid w:val="00F20113"/>
    <w:rsid w:val="00F22063"/>
    <w:rsid w:val="00F2473D"/>
    <w:rsid w:val="00F3024E"/>
    <w:rsid w:val="00F30F49"/>
    <w:rsid w:val="00F30F8B"/>
    <w:rsid w:val="00F36B0A"/>
    <w:rsid w:val="00F51939"/>
    <w:rsid w:val="00F52E48"/>
    <w:rsid w:val="00F60B04"/>
    <w:rsid w:val="00F61809"/>
    <w:rsid w:val="00F6347D"/>
    <w:rsid w:val="00F6362F"/>
    <w:rsid w:val="00F66FED"/>
    <w:rsid w:val="00F67AB9"/>
    <w:rsid w:val="00F805B4"/>
    <w:rsid w:val="00F80769"/>
    <w:rsid w:val="00F869A7"/>
    <w:rsid w:val="00F905C1"/>
    <w:rsid w:val="00F94624"/>
    <w:rsid w:val="00F94B9A"/>
    <w:rsid w:val="00F9640C"/>
    <w:rsid w:val="00FA742B"/>
    <w:rsid w:val="00FB2295"/>
    <w:rsid w:val="00FB3B5D"/>
    <w:rsid w:val="00FB4324"/>
    <w:rsid w:val="00FB5A96"/>
    <w:rsid w:val="00FC0254"/>
    <w:rsid w:val="00FC38A0"/>
    <w:rsid w:val="00FC5025"/>
    <w:rsid w:val="00FC5A94"/>
    <w:rsid w:val="00FC6C76"/>
    <w:rsid w:val="00FC7AEC"/>
    <w:rsid w:val="00FD1706"/>
    <w:rsid w:val="00FD3E25"/>
    <w:rsid w:val="00FD56A6"/>
    <w:rsid w:val="00FE1B7D"/>
    <w:rsid w:val="00FE21B8"/>
    <w:rsid w:val="00FE457A"/>
    <w:rsid w:val="00FE6134"/>
    <w:rsid w:val="00FE6743"/>
    <w:rsid w:val="00FF14A1"/>
    <w:rsid w:val="00FF270F"/>
    <w:rsid w:val="00FF4541"/>
    <w:rsid w:val="00FF575E"/>
    <w:rsid w:val="00FF6BE7"/>
    <w:rsid w:val="00FF7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E917"/>
  <w15:docId w15:val="{5298A72F-3701-4E11-A205-82B899DB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6A8"/>
    <w:pPr>
      <w:ind w:left="720"/>
      <w:contextualSpacing/>
    </w:pPr>
  </w:style>
  <w:style w:type="paragraph" w:styleId="NormalWeb">
    <w:name w:val="Normal (Web)"/>
    <w:basedOn w:val="Normal"/>
    <w:uiPriority w:val="99"/>
    <w:semiHidden/>
    <w:unhideWhenUsed/>
    <w:rsid w:val="006457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2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FA9"/>
    <w:rPr>
      <w:rFonts w:ascii="Segoe UI" w:hAnsi="Segoe UI" w:cs="Segoe UI"/>
      <w:sz w:val="18"/>
      <w:szCs w:val="18"/>
    </w:rPr>
  </w:style>
  <w:style w:type="character" w:styleId="Hyperlink">
    <w:name w:val="Hyperlink"/>
    <w:basedOn w:val="DefaultParagraphFont"/>
    <w:uiPriority w:val="99"/>
    <w:unhideWhenUsed/>
    <w:rsid w:val="008E499D"/>
    <w:rPr>
      <w:color w:val="0563C1" w:themeColor="hyperlink"/>
      <w:u w:val="single"/>
    </w:rPr>
  </w:style>
  <w:style w:type="character" w:styleId="HTMLCode">
    <w:name w:val="HTML Code"/>
    <w:basedOn w:val="DefaultParagraphFont"/>
    <w:uiPriority w:val="99"/>
    <w:semiHidden/>
    <w:unhideWhenUsed/>
    <w:rsid w:val="00777612"/>
    <w:rPr>
      <w:rFonts w:ascii="Courier New" w:eastAsia="Times New Roman" w:hAnsi="Courier New" w:cs="Courier New"/>
      <w:sz w:val="20"/>
      <w:szCs w:val="20"/>
    </w:rPr>
  </w:style>
  <w:style w:type="character" w:styleId="Strong">
    <w:name w:val="Strong"/>
    <w:basedOn w:val="DefaultParagraphFont"/>
    <w:uiPriority w:val="22"/>
    <w:qFormat/>
    <w:rsid w:val="00777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79053">
      <w:bodyDiv w:val="1"/>
      <w:marLeft w:val="0"/>
      <w:marRight w:val="0"/>
      <w:marTop w:val="0"/>
      <w:marBottom w:val="0"/>
      <w:divBdr>
        <w:top w:val="none" w:sz="0" w:space="0" w:color="auto"/>
        <w:left w:val="none" w:sz="0" w:space="0" w:color="auto"/>
        <w:bottom w:val="none" w:sz="0" w:space="0" w:color="auto"/>
        <w:right w:val="none" w:sz="0" w:space="0" w:color="auto"/>
      </w:divBdr>
      <w:divsChild>
        <w:div w:id="1493255323">
          <w:marLeft w:val="0"/>
          <w:marRight w:val="0"/>
          <w:marTop w:val="0"/>
          <w:marBottom w:val="0"/>
          <w:divBdr>
            <w:top w:val="none" w:sz="0" w:space="0" w:color="auto"/>
            <w:left w:val="none" w:sz="0" w:space="0" w:color="auto"/>
            <w:bottom w:val="none" w:sz="0" w:space="0" w:color="auto"/>
            <w:right w:val="none" w:sz="0" w:space="0" w:color="auto"/>
          </w:divBdr>
          <w:divsChild>
            <w:div w:id="1714764306">
              <w:marLeft w:val="0"/>
              <w:marRight w:val="0"/>
              <w:marTop w:val="0"/>
              <w:marBottom w:val="0"/>
              <w:divBdr>
                <w:top w:val="none" w:sz="0" w:space="0" w:color="auto"/>
                <w:left w:val="none" w:sz="0" w:space="0" w:color="auto"/>
                <w:bottom w:val="none" w:sz="0" w:space="0" w:color="auto"/>
                <w:right w:val="none" w:sz="0" w:space="0" w:color="auto"/>
              </w:divBdr>
            </w:div>
            <w:div w:id="12652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300">
      <w:bodyDiv w:val="1"/>
      <w:marLeft w:val="0"/>
      <w:marRight w:val="0"/>
      <w:marTop w:val="0"/>
      <w:marBottom w:val="0"/>
      <w:divBdr>
        <w:top w:val="none" w:sz="0" w:space="0" w:color="auto"/>
        <w:left w:val="none" w:sz="0" w:space="0" w:color="auto"/>
        <w:bottom w:val="none" w:sz="0" w:space="0" w:color="auto"/>
        <w:right w:val="none" w:sz="0" w:space="0" w:color="auto"/>
      </w:divBdr>
      <w:divsChild>
        <w:div w:id="1425953955">
          <w:marLeft w:val="0"/>
          <w:marRight w:val="0"/>
          <w:marTop w:val="0"/>
          <w:marBottom w:val="0"/>
          <w:divBdr>
            <w:top w:val="none" w:sz="0" w:space="0" w:color="auto"/>
            <w:left w:val="none" w:sz="0" w:space="0" w:color="auto"/>
            <w:bottom w:val="none" w:sz="0" w:space="0" w:color="auto"/>
            <w:right w:val="none" w:sz="0" w:space="0" w:color="auto"/>
          </w:divBdr>
          <w:divsChild>
            <w:div w:id="1257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947">
      <w:bodyDiv w:val="1"/>
      <w:marLeft w:val="0"/>
      <w:marRight w:val="0"/>
      <w:marTop w:val="0"/>
      <w:marBottom w:val="0"/>
      <w:divBdr>
        <w:top w:val="none" w:sz="0" w:space="0" w:color="auto"/>
        <w:left w:val="none" w:sz="0" w:space="0" w:color="auto"/>
        <w:bottom w:val="none" w:sz="0" w:space="0" w:color="auto"/>
        <w:right w:val="none" w:sz="0" w:space="0" w:color="auto"/>
      </w:divBdr>
      <w:divsChild>
        <w:div w:id="1592424860">
          <w:marLeft w:val="0"/>
          <w:marRight w:val="0"/>
          <w:marTop w:val="0"/>
          <w:marBottom w:val="0"/>
          <w:divBdr>
            <w:top w:val="none" w:sz="0" w:space="0" w:color="auto"/>
            <w:left w:val="none" w:sz="0" w:space="0" w:color="auto"/>
            <w:bottom w:val="none" w:sz="0" w:space="0" w:color="auto"/>
            <w:right w:val="none" w:sz="0" w:space="0" w:color="auto"/>
          </w:divBdr>
          <w:divsChild>
            <w:div w:id="595989657">
              <w:marLeft w:val="0"/>
              <w:marRight w:val="0"/>
              <w:marTop w:val="0"/>
              <w:marBottom w:val="0"/>
              <w:divBdr>
                <w:top w:val="none" w:sz="0" w:space="0" w:color="auto"/>
                <w:left w:val="none" w:sz="0" w:space="0" w:color="auto"/>
                <w:bottom w:val="none" w:sz="0" w:space="0" w:color="auto"/>
                <w:right w:val="none" w:sz="0" w:space="0" w:color="auto"/>
              </w:divBdr>
            </w:div>
            <w:div w:id="794953118">
              <w:marLeft w:val="0"/>
              <w:marRight w:val="0"/>
              <w:marTop w:val="0"/>
              <w:marBottom w:val="0"/>
              <w:divBdr>
                <w:top w:val="none" w:sz="0" w:space="0" w:color="auto"/>
                <w:left w:val="none" w:sz="0" w:space="0" w:color="auto"/>
                <w:bottom w:val="none" w:sz="0" w:space="0" w:color="auto"/>
                <w:right w:val="none" w:sz="0" w:space="0" w:color="auto"/>
              </w:divBdr>
            </w:div>
            <w:div w:id="68384749">
              <w:marLeft w:val="0"/>
              <w:marRight w:val="0"/>
              <w:marTop w:val="0"/>
              <w:marBottom w:val="0"/>
              <w:divBdr>
                <w:top w:val="none" w:sz="0" w:space="0" w:color="auto"/>
                <w:left w:val="none" w:sz="0" w:space="0" w:color="auto"/>
                <w:bottom w:val="none" w:sz="0" w:space="0" w:color="auto"/>
                <w:right w:val="none" w:sz="0" w:space="0" w:color="auto"/>
              </w:divBdr>
            </w:div>
            <w:div w:id="1940748759">
              <w:marLeft w:val="0"/>
              <w:marRight w:val="0"/>
              <w:marTop w:val="0"/>
              <w:marBottom w:val="0"/>
              <w:divBdr>
                <w:top w:val="none" w:sz="0" w:space="0" w:color="auto"/>
                <w:left w:val="none" w:sz="0" w:space="0" w:color="auto"/>
                <w:bottom w:val="none" w:sz="0" w:space="0" w:color="auto"/>
                <w:right w:val="none" w:sz="0" w:space="0" w:color="auto"/>
              </w:divBdr>
            </w:div>
            <w:div w:id="1324090908">
              <w:marLeft w:val="0"/>
              <w:marRight w:val="0"/>
              <w:marTop w:val="0"/>
              <w:marBottom w:val="0"/>
              <w:divBdr>
                <w:top w:val="none" w:sz="0" w:space="0" w:color="auto"/>
                <w:left w:val="none" w:sz="0" w:space="0" w:color="auto"/>
                <w:bottom w:val="none" w:sz="0" w:space="0" w:color="auto"/>
                <w:right w:val="none" w:sz="0" w:space="0" w:color="auto"/>
              </w:divBdr>
            </w:div>
            <w:div w:id="1552578361">
              <w:marLeft w:val="0"/>
              <w:marRight w:val="0"/>
              <w:marTop w:val="0"/>
              <w:marBottom w:val="0"/>
              <w:divBdr>
                <w:top w:val="none" w:sz="0" w:space="0" w:color="auto"/>
                <w:left w:val="none" w:sz="0" w:space="0" w:color="auto"/>
                <w:bottom w:val="none" w:sz="0" w:space="0" w:color="auto"/>
                <w:right w:val="none" w:sz="0" w:space="0" w:color="auto"/>
              </w:divBdr>
            </w:div>
            <w:div w:id="1597513566">
              <w:marLeft w:val="0"/>
              <w:marRight w:val="0"/>
              <w:marTop w:val="0"/>
              <w:marBottom w:val="0"/>
              <w:divBdr>
                <w:top w:val="none" w:sz="0" w:space="0" w:color="auto"/>
                <w:left w:val="none" w:sz="0" w:space="0" w:color="auto"/>
                <w:bottom w:val="none" w:sz="0" w:space="0" w:color="auto"/>
                <w:right w:val="none" w:sz="0" w:space="0" w:color="auto"/>
              </w:divBdr>
            </w:div>
            <w:div w:id="1773470073">
              <w:marLeft w:val="0"/>
              <w:marRight w:val="0"/>
              <w:marTop w:val="0"/>
              <w:marBottom w:val="0"/>
              <w:divBdr>
                <w:top w:val="none" w:sz="0" w:space="0" w:color="auto"/>
                <w:left w:val="none" w:sz="0" w:space="0" w:color="auto"/>
                <w:bottom w:val="none" w:sz="0" w:space="0" w:color="auto"/>
                <w:right w:val="none" w:sz="0" w:space="0" w:color="auto"/>
              </w:divBdr>
            </w:div>
            <w:div w:id="2098867946">
              <w:marLeft w:val="0"/>
              <w:marRight w:val="0"/>
              <w:marTop w:val="0"/>
              <w:marBottom w:val="0"/>
              <w:divBdr>
                <w:top w:val="none" w:sz="0" w:space="0" w:color="auto"/>
                <w:left w:val="none" w:sz="0" w:space="0" w:color="auto"/>
                <w:bottom w:val="none" w:sz="0" w:space="0" w:color="auto"/>
                <w:right w:val="none" w:sz="0" w:space="0" w:color="auto"/>
              </w:divBdr>
            </w:div>
            <w:div w:id="1471365412">
              <w:marLeft w:val="0"/>
              <w:marRight w:val="0"/>
              <w:marTop w:val="0"/>
              <w:marBottom w:val="0"/>
              <w:divBdr>
                <w:top w:val="none" w:sz="0" w:space="0" w:color="auto"/>
                <w:left w:val="none" w:sz="0" w:space="0" w:color="auto"/>
                <w:bottom w:val="none" w:sz="0" w:space="0" w:color="auto"/>
                <w:right w:val="none" w:sz="0" w:space="0" w:color="auto"/>
              </w:divBdr>
            </w:div>
            <w:div w:id="282884164">
              <w:marLeft w:val="0"/>
              <w:marRight w:val="0"/>
              <w:marTop w:val="0"/>
              <w:marBottom w:val="0"/>
              <w:divBdr>
                <w:top w:val="none" w:sz="0" w:space="0" w:color="auto"/>
                <w:left w:val="none" w:sz="0" w:space="0" w:color="auto"/>
                <w:bottom w:val="none" w:sz="0" w:space="0" w:color="auto"/>
                <w:right w:val="none" w:sz="0" w:space="0" w:color="auto"/>
              </w:divBdr>
            </w:div>
            <w:div w:id="1677532078">
              <w:marLeft w:val="0"/>
              <w:marRight w:val="0"/>
              <w:marTop w:val="0"/>
              <w:marBottom w:val="0"/>
              <w:divBdr>
                <w:top w:val="none" w:sz="0" w:space="0" w:color="auto"/>
                <w:left w:val="none" w:sz="0" w:space="0" w:color="auto"/>
                <w:bottom w:val="none" w:sz="0" w:space="0" w:color="auto"/>
                <w:right w:val="none" w:sz="0" w:space="0" w:color="auto"/>
              </w:divBdr>
            </w:div>
            <w:div w:id="1700230793">
              <w:marLeft w:val="0"/>
              <w:marRight w:val="0"/>
              <w:marTop w:val="0"/>
              <w:marBottom w:val="0"/>
              <w:divBdr>
                <w:top w:val="none" w:sz="0" w:space="0" w:color="auto"/>
                <w:left w:val="none" w:sz="0" w:space="0" w:color="auto"/>
                <w:bottom w:val="none" w:sz="0" w:space="0" w:color="auto"/>
                <w:right w:val="none" w:sz="0" w:space="0" w:color="auto"/>
              </w:divBdr>
            </w:div>
            <w:div w:id="16279502">
              <w:marLeft w:val="0"/>
              <w:marRight w:val="0"/>
              <w:marTop w:val="0"/>
              <w:marBottom w:val="0"/>
              <w:divBdr>
                <w:top w:val="none" w:sz="0" w:space="0" w:color="auto"/>
                <w:left w:val="none" w:sz="0" w:space="0" w:color="auto"/>
                <w:bottom w:val="none" w:sz="0" w:space="0" w:color="auto"/>
                <w:right w:val="none" w:sz="0" w:space="0" w:color="auto"/>
              </w:divBdr>
            </w:div>
            <w:div w:id="1751269542">
              <w:marLeft w:val="0"/>
              <w:marRight w:val="0"/>
              <w:marTop w:val="0"/>
              <w:marBottom w:val="0"/>
              <w:divBdr>
                <w:top w:val="none" w:sz="0" w:space="0" w:color="auto"/>
                <w:left w:val="none" w:sz="0" w:space="0" w:color="auto"/>
                <w:bottom w:val="none" w:sz="0" w:space="0" w:color="auto"/>
                <w:right w:val="none" w:sz="0" w:space="0" w:color="auto"/>
              </w:divBdr>
            </w:div>
            <w:div w:id="961962655">
              <w:marLeft w:val="0"/>
              <w:marRight w:val="0"/>
              <w:marTop w:val="0"/>
              <w:marBottom w:val="0"/>
              <w:divBdr>
                <w:top w:val="none" w:sz="0" w:space="0" w:color="auto"/>
                <w:left w:val="none" w:sz="0" w:space="0" w:color="auto"/>
                <w:bottom w:val="none" w:sz="0" w:space="0" w:color="auto"/>
                <w:right w:val="none" w:sz="0" w:space="0" w:color="auto"/>
              </w:divBdr>
            </w:div>
            <w:div w:id="194924343">
              <w:marLeft w:val="0"/>
              <w:marRight w:val="0"/>
              <w:marTop w:val="0"/>
              <w:marBottom w:val="0"/>
              <w:divBdr>
                <w:top w:val="none" w:sz="0" w:space="0" w:color="auto"/>
                <w:left w:val="none" w:sz="0" w:space="0" w:color="auto"/>
                <w:bottom w:val="none" w:sz="0" w:space="0" w:color="auto"/>
                <w:right w:val="none" w:sz="0" w:space="0" w:color="auto"/>
              </w:divBdr>
            </w:div>
            <w:div w:id="201065081">
              <w:marLeft w:val="0"/>
              <w:marRight w:val="0"/>
              <w:marTop w:val="0"/>
              <w:marBottom w:val="0"/>
              <w:divBdr>
                <w:top w:val="none" w:sz="0" w:space="0" w:color="auto"/>
                <w:left w:val="none" w:sz="0" w:space="0" w:color="auto"/>
                <w:bottom w:val="none" w:sz="0" w:space="0" w:color="auto"/>
                <w:right w:val="none" w:sz="0" w:space="0" w:color="auto"/>
              </w:divBdr>
            </w:div>
            <w:div w:id="1620606889">
              <w:marLeft w:val="0"/>
              <w:marRight w:val="0"/>
              <w:marTop w:val="0"/>
              <w:marBottom w:val="0"/>
              <w:divBdr>
                <w:top w:val="none" w:sz="0" w:space="0" w:color="auto"/>
                <w:left w:val="none" w:sz="0" w:space="0" w:color="auto"/>
                <w:bottom w:val="none" w:sz="0" w:space="0" w:color="auto"/>
                <w:right w:val="none" w:sz="0" w:space="0" w:color="auto"/>
              </w:divBdr>
            </w:div>
            <w:div w:id="3647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8782">
      <w:bodyDiv w:val="1"/>
      <w:marLeft w:val="0"/>
      <w:marRight w:val="0"/>
      <w:marTop w:val="0"/>
      <w:marBottom w:val="0"/>
      <w:divBdr>
        <w:top w:val="none" w:sz="0" w:space="0" w:color="auto"/>
        <w:left w:val="none" w:sz="0" w:space="0" w:color="auto"/>
        <w:bottom w:val="none" w:sz="0" w:space="0" w:color="auto"/>
        <w:right w:val="none" w:sz="0" w:space="0" w:color="auto"/>
      </w:divBdr>
      <w:divsChild>
        <w:div w:id="1714650298">
          <w:marLeft w:val="0"/>
          <w:marRight w:val="0"/>
          <w:marTop w:val="0"/>
          <w:marBottom w:val="0"/>
          <w:divBdr>
            <w:top w:val="none" w:sz="0" w:space="0" w:color="auto"/>
            <w:left w:val="none" w:sz="0" w:space="0" w:color="auto"/>
            <w:bottom w:val="none" w:sz="0" w:space="0" w:color="auto"/>
            <w:right w:val="none" w:sz="0" w:space="0" w:color="auto"/>
          </w:divBdr>
          <w:divsChild>
            <w:div w:id="1985500332">
              <w:marLeft w:val="0"/>
              <w:marRight w:val="0"/>
              <w:marTop w:val="0"/>
              <w:marBottom w:val="0"/>
              <w:divBdr>
                <w:top w:val="none" w:sz="0" w:space="0" w:color="auto"/>
                <w:left w:val="none" w:sz="0" w:space="0" w:color="auto"/>
                <w:bottom w:val="none" w:sz="0" w:space="0" w:color="auto"/>
                <w:right w:val="none" w:sz="0" w:space="0" w:color="auto"/>
              </w:divBdr>
            </w:div>
            <w:div w:id="1873107281">
              <w:marLeft w:val="0"/>
              <w:marRight w:val="0"/>
              <w:marTop w:val="0"/>
              <w:marBottom w:val="0"/>
              <w:divBdr>
                <w:top w:val="none" w:sz="0" w:space="0" w:color="auto"/>
                <w:left w:val="none" w:sz="0" w:space="0" w:color="auto"/>
                <w:bottom w:val="none" w:sz="0" w:space="0" w:color="auto"/>
                <w:right w:val="none" w:sz="0" w:space="0" w:color="auto"/>
              </w:divBdr>
            </w:div>
            <w:div w:id="659969895">
              <w:marLeft w:val="0"/>
              <w:marRight w:val="0"/>
              <w:marTop w:val="0"/>
              <w:marBottom w:val="0"/>
              <w:divBdr>
                <w:top w:val="none" w:sz="0" w:space="0" w:color="auto"/>
                <w:left w:val="none" w:sz="0" w:space="0" w:color="auto"/>
                <w:bottom w:val="none" w:sz="0" w:space="0" w:color="auto"/>
                <w:right w:val="none" w:sz="0" w:space="0" w:color="auto"/>
              </w:divBdr>
            </w:div>
            <w:div w:id="678894820">
              <w:marLeft w:val="0"/>
              <w:marRight w:val="0"/>
              <w:marTop w:val="0"/>
              <w:marBottom w:val="0"/>
              <w:divBdr>
                <w:top w:val="none" w:sz="0" w:space="0" w:color="auto"/>
                <w:left w:val="none" w:sz="0" w:space="0" w:color="auto"/>
                <w:bottom w:val="none" w:sz="0" w:space="0" w:color="auto"/>
                <w:right w:val="none" w:sz="0" w:space="0" w:color="auto"/>
              </w:divBdr>
            </w:div>
            <w:div w:id="1509833518">
              <w:marLeft w:val="0"/>
              <w:marRight w:val="0"/>
              <w:marTop w:val="0"/>
              <w:marBottom w:val="0"/>
              <w:divBdr>
                <w:top w:val="none" w:sz="0" w:space="0" w:color="auto"/>
                <w:left w:val="none" w:sz="0" w:space="0" w:color="auto"/>
                <w:bottom w:val="none" w:sz="0" w:space="0" w:color="auto"/>
                <w:right w:val="none" w:sz="0" w:space="0" w:color="auto"/>
              </w:divBdr>
            </w:div>
            <w:div w:id="2132481007">
              <w:marLeft w:val="0"/>
              <w:marRight w:val="0"/>
              <w:marTop w:val="0"/>
              <w:marBottom w:val="0"/>
              <w:divBdr>
                <w:top w:val="none" w:sz="0" w:space="0" w:color="auto"/>
                <w:left w:val="none" w:sz="0" w:space="0" w:color="auto"/>
                <w:bottom w:val="none" w:sz="0" w:space="0" w:color="auto"/>
                <w:right w:val="none" w:sz="0" w:space="0" w:color="auto"/>
              </w:divBdr>
            </w:div>
            <w:div w:id="1046639018">
              <w:marLeft w:val="0"/>
              <w:marRight w:val="0"/>
              <w:marTop w:val="0"/>
              <w:marBottom w:val="0"/>
              <w:divBdr>
                <w:top w:val="none" w:sz="0" w:space="0" w:color="auto"/>
                <w:left w:val="none" w:sz="0" w:space="0" w:color="auto"/>
                <w:bottom w:val="none" w:sz="0" w:space="0" w:color="auto"/>
                <w:right w:val="none" w:sz="0" w:space="0" w:color="auto"/>
              </w:divBdr>
            </w:div>
            <w:div w:id="695276997">
              <w:marLeft w:val="0"/>
              <w:marRight w:val="0"/>
              <w:marTop w:val="0"/>
              <w:marBottom w:val="0"/>
              <w:divBdr>
                <w:top w:val="none" w:sz="0" w:space="0" w:color="auto"/>
                <w:left w:val="none" w:sz="0" w:space="0" w:color="auto"/>
                <w:bottom w:val="none" w:sz="0" w:space="0" w:color="auto"/>
                <w:right w:val="none" w:sz="0" w:space="0" w:color="auto"/>
              </w:divBdr>
            </w:div>
            <w:div w:id="797526751">
              <w:marLeft w:val="0"/>
              <w:marRight w:val="0"/>
              <w:marTop w:val="0"/>
              <w:marBottom w:val="0"/>
              <w:divBdr>
                <w:top w:val="none" w:sz="0" w:space="0" w:color="auto"/>
                <w:left w:val="none" w:sz="0" w:space="0" w:color="auto"/>
                <w:bottom w:val="none" w:sz="0" w:space="0" w:color="auto"/>
                <w:right w:val="none" w:sz="0" w:space="0" w:color="auto"/>
              </w:divBdr>
            </w:div>
            <w:div w:id="1535461834">
              <w:marLeft w:val="0"/>
              <w:marRight w:val="0"/>
              <w:marTop w:val="0"/>
              <w:marBottom w:val="0"/>
              <w:divBdr>
                <w:top w:val="none" w:sz="0" w:space="0" w:color="auto"/>
                <w:left w:val="none" w:sz="0" w:space="0" w:color="auto"/>
                <w:bottom w:val="none" w:sz="0" w:space="0" w:color="auto"/>
                <w:right w:val="none" w:sz="0" w:space="0" w:color="auto"/>
              </w:divBdr>
            </w:div>
            <w:div w:id="1499227181">
              <w:marLeft w:val="0"/>
              <w:marRight w:val="0"/>
              <w:marTop w:val="0"/>
              <w:marBottom w:val="0"/>
              <w:divBdr>
                <w:top w:val="none" w:sz="0" w:space="0" w:color="auto"/>
                <w:left w:val="none" w:sz="0" w:space="0" w:color="auto"/>
                <w:bottom w:val="none" w:sz="0" w:space="0" w:color="auto"/>
                <w:right w:val="none" w:sz="0" w:space="0" w:color="auto"/>
              </w:divBdr>
            </w:div>
            <w:div w:id="1159421156">
              <w:marLeft w:val="0"/>
              <w:marRight w:val="0"/>
              <w:marTop w:val="0"/>
              <w:marBottom w:val="0"/>
              <w:divBdr>
                <w:top w:val="none" w:sz="0" w:space="0" w:color="auto"/>
                <w:left w:val="none" w:sz="0" w:space="0" w:color="auto"/>
                <w:bottom w:val="none" w:sz="0" w:space="0" w:color="auto"/>
                <w:right w:val="none" w:sz="0" w:space="0" w:color="auto"/>
              </w:divBdr>
            </w:div>
            <w:div w:id="1162547640">
              <w:marLeft w:val="0"/>
              <w:marRight w:val="0"/>
              <w:marTop w:val="0"/>
              <w:marBottom w:val="0"/>
              <w:divBdr>
                <w:top w:val="none" w:sz="0" w:space="0" w:color="auto"/>
                <w:left w:val="none" w:sz="0" w:space="0" w:color="auto"/>
                <w:bottom w:val="none" w:sz="0" w:space="0" w:color="auto"/>
                <w:right w:val="none" w:sz="0" w:space="0" w:color="auto"/>
              </w:divBdr>
            </w:div>
            <w:div w:id="1507212715">
              <w:marLeft w:val="0"/>
              <w:marRight w:val="0"/>
              <w:marTop w:val="0"/>
              <w:marBottom w:val="0"/>
              <w:divBdr>
                <w:top w:val="none" w:sz="0" w:space="0" w:color="auto"/>
                <w:left w:val="none" w:sz="0" w:space="0" w:color="auto"/>
                <w:bottom w:val="none" w:sz="0" w:space="0" w:color="auto"/>
                <w:right w:val="none" w:sz="0" w:space="0" w:color="auto"/>
              </w:divBdr>
            </w:div>
            <w:div w:id="1544634408">
              <w:marLeft w:val="0"/>
              <w:marRight w:val="0"/>
              <w:marTop w:val="0"/>
              <w:marBottom w:val="0"/>
              <w:divBdr>
                <w:top w:val="none" w:sz="0" w:space="0" w:color="auto"/>
                <w:left w:val="none" w:sz="0" w:space="0" w:color="auto"/>
                <w:bottom w:val="none" w:sz="0" w:space="0" w:color="auto"/>
                <w:right w:val="none" w:sz="0" w:space="0" w:color="auto"/>
              </w:divBdr>
            </w:div>
            <w:div w:id="1442844116">
              <w:marLeft w:val="0"/>
              <w:marRight w:val="0"/>
              <w:marTop w:val="0"/>
              <w:marBottom w:val="0"/>
              <w:divBdr>
                <w:top w:val="none" w:sz="0" w:space="0" w:color="auto"/>
                <w:left w:val="none" w:sz="0" w:space="0" w:color="auto"/>
                <w:bottom w:val="none" w:sz="0" w:space="0" w:color="auto"/>
                <w:right w:val="none" w:sz="0" w:space="0" w:color="auto"/>
              </w:divBdr>
            </w:div>
            <w:div w:id="163857455">
              <w:marLeft w:val="0"/>
              <w:marRight w:val="0"/>
              <w:marTop w:val="0"/>
              <w:marBottom w:val="0"/>
              <w:divBdr>
                <w:top w:val="none" w:sz="0" w:space="0" w:color="auto"/>
                <w:left w:val="none" w:sz="0" w:space="0" w:color="auto"/>
                <w:bottom w:val="none" w:sz="0" w:space="0" w:color="auto"/>
                <w:right w:val="none" w:sz="0" w:space="0" w:color="auto"/>
              </w:divBdr>
            </w:div>
            <w:div w:id="1827161103">
              <w:marLeft w:val="0"/>
              <w:marRight w:val="0"/>
              <w:marTop w:val="0"/>
              <w:marBottom w:val="0"/>
              <w:divBdr>
                <w:top w:val="none" w:sz="0" w:space="0" w:color="auto"/>
                <w:left w:val="none" w:sz="0" w:space="0" w:color="auto"/>
                <w:bottom w:val="none" w:sz="0" w:space="0" w:color="auto"/>
                <w:right w:val="none" w:sz="0" w:space="0" w:color="auto"/>
              </w:divBdr>
            </w:div>
            <w:div w:id="4492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794">
      <w:bodyDiv w:val="1"/>
      <w:marLeft w:val="0"/>
      <w:marRight w:val="0"/>
      <w:marTop w:val="0"/>
      <w:marBottom w:val="0"/>
      <w:divBdr>
        <w:top w:val="none" w:sz="0" w:space="0" w:color="auto"/>
        <w:left w:val="none" w:sz="0" w:space="0" w:color="auto"/>
        <w:bottom w:val="none" w:sz="0" w:space="0" w:color="auto"/>
        <w:right w:val="none" w:sz="0" w:space="0" w:color="auto"/>
      </w:divBdr>
      <w:divsChild>
        <w:div w:id="55204434">
          <w:marLeft w:val="0"/>
          <w:marRight w:val="0"/>
          <w:marTop w:val="0"/>
          <w:marBottom w:val="0"/>
          <w:divBdr>
            <w:top w:val="none" w:sz="0" w:space="0" w:color="auto"/>
            <w:left w:val="none" w:sz="0" w:space="0" w:color="auto"/>
            <w:bottom w:val="none" w:sz="0" w:space="0" w:color="auto"/>
            <w:right w:val="none" w:sz="0" w:space="0" w:color="auto"/>
          </w:divBdr>
          <w:divsChild>
            <w:div w:id="2121341104">
              <w:marLeft w:val="0"/>
              <w:marRight w:val="0"/>
              <w:marTop w:val="0"/>
              <w:marBottom w:val="0"/>
              <w:divBdr>
                <w:top w:val="none" w:sz="0" w:space="0" w:color="auto"/>
                <w:left w:val="none" w:sz="0" w:space="0" w:color="auto"/>
                <w:bottom w:val="none" w:sz="0" w:space="0" w:color="auto"/>
                <w:right w:val="none" w:sz="0" w:space="0" w:color="auto"/>
              </w:divBdr>
            </w:div>
            <w:div w:id="438528493">
              <w:marLeft w:val="0"/>
              <w:marRight w:val="0"/>
              <w:marTop w:val="0"/>
              <w:marBottom w:val="0"/>
              <w:divBdr>
                <w:top w:val="none" w:sz="0" w:space="0" w:color="auto"/>
                <w:left w:val="none" w:sz="0" w:space="0" w:color="auto"/>
                <w:bottom w:val="none" w:sz="0" w:space="0" w:color="auto"/>
                <w:right w:val="none" w:sz="0" w:space="0" w:color="auto"/>
              </w:divBdr>
            </w:div>
            <w:div w:id="1167862263">
              <w:marLeft w:val="0"/>
              <w:marRight w:val="0"/>
              <w:marTop w:val="0"/>
              <w:marBottom w:val="0"/>
              <w:divBdr>
                <w:top w:val="none" w:sz="0" w:space="0" w:color="auto"/>
                <w:left w:val="none" w:sz="0" w:space="0" w:color="auto"/>
                <w:bottom w:val="none" w:sz="0" w:space="0" w:color="auto"/>
                <w:right w:val="none" w:sz="0" w:space="0" w:color="auto"/>
              </w:divBdr>
            </w:div>
            <w:div w:id="1905212574">
              <w:marLeft w:val="0"/>
              <w:marRight w:val="0"/>
              <w:marTop w:val="0"/>
              <w:marBottom w:val="0"/>
              <w:divBdr>
                <w:top w:val="none" w:sz="0" w:space="0" w:color="auto"/>
                <w:left w:val="none" w:sz="0" w:space="0" w:color="auto"/>
                <w:bottom w:val="none" w:sz="0" w:space="0" w:color="auto"/>
                <w:right w:val="none" w:sz="0" w:space="0" w:color="auto"/>
              </w:divBdr>
            </w:div>
            <w:div w:id="435516057">
              <w:marLeft w:val="0"/>
              <w:marRight w:val="0"/>
              <w:marTop w:val="0"/>
              <w:marBottom w:val="0"/>
              <w:divBdr>
                <w:top w:val="none" w:sz="0" w:space="0" w:color="auto"/>
                <w:left w:val="none" w:sz="0" w:space="0" w:color="auto"/>
                <w:bottom w:val="none" w:sz="0" w:space="0" w:color="auto"/>
                <w:right w:val="none" w:sz="0" w:space="0" w:color="auto"/>
              </w:divBdr>
            </w:div>
            <w:div w:id="58982458">
              <w:marLeft w:val="0"/>
              <w:marRight w:val="0"/>
              <w:marTop w:val="0"/>
              <w:marBottom w:val="0"/>
              <w:divBdr>
                <w:top w:val="none" w:sz="0" w:space="0" w:color="auto"/>
                <w:left w:val="none" w:sz="0" w:space="0" w:color="auto"/>
                <w:bottom w:val="none" w:sz="0" w:space="0" w:color="auto"/>
                <w:right w:val="none" w:sz="0" w:space="0" w:color="auto"/>
              </w:divBdr>
            </w:div>
            <w:div w:id="846864585">
              <w:marLeft w:val="0"/>
              <w:marRight w:val="0"/>
              <w:marTop w:val="0"/>
              <w:marBottom w:val="0"/>
              <w:divBdr>
                <w:top w:val="none" w:sz="0" w:space="0" w:color="auto"/>
                <w:left w:val="none" w:sz="0" w:space="0" w:color="auto"/>
                <w:bottom w:val="none" w:sz="0" w:space="0" w:color="auto"/>
                <w:right w:val="none" w:sz="0" w:space="0" w:color="auto"/>
              </w:divBdr>
            </w:div>
            <w:div w:id="1365475102">
              <w:marLeft w:val="0"/>
              <w:marRight w:val="0"/>
              <w:marTop w:val="0"/>
              <w:marBottom w:val="0"/>
              <w:divBdr>
                <w:top w:val="none" w:sz="0" w:space="0" w:color="auto"/>
                <w:left w:val="none" w:sz="0" w:space="0" w:color="auto"/>
                <w:bottom w:val="none" w:sz="0" w:space="0" w:color="auto"/>
                <w:right w:val="none" w:sz="0" w:space="0" w:color="auto"/>
              </w:divBdr>
            </w:div>
            <w:div w:id="1431928749">
              <w:marLeft w:val="0"/>
              <w:marRight w:val="0"/>
              <w:marTop w:val="0"/>
              <w:marBottom w:val="0"/>
              <w:divBdr>
                <w:top w:val="none" w:sz="0" w:space="0" w:color="auto"/>
                <w:left w:val="none" w:sz="0" w:space="0" w:color="auto"/>
                <w:bottom w:val="none" w:sz="0" w:space="0" w:color="auto"/>
                <w:right w:val="none" w:sz="0" w:space="0" w:color="auto"/>
              </w:divBdr>
            </w:div>
            <w:div w:id="966424715">
              <w:marLeft w:val="0"/>
              <w:marRight w:val="0"/>
              <w:marTop w:val="0"/>
              <w:marBottom w:val="0"/>
              <w:divBdr>
                <w:top w:val="none" w:sz="0" w:space="0" w:color="auto"/>
                <w:left w:val="none" w:sz="0" w:space="0" w:color="auto"/>
                <w:bottom w:val="none" w:sz="0" w:space="0" w:color="auto"/>
                <w:right w:val="none" w:sz="0" w:space="0" w:color="auto"/>
              </w:divBdr>
            </w:div>
            <w:div w:id="234512751">
              <w:marLeft w:val="0"/>
              <w:marRight w:val="0"/>
              <w:marTop w:val="0"/>
              <w:marBottom w:val="0"/>
              <w:divBdr>
                <w:top w:val="none" w:sz="0" w:space="0" w:color="auto"/>
                <w:left w:val="none" w:sz="0" w:space="0" w:color="auto"/>
                <w:bottom w:val="none" w:sz="0" w:space="0" w:color="auto"/>
                <w:right w:val="none" w:sz="0" w:space="0" w:color="auto"/>
              </w:divBdr>
            </w:div>
            <w:div w:id="56900640">
              <w:marLeft w:val="0"/>
              <w:marRight w:val="0"/>
              <w:marTop w:val="0"/>
              <w:marBottom w:val="0"/>
              <w:divBdr>
                <w:top w:val="none" w:sz="0" w:space="0" w:color="auto"/>
                <w:left w:val="none" w:sz="0" w:space="0" w:color="auto"/>
                <w:bottom w:val="none" w:sz="0" w:space="0" w:color="auto"/>
                <w:right w:val="none" w:sz="0" w:space="0" w:color="auto"/>
              </w:divBdr>
            </w:div>
            <w:div w:id="542717001">
              <w:marLeft w:val="0"/>
              <w:marRight w:val="0"/>
              <w:marTop w:val="0"/>
              <w:marBottom w:val="0"/>
              <w:divBdr>
                <w:top w:val="none" w:sz="0" w:space="0" w:color="auto"/>
                <w:left w:val="none" w:sz="0" w:space="0" w:color="auto"/>
                <w:bottom w:val="none" w:sz="0" w:space="0" w:color="auto"/>
                <w:right w:val="none" w:sz="0" w:space="0" w:color="auto"/>
              </w:divBdr>
            </w:div>
            <w:div w:id="2056851037">
              <w:marLeft w:val="0"/>
              <w:marRight w:val="0"/>
              <w:marTop w:val="0"/>
              <w:marBottom w:val="0"/>
              <w:divBdr>
                <w:top w:val="none" w:sz="0" w:space="0" w:color="auto"/>
                <w:left w:val="none" w:sz="0" w:space="0" w:color="auto"/>
                <w:bottom w:val="none" w:sz="0" w:space="0" w:color="auto"/>
                <w:right w:val="none" w:sz="0" w:space="0" w:color="auto"/>
              </w:divBdr>
            </w:div>
            <w:div w:id="181289519">
              <w:marLeft w:val="0"/>
              <w:marRight w:val="0"/>
              <w:marTop w:val="0"/>
              <w:marBottom w:val="0"/>
              <w:divBdr>
                <w:top w:val="none" w:sz="0" w:space="0" w:color="auto"/>
                <w:left w:val="none" w:sz="0" w:space="0" w:color="auto"/>
                <w:bottom w:val="none" w:sz="0" w:space="0" w:color="auto"/>
                <w:right w:val="none" w:sz="0" w:space="0" w:color="auto"/>
              </w:divBdr>
            </w:div>
            <w:div w:id="380322551">
              <w:marLeft w:val="0"/>
              <w:marRight w:val="0"/>
              <w:marTop w:val="0"/>
              <w:marBottom w:val="0"/>
              <w:divBdr>
                <w:top w:val="none" w:sz="0" w:space="0" w:color="auto"/>
                <w:left w:val="none" w:sz="0" w:space="0" w:color="auto"/>
                <w:bottom w:val="none" w:sz="0" w:space="0" w:color="auto"/>
                <w:right w:val="none" w:sz="0" w:space="0" w:color="auto"/>
              </w:divBdr>
            </w:div>
            <w:div w:id="291520035">
              <w:marLeft w:val="0"/>
              <w:marRight w:val="0"/>
              <w:marTop w:val="0"/>
              <w:marBottom w:val="0"/>
              <w:divBdr>
                <w:top w:val="none" w:sz="0" w:space="0" w:color="auto"/>
                <w:left w:val="none" w:sz="0" w:space="0" w:color="auto"/>
                <w:bottom w:val="none" w:sz="0" w:space="0" w:color="auto"/>
                <w:right w:val="none" w:sz="0" w:space="0" w:color="auto"/>
              </w:divBdr>
            </w:div>
            <w:div w:id="1597403598">
              <w:marLeft w:val="0"/>
              <w:marRight w:val="0"/>
              <w:marTop w:val="0"/>
              <w:marBottom w:val="0"/>
              <w:divBdr>
                <w:top w:val="none" w:sz="0" w:space="0" w:color="auto"/>
                <w:left w:val="none" w:sz="0" w:space="0" w:color="auto"/>
                <w:bottom w:val="none" w:sz="0" w:space="0" w:color="auto"/>
                <w:right w:val="none" w:sz="0" w:space="0" w:color="auto"/>
              </w:divBdr>
            </w:div>
            <w:div w:id="436340488">
              <w:marLeft w:val="0"/>
              <w:marRight w:val="0"/>
              <w:marTop w:val="0"/>
              <w:marBottom w:val="0"/>
              <w:divBdr>
                <w:top w:val="none" w:sz="0" w:space="0" w:color="auto"/>
                <w:left w:val="none" w:sz="0" w:space="0" w:color="auto"/>
                <w:bottom w:val="none" w:sz="0" w:space="0" w:color="auto"/>
                <w:right w:val="none" w:sz="0" w:space="0" w:color="auto"/>
              </w:divBdr>
            </w:div>
            <w:div w:id="900410839">
              <w:marLeft w:val="0"/>
              <w:marRight w:val="0"/>
              <w:marTop w:val="0"/>
              <w:marBottom w:val="0"/>
              <w:divBdr>
                <w:top w:val="none" w:sz="0" w:space="0" w:color="auto"/>
                <w:left w:val="none" w:sz="0" w:space="0" w:color="auto"/>
                <w:bottom w:val="none" w:sz="0" w:space="0" w:color="auto"/>
                <w:right w:val="none" w:sz="0" w:space="0" w:color="auto"/>
              </w:divBdr>
            </w:div>
            <w:div w:id="351424047">
              <w:marLeft w:val="0"/>
              <w:marRight w:val="0"/>
              <w:marTop w:val="0"/>
              <w:marBottom w:val="0"/>
              <w:divBdr>
                <w:top w:val="none" w:sz="0" w:space="0" w:color="auto"/>
                <w:left w:val="none" w:sz="0" w:space="0" w:color="auto"/>
                <w:bottom w:val="none" w:sz="0" w:space="0" w:color="auto"/>
                <w:right w:val="none" w:sz="0" w:space="0" w:color="auto"/>
              </w:divBdr>
            </w:div>
            <w:div w:id="1862083307">
              <w:marLeft w:val="0"/>
              <w:marRight w:val="0"/>
              <w:marTop w:val="0"/>
              <w:marBottom w:val="0"/>
              <w:divBdr>
                <w:top w:val="none" w:sz="0" w:space="0" w:color="auto"/>
                <w:left w:val="none" w:sz="0" w:space="0" w:color="auto"/>
                <w:bottom w:val="none" w:sz="0" w:space="0" w:color="auto"/>
                <w:right w:val="none" w:sz="0" w:space="0" w:color="auto"/>
              </w:divBdr>
            </w:div>
            <w:div w:id="8819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1200">
      <w:bodyDiv w:val="1"/>
      <w:marLeft w:val="0"/>
      <w:marRight w:val="0"/>
      <w:marTop w:val="0"/>
      <w:marBottom w:val="0"/>
      <w:divBdr>
        <w:top w:val="none" w:sz="0" w:space="0" w:color="auto"/>
        <w:left w:val="none" w:sz="0" w:space="0" w:color="auto"/>
        <w:bottom w:val="none" w:sz="0" w:space="0" w:color="auto"/>
        <w:right w:val="none" w:sz="0" w:space="0" w:color="auto"/>
      </w:divBdr>
      <w:divsChild>
        <w:div w:id="72091729">
          <w:marLeft w:val="0"/>
          <w:marRight w:val="0"/>
          <w:marTop w:val="0"/>
          <w:marBottom w:val="0"/>
          <w:divBdr>
            <w:top w:val="none" w:sz="0" w:space="0" w:color="auto"/>
            <w:left w:val="none" w:sz="0" w:space="0" w:color="auto"/>
            <w:bottom w:val="none" w:sz="0" w:space="0" w:color="auto"/>
            <w:right w:val="none" w:sz="0" w:space="0" w:color="auto"/>
          </w:divBdr>
          <w:divsChild>
            <w:div w:id="1932081481">
              <w:marLeft w:val="0"/>
              <w:marRight w:val="0"/>
              <w:marTop w:val="0"/>
              <w:marBottom w:val="0"/>
              <w:divBdr>
                <w:top w:val="none" w:sz="0" w:space="0" w:color="auto"/>
                <w:left w:val="none" w:sz="0" w:space="0" w:color="auto"/>
                <w:bottom w:val="none" w:sz="0" w:space="0" w:color="auto"/>
                <w:right w:val="none" w:sz="0" w:space="0" w:color="auto"/>
              </w:divBdr>
            </w:div>
            <w:div w:id="1015616994">
              <w:marLeft w:val="0"/>
              <w:marRight w:val="0"/>
              <w:marTop w:val="0"/>
              <w:marBottom w:val="0"/>
              <w:divBdr>
                <w:top w:val="none" w:sz="0" w:space="0" w:color="auto"/>
                <w:left w:val="none" w:sz="0" w:space="0" w:color="auto"/>
                <w:bottom w:val="none" w:sz="0" w:space="0" w:color="auto"/>
                <w:right w:val="none" w:sz="0" w:space="0" w:color="auto"/>
              </w:divBdr>
            </w:div>
            <w:div w:id="315572696">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1887402127">
              <w:marLeft w:val="0"/>
              <w:marRight w:val="0"/>
              <w:marTop w:val="0"/>
              <w:marBottom w:val="0"/>
              <w:divBdr>
                <w:top w:val="none" w:sz="0" w:space="0" w:color="auto"/>
                <w:left w:val="none" w:sz="0" w:space="0" w:color="auto"/>
                <w:bottom w:val="none" w:sz="0" w:space="0" w:color="auto"/>
                <w:right w:val="none" w:sz="0" w:space="0" w:color="auto"/>
              </w:divBdr>
            </w:div>
            <w:div w:id="648050393">
              <w:marLeft w:val="0"/>
              <w:marRight w:val="0"/>
              <w:marTop w:val="0"/>
              <w:marBottom w:val="0"/>
              <w:divBdr>
                <w:top w:val="none" w:sz="0" w:space="0" w:color="auto"/>
                <w:left w:val="none" w:sz="0" w:space="0" w:color="auto"/>
                <w:bottom w:val="none" w:sz="0" w:space="0" w:color="auto"/>
                <w:right w:val="none" w:sz="0" w:space="0" w:color="auto"/>
              </w:divBdr>
            </w:div>
            <w:div w:id="315107740">
              <w:marLeft w:val="0"/>
              <w:marRight w:val="0"/>
              <w:marTop w:val="0"/>
              <w:marBottom w:val="0"/>
              <w:divBdr>
                <w:top w:val="none" w:sz="0" w:space="0" w:color="auto"/>
                <w:left w:val="none" w:sz="0" w:space="0" w:color="auto"/>
                <w:bottom w:val="none" w:sz="0" w:space="0" w:color="auto"/>
                <w:right w:val="none" w:sz="0" w:space="0" w:color="auto"/>
              </w:divBdr>
            </w:div>
            <w:div w:id="1222059154">
              <w:marLeft w:val="0"/>
              <w:marRight w:val="0"/>
              <w:marTop w:val="0"/>
              <w:marBottom w:val="0"/>
              <w:divBdr>
                <w:top w:val="none" w:sz="0" w:space="0" w:color="auto"/>
                <w:left w:val="none" w:sz="0" w:space="0" w:color="auto"/>
                <w:bottom w:val="none" w:sz="0" w:space="0" w:color="auto"/>
                <w:right w:val="none" w:sz="0" w:space="0" w:color="auto"/>
              </w:divBdr>
            </w:div>
            <w:div w:id="18972290">
              <w:marLeft w:val="0"/>
              <w:marRight w:val="0"/>
              <w:marTop w:val="0"/>
              <w:marBottom w:val="0"/>
              <w:divBdr>
                <w:top w:val="none" w:sz="0" w:space="0" w:color="auto"/>
                <w:left w:val="none" w:sz="0" w:space="0" w:color="auto"/>
                <w:bottom w:val="none" w:sz="0" w:space="0" w:color="auto"/>
                <w:right w:val="none" w:sz="0" w:space="0" w:color="auto"/>
              </w:divBdr>
            </w:div>
            <w:div w:id="1631129556">
              <w:marLeft w:val="0"/>
              <w:marRight w:val="0"/>
              <w:marTop w:val="0"/>
              <w:marBottom w:val="0"/>
              <w:divBdr>
                <w:top w:val="none" w:sz="0" w:space="0" w:color="auto"/>
                <w:left w:val="none" w:sz="0" w:space="0" w:color="auto"/>
                <w:bottom w:val="none" w:sz="0" w:space="0" w:color="auto"/>
                <w:right w:val="none" w:sz="0" w:space="0" w:color="auto"/>
              </w:divBdr>
            </w:div>
            <w:div w:id="843475691">
              <w:marLeft w:val="0"/>
              <w:marRight w:val="0"/>
              <w:marTop w:val="0"/>
              <w:marBottom w:val="0"/>
              <w:divBdr>
                <w:top w:val="none" w:sz="0" w:space="0" w:color="auto"/>
                <w:left w:val="none" w:sz="0" w:space="0" w:color="auto"/>
                <w:bottom w:val="none" w:sz="0" w:space="0" w:color="auto"/>
                <w:right w:val="none" w:sz="0" w:space="0" w:color="auto"/>
              </w:divBdr>
            </w:div>
            <w:div w:id="1834102111">
              <w:marLeft w:val="0"/>
              <w:marRight w:val="0"/>
              <w:marTop w:val="0"/>
              <w:marBottom w:val="0"/>
              <w:divBdr>
                <w:top w:val="none" w:sz="0" w:space="0" w:color="auto"/>
                <w:left w:val="none" w:sz="0" w:space="0" w:color="auto"/>
                <w:bottom w:val="none" w:sz="0" w:space="0" w:color="auto"/>
                <w:right w:val="none" w:sz="0" w:space="0" w:color="auto"/>
              </w:divBdr>
            </w:div>
            <w:div w:id="721562444">
              <w:marLeft w:val="0"/>
              <w:marRight w:val="0"/>
              <w:marTop w:val="0"/>
              <w:marBottom w:val="0"/>
              <w:divBdr>
                <w:top w:val="none" w:sz="0" w:space="0" w:color="auto"/>
                <w:left w:val="none" w:sz="0" w:space="0" w:color="auto"/>
                <w:bottom w:val="none" w:sz="0" w:space="0" w:color="auto"/>
                <w:right w:val="none" w:sz="0" w:space="0" w:color="auto"/>
              </w:divBdr>
            </w:div>
            <w:div w:id="391541720">
              <w:marLeft w:val="0"/>
              <w:marRight w:val="0"/>
              <w:marTop w:val="0"/>
              <w:marBottom w:val="0"/>
              <w:divBdr>
                <w:top w:val="none" w:sz="0" w:space="0" w:color="auto"/>
                <w:left w:val="none" w:sz="0" w:space="0" w:color="auto"/>
                <w:bottom w:val="none" w:sz="0" w:space="0" w:color="auto"/>
                <w:right w:val="none" w:sz="0" w:space="0" w:color="auto"/>
              </w:divBdr>
            </w:div>
            <w:div w:id="1117675843">
              <w:marLeft w:val="0"/>
              <w:marRight w:val="0"/>
              <w:marTop w:val="0"/>
              <w:marBottom w:val="0"/>
              <w:divBdr>
                <w:top w:val="none" w:sz="0" w:space="0" w:color="auto"/>
                <w:left w:val="none" w:sz="0" w:space="0" w:color="auto"/>
                <w:bottom w:val="none" w:sz="0" w:space="0" w:color="auto"/>
                <w:right w:val="none" w:sz="0" w:space="0" w:color="auto"/>
              </w:divBdr>
            </w:div>
            <w:div w:id="1887066493">
              <w:marLeft w:val="0"/>
              <w:marRight w:val="0"/>
              <w:marTop w:val="0"/>
              <w:marBottom w:val="0"/>
              <w:divBdr>
                <w:top w:val="none" w:sz="0" w:space="0" w:color="auto"/>
                <w:left w:val="none" w:sz="0" w:space="0" w:color="auto"/>
                <w:bottom w:val="none" w:sz="0" w:space="0" w:color="auto"/>
                <w:right w:val="none" w:sz="0" w:space="0" w:color="auto"/>
              </w:divBdr>
            </w:div>
            <w:div w:id="1143621088">
              <w:marLeft w:val="0"/>
              <w:marRight w:val="0"/>
              <w:marTop w:val="0"/>
              <w:marBottom w:val="0"/>
              <w:divBdr>
                <w:top w:val="none" w:sz="0" w:space="0" w:color="auto"/>
                <w:left w:val="none" w:sz="0" w:space="0" w:color="auto"/>
                <w:bottom w:val="none" w:sz="0" w:space="0" w:color="auto"/>
                <w:right w:val="none" w:sz="0" w:space="0" w:color="auto"/>
              </w:divBdr>
            </w:div>
            <w:div w:id="11646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1027">
      <w:bodyDiv w:val="1"/>
      <w:marLeft w:val="0"/>
      <w:marRight w:val="0"/>
      <w:marTop w:val="0"/>
      <w:marBottom w:val="0"/>
      <w:divBdr>
        <w:top w:val="none" w:sz="0" w:space="0" w:color="auto"/>
        <w:left w:val="none" w:sz="0" w:space="0" w:color="auto"/>
        <w:bottom w:val="none" w:sz="0" w:space="0" w:color="auto"/>
        <w:right w:val="none" w:sz="0" w:space="0" w:color="auto"/>
      </w:divBdr>
      <w:divsChild>
        <w:div w:id="1170561888">
          <w:marLeft w:val="0"/>
          <w:marRight w:val="0"/>
          <w:marTop w:val="0"/>
          <w:marBottom w:val="0"/>
          <w:divBdr>
            <w:top w:val="none" w:sz="0" w:space="0" w:color="auto"/>
            <w:left w:val="none" w:sz="0" w:space="0" w:color="auto"/>
            <w:bottom w:val="none" w:sz="0" w:space="0" w:color="auto"/>
            <w:right w:val="none" w:sz="0" w:space="0" w:color="auto"/>
          </w:divBdr>
          <w:divsChild>
            <w:div w:id="344476702">
              <w:marLeft w:val="0"/>
              <w:marRight w:val="0"/>
              <w:marTop w:val="0"/>
              <w:marBottom w:val="0"/>
              <w:divBdr>
                <w:top w:val="none" w:sz="0" w:space="0" w:color="auto"/>
                <w:left w:val="none" w:sz="0" w:space="0" w:color="auto"/>
                <w:bottom w:val="none" w:sz="0" w:space="0" w:color="auto"/>
                <w:right w:val="none" w:sz="0" w:space="0" w:color="auto"/>
              </w:divBdr>
            </w:div>
            <w:div w:id="1070228236">
              <w:marLeft w:val="0"/>
              <w:marRight w:val="0"/>
              <w:marTop w:val="0"/>
              <w:marBottom w:val="0"/>
              <w:divBdr>
                <w:top w:val="none" w:sz="0" w:space="0" w:color="auto"/>
                <w:left w:val="none" w:sz="0" w:space="0" w:color="auto"/>
                <w:bottom w:val="none" w:sz="0" w:space="0" w:color="auto"/>
                <w:right w:val="none" w:sz="0" w:space="0" w:color="auto"/>
              </w:divBdr>
            </w:div>
            <w:div w:id="1444495040">
              <w:marLeft w:val="0"/>
              <w:marRight w:val="0"/>
              <w:marTop w:val="0"/>
              <w:marBottom w:val="0"/>
              <w:divBdr>
                <w:top w:val="none" w:sz="0" w:space="0" w:color="auto"/>
                <w:left w:val="none" w:sz="0" w:space="0" w:color="auto"/>
                <w:bottom w:val="none" w:sz="0" w:space="0" w:color="auto"/>
                <w:right w:val="none" w:sz="0" w:space="0" w:color="auto"/>
              </w:divBdr>
            </w:div>
            <w:div w:id="1672247233">
              <w:marLeft w:val="0"/>
              <w:marRight w:val="0"/>
              <w:marTop w:val="0"/>
              <w:marBottom w:val="0"/>
              <w:divBdr>
                <w:top w:val="none" w:sz="0" w:space="0" w:color="auto"/>
                <w:left w:val="none" w:sz="0" w:space="0" w:color="auto"/>
                <w:bottom w:val="none" w:sz="0" w:space="0" w:color="auto"/>
                <w:right w:val="none" w:sz="0" w:space="0" w:color="auto"/>
              </w:divBdr>
            </w:div>
            <w:div w:id="1499692091">
              <w:marLeft w:val="0"/>
              <w:marRight w:val="0"/>
              <w:marTop w:val="0"/>
              <w:marBottom w:val="0"/>
              <w:divBdr>
                <w:top w:val="none" w:sz="0" w:space="0" w:color="auto"/>
                <w:left w:val="none" w:sz="0" w:space="0" w:color="auto"/>
                <w:bottom w:val="none" w:sz="0" w:space="0" w:color="auto"/>
                <w:right w:val="none" w:sz="0" w:space="0" w:color="auto"/>
              </w:divBdr>
            </w:div>
            <w:div w:id="461773376">
              <w:marLeft w:val="0"/>
              <w:marRight w:val="0"/>
              <w:marTop w:val="0"/>
              <w:marBottom w:val="0"/>
              <w:divBdr>
                <w:top w:val="none" w:sz="0" w:space="0" w:color="auto"/>
                <w:left w:val="none" w:sz="0" w:space="0" w:color="auto"/>
                <w:bottom w:val="none" w:sz="0" w:space="0" w:color="auto"/>
                <w:right w:val="none" w:sz="0" w:space="0" w:color="auto"/>
              </w:divBdr>
            </w:div>
            <w:div w:id="255795801">
              <w:marLeft w:val="0"/>
              <w:marRight w:val="0"/>
              <w:marTop w:val="0"/>
              <w:marBottom w:val="0"/>
              <w:divBdr>
                <w:top w:val="none" w:sz="0" w:space="0" w:color="auto"/>
                <w:left w:val="none" w:sz="0" w:space="0" w:color="auto"/>
                <w:bottom w:val="none" w:sz="0" w:space="0" w:color="auto"/>
                <w:right w:val="none" w:sz="0" w:space="0" w:color="auto"/>
              </w:divBdr>
            </w:div>
            <w:div w:id="1109928900">
              <w:marLeft w:val="0"/>
              <w:marRight w:val="0"/>
              <w:marTop w:val="0"/>
              <w:marBottom w:val="0"/>
              <w:divBdr>
                <w:top w:val="none" w:sz="0" w:space="0" w:color="auto"/>
                <w:left w:val="none" w:sz="0" w:space="0" w:color="auto"/>
                <w:bottom w:val="none" w:sz="0" w:space="0" w:color="auto"/>
                <w:right w:val="none" w:sz="0" w:space="0" w:color="auto"/>
              </w:divBdr>
            </w:div>
            <w:div w:id="231089676">
              <w:marLeft w:val="0"/>
              <w:marRight w:val="0"/>
              <w:marTop w:val="0"/>
              <w:marBottom w:val="0"/>
              <w:divBdr>
                <w:top w:val="none" w:sz="0" w:space="0" w:color="auto"/>
                <w:left w:val="none" w:sz="0" w:space="0" w:color="auto"/>
                <w:bottom w:val="none" w:sz="0" w:space="0" w:color="auto"/>
                <w:right w:val="none" w:sz="0" w:space="0" w:color="auto"/>
              </w:divBdr>
            </w:div>
            <w:div w:id="719399025">
              <w:marLeft w:val="0"/>
              <w:marRight w:val="0"/>
              <w:marTop w:val="0"/>
              <w:marBottom w:val="0"/>
              <w:divBdr>
                <w:top w:val="none" w:sz="0" w:space="0" w:color="auto"/>
                <w:left w:val="none" w:sz="0" w:space="0" w:color="auto"/>
                <w:bottom w:val="none" w:sz="0" w:space="0" w:color="auto"/>
                <w:right w:val="none" w:sz="0" w:space="0" w:color="auto"/>
              </w:divBdr>
            </w:div>
            <w:div w:id="231040537">
              <w:marLeft w:val="0"/>
              <w:marRight w:val="0"/>
              <w:marTop w:val="0"/>
              <w:marBottom w:val="0"/>
              <w:divBdr>
                <w:top w:val="none" w:sz="0" w:space="0" w:color="auto"/>
                <w:left w:val="none" w:sz="0" w:space="0" w:color="auto"/>
                <w:bottom w:val="none" w:sz="0" w:space="0" w:color="auto"/>
                <w:right w:val="none" w:sz="0" w:space="0" w:color="auto"/>
              </w:divBdr>
            </w:div>
            <w:div w:id="1621644280">
              <w:marLeft w:val="0"/>
              <w:marRight w:val="0"/>
              <w:marTop w:val="0"/>
              <w:marBottom w:val="0"/>
              <w:divBdr>
                <w:top w:val="none" w:sz="0" w:space="0" w:color="auto"/>
                <w:left w:val="none" w:sz="0" w:space="0" w:color="auto"/>
                <w:bottom w:val="none" w:sz="0" w:space="0" w:color="auto"/>
                <w:right w:val="none" w:sz="0" w:space="0" w:color="auto"/>
              </w:divBdr>
            </w:div>
            <w:div w:id="32657922">
              <w:marLeft w:val="0"/>
              <w:marRight w:val="0"/>
              <w:marTop w:val="0"/>
              <w:marBottom w:val="0"/>
              <w:divBdr>
                <w:top w:val="none" w:sz="0" w:space="0" w:color="auto"/>
                <w:left w:val="none" w:sz="0" w:space="0" w:color="auto"/>
                <w:bottom w:val="none" w:sz="0" w:space="0" w:color="auto"/>
                <w:right w:val="none" w:sz="0" w:space="0" w:color="auto"/>
              </w:divBdr>
            </w:div>
            <w:div w:id="813376785">
              <w:marLeft w:val="0"/>
              <w:marRight w:val="0"/>
              <w:marTop w:val="0"/>
              <w:marBottom w:val="0"/>
              <w:divBdr>
                <w:top w:val="none" w:sz="0" w:space="0" w:color="auto"/>
                <w:left w:val="none" w:sz="0" w:space="0" w:color="auto"/>
                <w:bottom w:val="none" w:sz="0" w:space="0" w:color="auto"/>
                <w:right w:val="none" w:sz="0" w:space="0" w:color="auto"/>
              </w:divBdr>
            </w:div>
            <w:div w:id="186794047">
              <w:marLeft w:val="0"/>
              <w:marRight w:val="0"/>
              <w:marTop w:val="0"/>
              <w:marBottom w:val="0"/>
              <w:divBdr>
                <w:top w:val="none" w:sz="0" w:space="0" w:color="auto"/>
                <w:left w:val="none" w:sz="0" w:space="0" w:color="auto"/>
                <w:bottom w:val="none" w:sz="0" w:space="0" w:color="auto"/>
                <w:right w:val="none" w:sz="0" w:space="0" w:color="auto"/>
              </w:divBdr>
            </w:div>
            <w:div w:id="1451783989">
              <w:marLeft w:val="0"/>
              <w:marRight w:val="0"/>
              <w:marTop w:val="0"/>
              <w:marBottom w:val="0"/>
              <w:divBdr>
                <w:top w:val="none" w:sz="0" w:space="0" w:color="auto"/>
                <w:left w:val="none" w:sz="0" w:space="0" w:color="auto"/>
                <w:bottom w:val="none" w:sz="0" w:space="0" w:color="auto"/>
                <w:right w:val="none" w:sz="0" w:space="0" w:color="auto"/>
              </w:divBdr>
            </w:div>
            <w:div w:id="1505394379">
              <w:marLeft w:val="0"/>
              <w:marRight w:val="0"/>
              <w:marTop w:val="0"/>
              <w:marBottom w:val="0"/>
              <w:divBdr>
                <w:top w:val="none" w:sz="0" w:space="0" w:color="auto"/>
                <w:left w:val="none" w:sz="0" w:space="0" w:color="auto"/>
                <w:bottom w:val="none" w:sz="0" w:space="0" w:color="auto"/>
                <w:right w:val="none" w:sz="0" w:space="0" w:color="auto"/>
              </w:divBdr>
            </w:div>
            <w:div w:id="1897741907">
              <w:marLeft w:val="0"/>
              <w:marRight w:val="0"/>
              <w:marTop w:val="0"/>
              <w:marBottom w:val="0"/>
              <w:divBdr>
                <w:top w:val="none" w:sz="0" w:space="0" w:color="auto"/>
                <w:left w:val="none" w:sz="0" w:space="0" w:color="auto"/>
                <w:bottom w:val="none" w:sz="0" w:space="0" w:color="auto"/>
                <w:right w:val="none" w:sz="0" w:space="0" w:color="auto"/>
              </w:divBdr>
            </w:div>
            <w:div w:id="51658849">
              <w:marLeft w:val="0"/>
              <w:marRight w:val="0"/>
              <w:marTop w:val="0"/>
              <w:marBottom w:val="0"/>
              <w:divBdr>
                <w:top w:val="none" w:sz="0" w:space="0" w:color="auto"/>
                <w:left w:val="none" w:sz="0" w:space="0" w:color="auto"/>
                <w:bottom w:val="none" w:sz="0" w:space="0" w:color="auto"/>
                <w:right w:val="none" w:sz="0" w:space="0" w:color="auto"/>
              </w:divBdr>
            </w:div>
            <w:div w:id="1768889994">
              <w:marLeft w:val="0"/>
              <w:marRight w:val="0"/>
              <w:marTop w:val="0"/>
              <w:marBottom w:val="0"/>
              <w:divBdr>
                <w:top w:val="none" w:sz="0" w:space="0" w:color="auto"/>
                <w:left w:val="none" w:sz="0" w:space="0" w:color="auto"/>
                <w:bottom w:val="none" w:sz="0" w:space="0" w:color="auto"/>
                <w:right w:val="none" w:sz="0" w:space="0" w:color="auto"/>
              </w:divBdr>
            </w:div>
            <w:div w:id="540704647">
              <w:marLeft w:val="0"/>
              <w:marRight w:val="0"/>
              <w:marTop w:val="0"/>
              <w:marBottom w:val="0"/>
              <w:divBdr>
                <w:top w:val="none" w:sz="0" w:space="0" w:color="auto"/>
                <w:left w:val="none" w:sz="0" w:space="0" w:color="auto"/>
                <w:bottom w:val="none" w:sz="0" w:space="0" w:color="auto"/>
                <w:right w:val="none" w:sz="0" w:space="0" w:color="auto"/>
              </w:divBdr>
            </w:div>
            <w:div w:id="13383572">
              <w:marLeft w:val="0"/>
              <w:marRight w:val="0"/>
              <w:marTop w:val="0"/>
              <w:marBottom w:val="0"/>
              <w:divBdr>
                <w:top w:val="none" w:sz="0" w:space="0" w:color="auto"/>
                <w:left w:val="none" w:sz="0" w:space="0" w:color="auto"/>
                <w:bottom w:val="none" w:sz="0" w:space="0" w:color="auto"/>
                <w:right w:val="none" w:sz="0" w:space="0" w:color="auto"/>
              </w:divBdr>
            </w:div>
            <w:div w:id="1045331144">
              <w:marLeft w:val="0"/>
              <w:marRight w:val="0"/>
              <w:marTop w:val="0"/>
              <w:marBottom w:val="0"/>
              <w:divBdr>
                <w:top w:val="none" w:sz="0" w:space="0" w:color="auto"/>
                <w:left w:val="none" w:sz="0" w:space="0" w:color="auto"/>
                <w:bottom w:val="none" w:sz="0" w:space="0" w:color="auto"/>
                <w:right w:val="none" w:sz="0" w:space="0" w:color="auto"/>
              </w:divBdr>
            </w:div>
            <w:div w:id="666834709">
              <w:marLeft w:val="0"/>
              <w:marRight w:val="0"/>
              <w:marTop w:val="0"/>
              <w:marBottom w:val="0"/>
              <w:divBdr>
                <w:top w:val="none" w:sz="0" w:space="0" w:color="auto"/>
                <w:left w:val="none" w:sz="0" w:space="0" w:color="auto"/>
                <w:bottom w:val="none" w:sz="0" w:space="0" w:color="auto"/>
                <w:right w:val="none" w:sz="0" w:space="0" w:color="auto"/>
              </w:divBdr>
            </w:div>
            <w:div w:id="162743848">
              <w:marLeft w:val="0"/>
              <w:marRight w:val="0"/>
              <w:marTop w:val="0"/>
              <w:marBottom w:val="0"/>
              <w:divBdr>
                <w:top w:val="none" w:sz="0" w:space="0" w:color="auto"/>
                <w:left w:val="none" w:sz="0" w:space="0" w:color="auto"/>
                <w:bottom w:val="none" w:sz="0" w:space="0" w:color="auto"/>
                <w:right w:val="none" w:sz="0" w:space="0" w:color="auto"/>
              </w:divBdr>
            </w:div>
            <w:div w:id="53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9092">
      <w:bodyDiv w:val="1"/>
      <w:marLeft w:val="0"/>
      <w:marRight w:val="0"/>
      <w:marTop w:val="0"/>
      <w:marBottom w:val="0"/>
      <w:divBdr>
        <w:top w:val="none" w:sz="0" w:space="0" w:color="auto"/>
        <w:left w:val="none" w:sz="0" w:space="0" w:color="auto"/>
        <w:bottom w:val="none" w:sz="0" w:space="0" w:color="auto"/>
        <w:right w:val="none" w:sz="0" w:space="0" w:color="auto"/>
      </w:divBdr>
      <w:divsChild>
        <w:div w:id="1199509702">
          <w:marLeft w:val="0"/>
          <w:marRight w:val="0"/>
          <w:marTop w:val="0"/>
          <w:marBottom w:val="0"/>
          <w:divBdr>
            <w:top w:val="none" w:sz="0" w:space="0" w:color="auto"/>
            <w:left w:val="none" w:sz="0" w:space="0" w:color="auto"/>
            <w:bottom w:val="none" w:sz="0" w:space="0" w:color="auto"/>
            <w:right w:val="none" w:sz="0" w:space="0" w:color="auto"/>
          </w:divBdr>
          <w:divsChild>
            <w:div w:id="1049183305">
              <w:marLeft w:val="0"/>
              <w:marRight w:val="0"/>
              <w:marTop w:val="0"/>
              <w:marBottom w:val="0"/>
              <w:divBdr>
                <w:top w:val="none" w:sz="0" w:space="0" w:color="auto"/>
                <w:left w:val="none" w:sz="0" w:space="0" w:color="auto"/>
                <w:bottom w:val="none" w:sz="0" w:space="0" w:color="auto"/>
                <w:right w:val="none" w:sz="0" w:space="0" w:color="auto"/>
              </w:divBdr>
            </w:div>
            <w:div w:id="1392340057">
              <w:marLeft w:val="0"/>
              <w:marRight w:val="0"/>
              <w:marTop w:val="0"/>
              <w:marBottom w:val="0"/>
              <w:divBdr>
                <w:top w:val="none" w:sz="0" w:space="0" w:color="auto"/>
                <w:left w:val="none" w:sz="0" w:space="0" w:color="auto"/>
                <w:bottom w:val="none" w:sz="0" w:space="0" w:color="auto"/>
                <w:right w:val="none" w:sz="0" w:space="0" w:color="auto"/>
              </w:divBdr>
            </w:div>
            <w:div w:id="1078601139">
              <w:marLeft w:val="0"/>
              <w:marRight w:val="0"/>
              <w:marTop w:val="0"/>
              <w:marBottom w:val="0"/>
              <w:divBdr>
                <w:top w:val="none" w:sz="0" w:space="0" w:color="auto"/>
                <w:left w:val="none" w:sz="0" w:space="0" w:color="auto"/>
                <w:bottom w:val="none" w:sz="0" w:space="0" w:color="auto"/>
                <w:right w:val="none" w:sz="0" w:space="0" w:color="auto"/>
              </w:divBdr>
            </w:div>
            <w:div w:id="1171408205">
              <w:marLeft w:val="0"/>
              <w:marRight w:val="0"/>
              <w:marTop w:val="0"/>
              <w:marBottom w:val="0"/>
              <w:divBdr>
                <w:top w:val="none" w:sz="0" w:space="0" w:color="auto"/>
                <w:left w:val="none" w:sz="0" w:space="0" w:color="auto"/>
                <w:bottom w:val="none" w:sz="0" w:space="0" w:color="auto"/>
                <w:right w:val="none" w:sz="0" w:space="0" w:color="auto"/>
              </w:divBdr>
            </w:div>
            <w:div w:id="932476770">
              <w:marLeft w:val="0"/>
              <w:marRight w:val="0"/>
              <w:marTop w:val="0"/>
              <w:marBottom w:val="0"/>
              <w:divBdr>
                <w:top w:val="none" w:sz="0" w:space="0" w:color="auto"/>
                <w:left w:val="none" w:sz="0" w:space="0" w:color="auto"/>
                <w:bottom w:val="none" w:sz="0" w:space="0" w:color="auto"/>
                <w:right w:val="none" w:sz="0" w:space="0" w:color="auto"/>
              </w:divBdr>
            </w:div>
            <w:div w:id="559250282">
              <w:marLeft w:val="0"/>
              <w:marRight w:val="0"/>
              <w:marTop w:val="0"/>
              <w:marBottom w:val="0"/>
              <w:divBdr>
                <w:top w:val="none" w:sz="0" w:space="0" w:color="auto"/>
                <w:left w:val="none" w:sz="0" w:space="0" w:color="auto"/>
                <w:bottom w:val="none" w:sz="0" w:space="0" w:color="auto"/>
                <w:right w:val="none" w:sz="0" w:space="0" w:color="auto"/>
              </w:divBdr>
            </w:div>
            <w:div w:id="1136337105">
              <w:marLeft w:val="0"/>
              <w:marRight w:val="0"/>
              <w:marTop w:val="0"/>
              <w:marBottom w:val="0"/>
              <w:divBdr>
                <w:top w:val="none" w:sz="0" w:space="0" w:color="auto"/>
                <w:left w:val="none" w:sz="0" w:space="0" w:color="auto"/>
                <w:bottom w:val="none" w:sz="0" w:space="0" w:color="auto"/>
                <w:right w:val="none" w:sz="0" w:space="0" w:color="auto"/>
              </w:divBdr>
            </w:div>
            <w:div w:id="87163528">
              <w:marLeft w:val="0"/>
              <w:marRight w:val="0"/>
              <w:marTop w:val="0"/>
              <w:marBottom w:val="0"/>
              <w:divBdr>
                <w:top w:val="none" w:sz="0" w:space="0" w:color="auto"/>
                <w:left w:val="none" w:sz="0" w:space="0" w:color="auto"/>
                <w:bottom w:val="none" w:sz="0" w:space="0" w:color="auto"/>
                <w:right w:val="none" w:sz="0" w:space="0" w:color="auto"/>
              </w:divBdr>
            </w:div>
            <w:div w:id="801965774">
              <w:marLeft w:val="0"/>
              <w:marRight w:val="0"/>
              <w:marTop w:val="0"/>
              <w:marBottom w:val="0"/>
              <w:divBdr>
                <w:top w:val="none" w:sz="0" w:space="0" w:color="auto"/>
                <w:left w:val="none" w:sz="0" w:space="0" w:color="auto"/>
                <w:bottom w:val="none" w:sz="0" w:space="0" w:color="auto"/>
                <w:right w:val="none" w:sz="0" w:space="0" w:color="auto"/>
              </w:divBdr>
            </w:div>
            <w:div w:id="110323342">
              <w:marLeft w:val="0"/>
              <w:marRight w:val="0"/>
              <w:marTop w:val="0"/>
              <w:marBottom w:val="0"/>
              <w:divBdr>
                <w:top w:val="none" w:sz="0" w:space="0" w:color="auto"/>
                <w:left w:val="none" w:sz="0" w:space="0" w:color="auto"/>
                <w:bottom w:val="none" w:sz="0" w:space="0" w:color="auto"/>
                <w:right w:val="none" w:sz="0" w:space="0" w:color="auto"/>
              </w:divBdr>
            </w:div>
            <w:div w:id="1990402355">
              <w:marLeft w:val="0"/>
              <w:marRight w:val="0"/>
              <w:marTop w:val="0"/>
              <w:marBottom w:val="0"/>
              <w:divBdr>
                <w:top w:val="none" w:sz="0" w:space="0" w:color="auto"/>
                <w:left w:val="none" w:sz="0" w:space="0" w:color="auto"/>
                <w:bottom w:val="none" w:sz="0" w:space="0" w:color="auto"/>
                <w:right w:val="none" w:sz="0" w:space="0" w:color="auto"/>
              </w:divBdr>
            </w:div>
            <w:div w:id="908609615">
              <w:marLeft w:val="0"/>
              <w:marRight w:val="0"/>
              <w:marTop w:val="0"/>
              <w:marBottom w:val="0"/>
              <w:divBdr>
                <w:top w:val="none" w:sz="0" w:space="0" w:color="auto"/>
                <w:left w:val="none" w:sz="0" w:space="0" w:color="auto"/>
                <w:bottom w:val="none" w:sz="0" w:space="0" w:color="auto"/>
                <w:right w:val="none" w:sz="0" w:space="0" w:color="auto"/>
              </w:divBdr>
            </w:div>
            <w:div w:id="365519592">
              <w:marLeft w:val="0"/>
              <w:marRight w:val="0"/>
              <w:marTop w:val="0"/>
              <w:marBottom w:val="0"/>
              <w:divBdr>
                <w:top w:val="none" w:sz="0" w:space="0" w:color="auto"/>
                <w:left w:val="none" w:sz="0" w:space="0" w:color="auto"/>
                <w:bottom w:val="none" w:sz="0" w:space="0" w:color="auto"/>
                <w:right w:val="none" w:sz="0" w:space="0" w:color="auto"/>
              </w:divBdr>
            </w:div>
            <w:div w:id="142698882">
              <w:marLeft w:val="0"/>
              <w:marRight w:val="0"/>
              <w:marTop w:val="0"/>
              <w:marBottom w:val="0"/>
              <w:divBdr>
                <w:top w:val="none" w:sz="0" w:space="0" w:color="auto"/>
                <w:left w:val="none" w:sz="0" w:space="0" w:color="auto"/>
                <w:bottom w:val="none" w:sz="0" w:space="0" w:color="auto"/>
                <w:right w:val="none" w:sz="0" w:space="0" w:color="auto"/>
              </w:divBdr>
            </w:div>
            <w:div w:id="10301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0134">
      <w:bodyDiv w:val="1"/>
      <w:marLeft w:val="0"/>
      <w:marRight w:val="0"/>
      <w:marTop w:val="0"/>
      <w:marBottom w:val="0"/>
      <w:divBdr>
        <w:top w:val="none" w:sz="0" w:space="0" w:color="auto"/>
        <w:left w:val="none" w:sz="0" w:space="0" w:color="auto"/>
        <w:bottom w:val="none" w:sz="0" w:space="0" w:color="auto"/>
        <w:right w:val="none" w:sz="0" w:space="0" w:color="auto"/>
      </w:divBdr>
      <w:divsChild>
        <w:div w:id="1628389768">
          <w:marLeft w:val="0"/>
          <w:marRight w:val="0"/>
          <w:marTop w:val="0"/>
          <w:marBottom w:val="0"/>
          <w:divBdr>
            <w:top w:val="none" w:sz="0" w:space="0" w:color="auto"/>
            <w:left w:val="none" w:sz="0" w:space="0" w:color="auto"/>
            <w:bottom w:val="none" w:sz="0" w:space="0" w:color="auto"/>
            <w:right w:val="none" w:sz="0" w:space="0" w:color="auto"/>
          </w:divBdr>
          <w:divsChild>
            <w:div w:id="1348946801">
              <w:marLeft w:val="0"/>
              <w:marRight w:val="0"/>
              <w:marTop w:val="0"/>
              <w:marBottom w:val="0"/>
              <w:divBdr>
                <w:top w:val="none" w:sz="0" w:space="0" w:color="auto"/>
                <w:left w:val="none" w:sz="0" w:space="0" w:color="auto"/>
                <w:bottom w:val="none" w:sz="0" w:space="0" w:color="auto"/>
                <w:right w:val="none" w:sz="0" w:space="0" w:color="auto"/>
              </w:divBdr>
            </w:div>
            <w:div w:id="1273896624">
              <w:marLeft w:val="0"/>
              <w:marRight w:val="0"/>
              <w:marTop w:val="0"/>
              <w:marBottom w:val="0"/>
              <w:divBdr>
                <w:top w:val="none" w:sz="0" w:space="0" w:color="auto"/>
                <w:left w:val="none" w:sz="0" w:space="0" w:color="auto"/>
                <w:bottom w:val="none" w:sz="0" w:space="0" w:color="auto"/>
                <w:right w:val="none" w:sz="0" w:space="0" w:color="auto"/>
              </w:divBdr>
            </w:div>
            <w:div w:id="1266502790">
              <w:marLeft w:val="0"/>
              <w:marRight w:val="0"/>
              <w:marTop w:val="0"/>
              <w:marBottom w:val="0"/>
              <w:divBdr>
                <w:top w:val="none" w:sz="0" w:space="0" w:color="auto"/>
                <w:left w:val="none" w:sz="0" w:space="0" w:color="auto"/>
                <w:bottom w:val="none" w:sz="0" w:space="0" w:color="auto"/>
                <w:right w:val="none" w:sz="0" w:space="0" w:color="auto"/>
              </w:divBdr>
            </w:div>
            <w:div w:id="1520730055">
              <w:marLeft w:val="0"/>
              <w:marRight w:val="0"/>
              <w:marTop w:val="0"/>
              <w:marBottom w:val="0"/>
              <w:divBdr>
                <w:top w:val="none" w:sz="0" w:space="0" w:color="auto"/>
                <w:left w:val="none" w:sz="0" w:space="0" w:color="auto"/>
                <w:bottom w:val="none" w:sz="0" w:space="0" w:color="auto"/>
                <w:right w:val="none" w:sz="0" w:space="0" w:color="auto"/>
              </w:divBdr>
            </w:div>
            <w:div w:id="410852910">
              <w:marLeft w:val="0"/>
              <w:marRight w:val="0"/>
              <w:marTop w:val="0"/>
              <w:marBottom w:val="0"/>
              <w:divBdr>
                <w:top w:val="none" w:sz="0" w:space="0" w:color="auto"/>
                <w:left w:val="none" w:sz="0" w:space="0" w:color="auto"/>
                <w:bottom w:val="none" w:sz="0" w:space="0" w:color="auto"/>
                <w:right w:val="none" w:sz="0" w:space="0" w:color="auto"/>
              </w:divBdr>
            </w:div>
            <w:div w:id="1759013510">
              <w:marLeft w:val="0"/>
              <w:marRight w:val="0"/>
              <w:marTop w:val="0"/>
              <w:marBottom w:val="0"/>
              <w:divBdr>
                <w:top w:val="none" w:sz="0" w:space="0" w:color="auto"/>
                <w:left w:val="none" w:sz="0" w:space="0" w:color="auto"/>
                <w:bottom w:val="none" w:sz="0" w:space="0" w:color="auto"/>
                <w:right w:val="none" w:sz="0" w:space="0" w:color="auto"/>
              </w:divBdr>
            </w:div>
            <w:div w:id="1209368344">
              <w:marLeft w:val="0"/>
              <w:marRight w:val="0"/>
              <w:marTop w:val="0"/>
              <w:marBottom w:val="0"/>
              <w:divBdr>
                <w:top w:val="none" w:sz="0" w:space="0" w:color="auto"/>
                <w:left w:val="none" w:sz="0" w:space="0" w:color="auto"/>
                <w:bottom w:val="none" w:sz="0" w:space="0" w:color="auto"/>
                <w:right w:val="none" w:sz="0" w:space="0" w:color="auto"/>
              </w:divBdr>
            </w:div>
            <w:div w:id="1992522558">
              <w:marLeft w:val="0"/>
              <w:marRight w:val="0"/>
              <w:marTop w:val="0"/>
              <w:marBottom w:val="0"/>
              <w:divBdr>
                <w:top w:val="none" w:sz="0" w:space="0" w:color="auto"/>
                <w:left w:val="none" w:sz="0" w:space="0" w:color="auto"/>
                <w:bottom w:val="none" w:sz="0" w:space="0" w:color="auto"/>
                <w:right w:val="none" w:sz="0" w:space="0" w:color="auto"/>
              </w:divBdr>
            </w:div>
            <w:div w:id="690496233">
              <w:marLeft w:val="0"/>
              <w:marRight w:val="0"/>
              <w:marTop w:val="0"/>
              <w:marBottom w:val="0"/>
              <w:divBdr>
                <w:top w:val="none" w:sz="0" w:space="0" w:color="auto"/>
                <w:left w:val="none" w:sz="0" w:space="0" w:color="auto"/>
                <w:bottom w:val="none" w:sz="0" w:space="0" w:color="auto"/>
                <w:right w:val="none" w:sz="0" w:space="0" w:color="auto"/>
              </w:divBdr>
            </w:div>
            <w:div w:id="1740208284">
              <w:marLeft w:val="0"/>
              <w:marRight w:val="0"/>
              <w:marTop w:val="0"/>
              <w:marBottom w:val="0"/>
              <w:divBdr>
                <w:top w:val="none" w:sz="0" w:space="0" w:color="auto"/>
                <w:left w:val="none" w:sz="0" w:space="0" w:color="auto"/>
                <w:bottom w:val="none" w:sz="0" w:space="0" w:color="auto"/>
                <w:right w:val="none" w:sz="0" w:space="0" w:color="auto"/>
              </w:divBdr>
            </w:div>
            <w:div w:id="805243931">
              <w:marLeft w:val="0"/>
              <w:marRight w:val="0"/>
              <w:marTop w:val="0"/>
              <w:marBottom w:val="0"/>
              <w:divBdr>
                <w:top w:val="none" w:sz="0" w:space="0" w:color="auto"/>
                <w:left w:val="none" w:sz="0" w:space="0" w:color="auto"/>
                <w:bottom w:val="none" w:sz="0" w:space="0" w:color="auto"/>
                <w:right w:val="none" w:sz="0" w:space="0" w:color="auto"/>
              </w:divBdr>
            </w:div>
            <w:div w:id="1848129260">
              <w:marLeft w:val="0"/>
              <w:marRight w:val="0"/>
              <w:marTop w:val="0"/>
              <w:marBottom w:val="0"/>
              <w:divBdr>
                <w:top w:val="none" w:sz="0" w:space="0" w:color="auto"/>
                <w:left w:val="none" w:sz="0" w:space="0" w:color="auto"/>
                <w:bottom w:val="none" w:sz="0" w:space="0" w:color="auto"/>
                <w:right w:val="none" w:sz="0" w:space="0" w:color="auto"/>
              </w:divBdr>
            </w:div>
            <w:div w:id="216940671">
              <w:marLeft w:val="0"/>
              <w:marRight w:val="0"/>
              <w:marTop w:val="0"/>
              <w:marBottom w:val="0"/>
              <w:divBdr>
                <w:top w:val="none" w:sz="0" w:space="0" w:color="auto"/>
                <w:left w:val="none" w:sz="0" w:space="0" w:color="auto"/>
                <w:bottom w:val="none" w:sz="0" w:space="0" w:color="auto"/>
                <w:right w:val="none" w:sz="0" w:space="0" w:color="auto"/>
              </w:divBdr>
            </w:div>
            <w:div w:id="1442067099">
              <w:marLeft w:val="0"/>
              <w:marRight w:val="0"/>
              <w:marTop w:val="0"/>
              <w:marBottom w:val="0"/>
              <w:divBdr>
                <w:top w:val="none" w:sz="0" w:space="0" w:color="auto"/>
                <w:left w:val="none" w:sz="0" w:space="0" w:color="auto"/>
                <w:bottom w:val="none" w:sz="0" w:space="0" w:color="auto"/>
                <w:right w:val="none" w:sz="0" w:space="0" w:color="auto"/>
              </w:divBdr>
            </w:div>
            <w:div w:id="40247701">
              <w:marLeft w:val="0"/>
              <w:marRight w:val="0"/>
              <w:marTop w:val="0"/>
              <w:marBottom w:val="0"/>
              <w:divBdr>
                <w:top w:val="none" w:sz="0" w:space="0" w:color="auto"/>
                <w:left w:val="none" w:sz="0" w:space="0" w:color="auto"/>
                <w:bottom w:val="none" w:sz="0" w:space="0" w:color="auto"/>
                <w:right w:val="none" w:sz="0" w:space="0" w:color="auto"/>
              </w:divBdr>
            </w:div>
            <w:div w:id="1739016292">
              <w:marLeft w:val="0"/>
              <w:marRight w:val="0"/>
              <w:marTop w:val="0"/>
              <w:marBottom w:val="0"/>
              <w:divBdr>
                <w:top w:val="none" w:sz="0" w:space="0" w:color="auto"/>
                <w:left w:val="none" w:sz="0" w:space="0" w:color="auto"/>
                <w:bottom w:val="none" w:sz="0" w:space="0" w:color="auto"/>
                <w:right w:val="none" w:sz="0" w:space="0" w:color="auto"/>
              </w:divBdr>
            </w:div>
            <w:div w:id="1350714495">
              <w:marLeft w:val="0"/>
              <w:marRight w:val="0"/>
              <w:marTop w:val="0"/>
              <w:marBottom w:val="0"/>
              <w:divBdr>
                <w:top w:val="none" w:sz="0" w:space="0" w:color="auto"/>
                <w:left w:val="none" w:sz="0" w:space="0" w:color="auto"/>
                <w:bottom w:val="none" w:sz="0" w:space="0" w:color="auto"/>
                <w:right w:val="none" w:sz="0" w:space="0" w:color="auto"/>
              </w:divBdr>
            </w:div>
            <w:div w:id="1230307546">
              <w:marLeft w:val="0"/>
              <w:marRight w:val="0"/>
              <w:marTop w:val="0"/>
              <w:marBottom w:val="0"/>
              <w:divBdr>
                <w:top w:val="none" w:sz="0" w:space="0" w:color="auto"/>
                <w:left w:val="none" w:sz="0" w:space="0" w:color="auto"/>
                <w:bottom w:val="none" w:sz="0" w:space="0" w:color="auto"/>
                <w:right w:val="none" w:sz="0" w:space="0" w:color="auto"/>
              </w:divBdr>
            </w:div>
            <w:div w:id="1002926752">
              <w:marLeft w:val="0"/>
              <w:marRight w:val="0"/>
              <w:marTop w:val="0"/>
              <w:marBottom w:val="0"/>
              <w:divBdr>
                <w:top w:val="none" w:sz="0" w:space="0" w:color="auto"/>
                <w:left w:val="none" w:sz="0" w:space="0" w:color="auto"/>
                <w:bottom w:val="none" w:sz="0" w:space="0" w:color="auto"/>
                <w:right w:val="none" w:sz="0" w:space="0" w:color="auto"/>
              </w:divBdr>
            </w:div>
            <w:div w:id="406271390">
              <w:marLeft w:val="0"/>
              <w:marRight w:val="0"/>
              <w:marTop w:val="0"/>
              <w:marBottom w:val="0"/>
              <w:divBdr>
                <w:top w:val="none" w:sz="0" w:space="0" w:color="auto"/>
                <w:left w:val="none" w:sz="0" w:space="0" w:color="auto"/>
                <w:bottom w:val="none" w:sz="0" w:space="0" w:color="auto"/>
                <w:right w:val="none" w:sz="0" w:space="0" w:color="auto"/>
              </w:divBdr>
            </w:div>
            <w:div w:id="375472957">
              <w:marLeft w:val="0"/>
              <w:marRight w:val="0"/>
              <w:marTop w:val="0"/>
              <w:marBottom w:val="0"/>
              <w:divBdr>
                <w:top w:val="none" w:sz="0" w:space="0" w:color="auto"/>
                <w:left w:val="none" w:sz="0" w:space="0" w:color="auto"/>
                <w:bottom w:val="none" w:sz="0" w:space="0" w:color="auto"/>
                <w:right w:val="none" w:sz="0" w:space="0" w:color="auto"/>
              </w:divBdr>
            </w:div>
            <w:div w:id="50837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3839">
      <w:bodyDiv w:val="1"/>
      <w:marLeft w:val="0"/>
      <w:marRight w:val="0"/>
      <w:marTop w:val="0"/>
      <w:marBottom w:val="0"/>
      <w:divBdr>
        <w:top w:val="none" w:sz="0" w:space="0" w:color="auto"/>
        <w:left w:val="none" w:sz="0" w:space="0" w:color="auto"/>
        <w:bottom w:val="none" w:sz="0" w:space="0" w:color="auto"/>
        <w:right w:val="none" w:sz="0" w:space="0" w:color="auto"/>
      </w:divBdr>
      <w:divsChild>
        <w:div w:id="1721781234">
          <w:marLeft w:val="0"/>
          <w:marRight w:val="0"/>
          <w:marTop w:val="0"/>
          <w:marBottom w:val="0"/>
          <w:divBdr>
            <w:top w:val="none" w:sz="0" w:space="0" w:color="auto"/>
            <w:left w:val="none" w:sz="0" w:space="0" w:color="auto"/>
            <w:bottom w:val="none" w:sz="0" w:space="0" w:color="auto"/>
            <w:right w:val="none" w:sz="0" w:space="0" w:color="auto"/>
          </w:divBdr>
          <w:divsChild>
            <w:div w:id="1530101614">
              <w:marLeft w:val="0"/>
              <w:marRight w:val="0"/>
              <w:marTop w:val="0"/>
              <w:marBottom w:val="0"/>
              <w:divBdr>
                <w:top w:val="none" w:sz="0" w:space="0" w:color="auto"/>
                <w:left w:val="none" w:sz="0" w:space="0" w:color="auto"/>
                <w:bottom w:val="none" w:sz="0" w:space="0" w:color="auto"/>
                <w:right w:val="none" w:sz="0" w:space="0" w:color="auto"/>
              </w:divBdr>
            </w:div>
            <w:div w:id="1225603497">
              <w:marLeft w:val="0"/>
              <w:marRight w:val="0"/>
              <w:marTop w:val="0"/>
              <w:marBottom w:val="0"/>
              <w:divBdr>
                <w:top w:val="none" w:sz="0" w:space="0" w:color="auto"/>
                <w:left w:val="none" w:sz="0" w:space="0" w:color="auto"/>
                <w:bottom w:val="none" w:sz="0" w:space="0" w:color="auto"/>
                <w:right w:val="none" w:sz="0" w:space="0" w:color="auto"/>
              </w:divBdr>
            </w:div>
            <w:div w:id="775905867">
              <w:marLeft w:val="0"/>
              <w:marRight w:val="0"/>
              <w:marTop w:val="0"/>
              <w:marBottom w:val="0"/>
              <w:divBdr>
                <w:top w:val="none" w:sz="0" w:space="0" w:color="auto"/>
                <w:left w:val="none" w:sz="0" w:space="0" w:color="auto"/>
                <w:bottom w:val="none" w:sz="0" w:space="0" w:color="auto"/>
                <w:right w:val="none" w:sz="0" w:space="0" w:color="auto"/>
              </w:divBdr>
            </w:div>
            <w:div w:id="30806829">
              <w:marLeft w:val="0"/>
              <w:marRight w:val="0"/>
              <w:marTop w:val="0"/>
              <w:marBottom w:val="0"/>
              <w:divBdr>
                <w:top w:val="none" w:sz="0" w:space="0" w:color="auto"/>
                <w:left w:val="none" w:sz="0" w:space="0" w:color="auto"/>
                <w:bottom w:val="none" w:sz="0" w:space="0" w:color="auto"/>
                <w:right w:val="none" w:sz="0" w:space="0" w:color="auto"/>
              </w:divBdr>
            </w:div>
            <w:div w:id="794910489">
              <w:marLeft w:val="0"/>
              <w:marRight w:val="0"/>
              <w:marTop w:val="0"/>
              <w:marBottom w:val="0"/>
              <w:divBdr>
                <w:top w:val="none" w:sz="0" w:space="0" w:color="auto"/>
                <w:left w:val="none" w:sz="0" w:space="0" w:color="auto"/>
                <w:bottom w:val="none" w:sz="0" w:space="0" w:color="auto"/>
                <w:right w:val="none" w:sz="0" w:space="0" w:color="auto"/>
              </w:divBdr>
            </w:div>
            <w:div w:id="1690064369">
              <w:marLeft w:val="0"/>
              <w:marRight w:val="0"/>
              <w:marTop w:val="0"/>
              <w:marBottom w:val="0"/>
              <w:divBdr>
                <w:top w:val="none" w:sz="0" w:space="0" w:color="auto"/>
                <w:left w:val="none" w:sz="0" w:space="0" w:color="auto"/>
                <w:bottom w:val="none" w:sz="0" w:space="0" w:color="auto"/>
                <w:right w:val="none" w:sz="0" w:space="0" w:color="auto"/>
              </w:divBdr>
            </w:div>
            <w:div w:id="551622760">
              <w:marLeft w:val="0"/>
              <w:marRight w:val="0"/>
              <w:marTop w:val="0"/>
              <w:marBottom w:val="0"/>
              <w:divBdr>
                <w:top w:val="none" w:sz="0" w:space="0" w:color="auto"/>
                <w:left w:val="none" w:sz="0" w:space="0" w:color="auto"/>
                <w:bottom w:val="none" w:sz="0" w:space="0" w:color="auto"/>
                <w:right w:val="none" w:sz="0" w:space="0" w:color="auto"/>
              </w:divBdr>
            </w:div>
            <w:div w:id="1849561509">
              <w:marLeft w:val="0"/>
              <w:marRight w:val="0"/>
              <w:marTop w:val="0"/>
              <w:marBottom w:val="0"/>
              <w:divBdr>
                <w:top w:val="none" w:sz="0" w:space="0" w:color="auto"/>
                <w:left w:val="none" w:sz="0" w:space="0" w:color="auto"/>
                <w:bottom w:val="none" w:sz="0" w:space="0" w:color="auto"/>
                <w:right w:val="none" w:sz="0" w:space="0" w:color="auto"/>
              </w:divBdr>
            </w:div>
            <w:div w:id="1651053812">
              <w:marLeft w:val="0"/>
              <w:marRight w:val="0"/>
              <w:marTop w:val="0"/>
              <w:marBottom w:val="0"/>
              <w:divBdr>
                <w:top w:val="none" w:sz="0" w:space="0" w:color="auto"/>
                <w:left w:val="none" w:sz="0" w:space="0" w:color="auto"/>
                <w:bottom w:val="none" w:sz="0" w:space="0" w:color="auto"/>
                <w:right w:val="none" w:sz="0" w:space="0" w:color="auto"/>
              </w:divBdr>
            </w:div>
            <w:div w:id="1665470680">
              <w:marLeft w:val="0"/>
              <w:marRight w:val="0"/>
              <w:marTop w:val="0"/>
              <w:marBottom w:val="0"/>
              <w:divBdr>
                <w:top w:val="none" w:sz="0" w:space="0" w:color="auto"/>
                <w:left w:val="none" w:sz="0" w:space="0" w:color="auto"/>
                <w:bottom w:val="none" w:sz="0" w:space="0" w:color="auto"/>
                <w:right w:val="none" w:sz="0" w:space="0" w:color="auto"/>
              </w:divBdr>
            </w:div>
            <w:div w:id="744765158">
              <w:marLeft w:val="0"/>
              <w:marRight w:val="0"/>
              <w:marTop w:val="0"/>
              <w:marBottom w:val="0"/>
              <w:divBdr>
                <w:top w:val="none" w:sz="0" w:space="0" w:color="auto"/>
                <w:left w:val="none" w:sz="0" w:space="0" w:color="auto"/>
                <w:bottom w:val="none" w:sz="0" w:space="0" w:color="auto"/>
                <w:right w:val="none" w:sz="0" w:space="0" w:color="auto"/>
              </w:divBdr>
            </w:div>
            <w:div w:id="983968883">
              <w:marLeft w:val="0"/>
              <w:marRight w:val="0"/>
              <w:marTop w:val="0"/>
              <w:marBottom w:val="0"/>
              <w:divBdr>
                <w:top w:val="none" w:sz="0" w:space="0" w:color="auto"/>
                <w:left w:val="none" w:sz="0" w:space="0" w:color="auto"/>
                <w:bottom w:val="none" w:sz="0" w:space="0" w:color="auto"/>
                <w:right w:val="none" w:sz="0" w:space="0" w:color="auto"/>
              </w:divBdr>
            </w:div>
            <w:div w:id="1344547442">
              <w:marLeft w:val="0"/>
              <w:marRight w:val="0"/>
              <w:marTop w:val="0"/>
              <w:marBottom w:val="0"/>
              <w:divBdr>
                <w:top w:val="none" w:sz="0" w:space="0" w:color="auto"/>
                <w:left w:val="none" w:sz="0" w:space="0" w:color="auto"/>
                <w:bottom w:val="none" w:sz="0" w:space="0" w:color="auto"/>
                <w:right w:val="none" w:sz="0" w:space="0" w:color="auto"/>
              </w:divBdr>
            </w:div>
            <w:div w:id="1864782820">
              <w:marLeft w:val="0"/>
              <w:marRight w:val="0"/>
              <w:marTop w:val="0"/>
              <w:marBottom w:val="0"/>
              <w:divBdr>
                <w:top w:val="none" w:sz="0" w:space="0" w:color="auto"/>
                <w:left w:val="none" w:sz="0" w:space="0" w:color="auto"/>
                <w:bottom w:val="none" w:sz="0" w:space="0" w:color="auto"/>
                <w:right w:val="none" w:sz="0" w:space="0" w:color="auto"/>
              </w:divBdr>
            </w:div>
            <w:div w:id="2078743276">
              <w:marLeft w:val="0"/>
              <w:marRight w:val="0"/>
              <w:marTop w:val="0"/>
              <w:marBottom w:val="0"/>
              <w:divBdr>
                <w:top w:val="none" w:sz="0" w:space="0" w:color="auto"/>
                <w:left w:val="none" w:sz="0" w:space="0" w:color="auto"/>
                <w:bottom w:val="none" w:sz="0" w:space="0" w:color="auto"/>
                <w:right w:val="none" w:sz="0" w:space="0" w:color="auto"/>
              </w:divBdr>
            </w:div>
            <w:div w:id="1561405624">
              <w:marLeft w:val="0"/>
              <w:marRight w:val="0"/>
              <w:marTop w:val="0"/>
              <w:marBottom w:val="0"/>
              <w:divBdr>
                <w:top w:val="none" w:sz="0" w:space="0" w:color="auto"/>
                <w:left w:val="none" w:sz="0" w:space="0" w:color="auto"/>
                <w:bottom w:val="none" w:sz="0" w:space="0" w:color="auto"/>
                <w:right w:val="none" w:sz="0" w:space="0" w:color="auto"/>
              </w:divBdr>
            </w:div>
            <w:div w:id="754060464">
              <w:marLeft w:val="0"/>
              <w:marRight w:val="0"/>
              <w:marTop w:val="0"/>
              <w:marBottom w:val="0"/>
              <w:divBdr>
                <w:top w:val="none" w:sz="0" w:space="0" w:color="auto"/>
                <w:left w:val="none" w:sz="0" w:space="0" w:color="auto"/>
                <w:bottom w:val="none" w:sz="0" w:space="0" w:color="auto"/>
                <w:right w:val="none" w:sz="0" w:space="0" w:color="auto"/>
              </w:divBdr>
            </w:div>
            <w:div w:id="1061097470">
              <w:marLeft w:val="0"/>
              <w:marRight w:val="0"/>
              <w:marTop w:val="0"/>
              <w:marBottom w:val="0"/>
              <w:divBdr>
                <w:top w:val="none" w:sz="0" w:space="0" w:color="auto"/>
                <w:left w:val="none" w:sz="0" w:space="0" w:color="auto"/>
                <w:bottom w:val="none" w:sz="0" w:space="0" w:color="auto"/>
                <w:right w:val="none" w:sz="0" w:space="0" w:color="auto"/>
              </w:divBdr>
            </w:div>
            <w:div w:id="10186831">
              <w:marLeft w:val="0"/>
              <w:marRight w:val="0"/>
              <w:marTop w:val="0"/>
              <w:marBottom w:val="0"/>
              <w:divBdr>
                <w:top w:val="none" w:sz="0" w:space="0" w:color="auto"/>
                <w:left w:val="none" w:sz="0" w:space="0" w:color="auto"/>
                <w:bottom w:val="none" w:sz="0" w:space="0" w:color="auto"/>
                <w:right w:val="none" w:sz="0" w:space="0" w:color="auto"/>
              </w:divBdr>
            </w:div>
            <w:div w:id="580872132">
              <w:marLeft w:val="0"/>
              <w:marRight w:val="0"/>
              <w:marTop w:val="0"/>
              <w:marBottom w:val="0"/>
              <w:divBdr>
                <w:top w:val="none" w:sz="0" w:space="0" w:color="auto"/>
                <w:left w:val="none" w:sz="0" w:space="0" w:color="auto"/>
                <w:bottom w:val="none" w:sz="0" w:space="0" w:color="auto"/>
                <w:right w:val="none" w:sz="0" w:space="0" w:color="auto"/>
              </w:divBdr>
            </w:div>
            <w:div w:id="1935938973">
              <w:marLeft w:val="0"/>
              <w:marRight w:val="0"/>
              <w:marTop w:val="0"/>
              <w:marBottom w:val="0"/>
              <w:divBdr>
                <w:top w:val="none" w:sz="0" w:space="0" w:color="auto"/>
                <w:left w:val="none" w:sz="0" w:space="0" w:color="auto"/>
                <w:bottom w:val="none" w:sz="0" w:space="0" w:color="auto"/>
                <w:right w:val="none" w:sz="0" w:space="0" w:color="auto"/>
              </w:divBdr>
            </w:div>
            <w:div w:id="884678469">
              <w:marLeft w:val="0"/>
              <w:marRight w:val="0"/>
              <w:marTop w:val="0"/>
              <w:marBottom w:val="0"/>
              <w:divBdr>
                <w:top w:val="none" w:sz="0" w:space="0" w:color="auto"/>
                <w:left w:val="none" w:sz="0" w:space="0" w:color="auto"/>
                <w:bottom w:val="none" w:sz="0" w:space="0" w:color="auto"/>
                <w:right w:val="none" w:sz="0" w:space="0" w:color="auto"/>
              </w:divBdr>
            </w:div>
            <w:div w:id="8673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7837">
      <w:bodyDiv w:val="1"/>
      <w:marLeft w:val="0"/>
      <w:marRight w:val="0"/>
      <w:marTop w:val="0"/>
      <w:marBottom w:val="0"/>
      <w:divBdr>
        <w:top w:val="none" w:sz="0" w:space="0" w:color="auto"/>
        <w:left w:val="none" w:sz="0" w:space="0" w:color="auto"/>
        <w:bottom w:val="none" w:sz="0" w:space="0" w:color="auto"/>
        <w:right w:val="none" w:sz="0" w:space="0" w:color="auto"/>
      </w:divBdr>
      <w:divsChild>
        <w:div w:id="397900813">
          <w:marLeft w:val="0"/>
          <w:marRight w:val="0"/>
          <w:marTop w:val="0"/>
          <w:marBottom w:val="0"/>
          <w:divBdr>
            <w:top w:val="none" w:sz="0" w:space="0" w:color="auto"/>
            <w:left w:val="none" w:sz="0" w:space="0" w:color="auto"/>
            <w:bottom w:val="none" w:sz="0" w:space="0" w:color="auto"/>
            <w:right w:val="none" w:sz="0" w:space="0" w:color="auto"/>
          </w:divBdr>
          <w:divsChild>
            <w:div w:id="300884721">
              <w:marLeft w:val="0"/>
              <w:marRight w:val="0"/>
              <w:marTop w:val="0"/>
              <w:marBottom w:val="0"/>
              <w:divBdr>
                <w:top w:val="none" w:sz="0" w:space="0" w:color="auto"/>
                <w:left w:val="none" w:sz="0" w:space="0" w:color="auto"/>
                <w:bottom w:val="none" w:sz="0" w:space="0" w:color="auto"/>
                <w:right w:val="none" w:sz="0" w:space="0" w:color="auto"/>
              </w:divBdr>
            </w:div>
            <w:div w:id="2103722166">
              <w:marLeft w:val="0"/>
              <w:marRight w:val="0"/>
              <w:marTop w:val="0"/>
              <w:marBottom w:val="0"/>
              <w:divBdr>
                <w:top w:val="none" w:sz="0" w:space="0" w:color="auto"/>
                <w:left w:val="none" w:sz="0" w:space="0" w:color="auto"/>
                <w:bottom w:val="none" w:sz="0" w:space="0" w:color="auto"/>
                <w:right w:val="none" w:sz="0" w:space="0" w:color="auto"/>
              </w:divBdr>
            </w:div>
            <w:div w:id="876969934">
              <w:marLeft w:val="0"/>
              <w:marRight w:val="0"/>
              <w:marTop w:val="0"/>
              <w:marBottom w:val="0"/>
              <w:divBdr>
                <w:top w:val="none" w:sz="0" w:space="0" w:color="auto"/>
                <w:left w:val="none" w:sz="0" w:space="0" w:color="auto"/>
                <w:bottom w:val="none" w:sz="0" w:space="0" w:color="auto"/>
                <w:right w:val="none" w:sz="0" w:space="0" w:color="auto"/>
              </w:divBdr>
            </w:div>
            <w:div w:id="1044600845">
              <w:marLeft w:val="0"/>
              <w:marRight w:val="0"/>
              <w:marTop w:val="0"/>
              <w:marBottom w:val="0"/>
              <w:divBdr>
                <w:top w:val="none" w:sz="0" w:space="0" w:color="auto"/>
                <w:left w:val="none" w:sz="0" w:space="0" w:color="auto"/>
                <w:bottom w:val="none" w:sz="0" w:space="0" w:color="auto"/>
                <w:right w:val="none" w:sz="0" w:space="0" w:color="auto"/>
              </w:divBdr>
            </w:div>
            <w:div w:id="2051146729">
              <w:marLeft w:val="0"/>
              <w:marRight w:val="0"/>
              <w:marTop w:val="0"/>
              <w:marBottom w:val="0"/>
              <w:divBdr>
                <w:top w:val="none" w:sz="0" w:space="0" w:color="auto"/>
                <w:left w:val="none" w:sz="0" w:space="0" w:color="auto"/>
                <w:bottom w:val="none" w:sz="0" w:space="0" w:color="auto"/>
                <w:right w:val="none" w:sz="0" w:space="0" w:color="auto"/>
              </w:divBdr>
            </w:div>
            <w:div w:id="277298417">
              <w:marLeft w:val="0"/>
              <w:marRight w:val="0"/>
              <w:marTop w:val="0"/>
              <w:marBottom w:val="0"/>
              <w:divBdr>
                <w:top w:val="none" w:sz="0" w:space="0" w:color="auto"/>
                <w:left w:val="none" w:sz="0" w:space="0" w:color="auto"/>
                <w:bottom w:val="none" w:sz="0" w:space="0" w:color="auto"/>
                <w:right w:val="none" w:sz="0" w:space="0" w:color="auto"/>
              </w:divBdr>
            </w:div>
            <w:div w:id="2102532444">
              <w:marLeft w:val="0"/>
              <w:marRight w:val="0"/>
              <w:marTop w:val="0"/>
              <w:marBottom w:val="0"/>
              <w:divBdr>
                <w:top w:val="none" w:sz="0" w:space="0" w:color="auto"/>
                <w:left w:val="none" w:sz="0" w:space="0" w:color="auto"/>
                <w:bottom w:val="none" w:sz="0" w:space="0" w:color="auto"/>
                <w:right w:val="none" w:sz="0" w:space="0" w:color="auto"/>
              </w:divBdr>
            </w:div>
            <w:div w:id="2018918742">
              <w:marLeft w:val="0"/>
              <w:marRight w:val="0"/>
              <w:marTop w:val="0"/>
              <w:marBottom w:val="0"/>
              <w:divBdr>
                <w:top w:val="none" w:sz="0" w:space="0" w:color="auto"/>
                <w:left w:val="none" w:sz="0" w:space="0" w:color="auto"/>
                <w:bottom w:val="none" w:sz="0" w:space="0" w:color="auto"/>
                <w:right w:val="none" w:sz="0" w:space="0" w:color="auto"/>
              </w:divBdr>
            </w:div>
            <w:div w:id="419910536">
              <w:marLeft w:val="0"/>
              <w:marRight w:val="0"/>
              <w:marTop w:val="0"/>
              <w:marBottom w:val="0"/>
              <w:divBdr>
                <w:top w:val="none" w:sz="0" w:space="0" w:color="auto"/>
                <w:left w:val="none" w:sz="0" w:space="0" w:color="auto"/>
                <w:bottom w:val="none" w:sz="0" w:space="0" w:color="auto"/>
                <w:right w:val="none" w:sz="0" w:space="0" w:color="auto"/>
              </w:divBdr>
            </w:div>
            <w:div w:id="696657116">
              <w:marLeft w:val="0"/>
              <w:marRight w:val="0"/>
              <w:marTop w:val="0"/>
              <w:marBottom w:val="0"/>
              <w:divBdr>
                <w:top w:val="none" w:sz="0" w:space="0" w:color="auto"/>
                <w:left w:val="none" w:sz="0" w:space="0" w:color="auto"/>
                <w:bottom w:val="none" w:sz="0" w:space="0" w:color="auto"/>
                <w:right w:val="none" w:sz="0" w:space="0" w:color="auto"/>
              </w:divBdr>
            </w:div>
            <w:div w:id="439222838">
              <w:marLeft w:val="0"/>
              <w:marRight w:val="0"/>
              <w:marTop w:val="0"/>
              <w:marBottom w:val="0"/>
              <w:divBdr>
                <w:top w:val="none" w:sz="0" w:space="0" w:color="auto"/>
                <w:left w:val="none" w:sz="0" w:space="0" w:color="auto"/>
                <w:bottom w:val="none" w:sz="0" w:space="0" w:color="auto"/>
                <w:right w:val="none" w:sz="0" w:space="0" w:color="auto"/>
              </w:divBdr>
            </w:div>
            <w:div w:id="1506164565">
              <w:marLeft w:val="0"/>
              <w:marRight w:val="0"/>
              <w:marTop w:val="0"/>
              <w:marBottom w:val="0"/>
              <w:divBdr>
                <w:top w:val="none" w:sz="0" w:space="0" w:color="auto"/>
                <w:left w:val="none" w:sz="0" w:space="0" w:color="auto"/>
                <w:bottom w:val="none" w:sz="0" w:space="0" w:color="auto"/>
                <w:right w:val="none" w:sz="0" w:space="0" w:color="auto"/>
              </w:divBdr>
            </w:div>
            <w:div w:id="1253587574">
              <w:marLeft w:val="0"/>
              <w:marRight w:val="0"/>
              <w:marTop w:val="0"/>
              <w:marBottom w:val="0"/>
              <w:divBdr>
                <w:top w:val="none" w:sz="0" w:space="0" w:color="auto"/>
                <w:left w:val="none" w:sz="0" w:space="0" w:color="auto"/>
                <w:bottom w:val="none" w:sz="0" w:space="0" w:color="auto"/>
                <w:right w:val="none" w:sz="0" w:space="0" w:color="auto"/>
              </w:divBdr>
            </w:div>
            <w:div w:id="1767112787">
              <w:marLeft w:val="0"/>
              <w:marRight w:val="0"/>
              <w:marTop w:val="0"/>
              <w:marBottom w:val="0"/>
              <w:divBdr>
                <w:top w:val="none" w:sz="0" w:space="0" w:color="auto"/>
                <w:left w:val="none" w:sz="0" w:space="0" w:color="auto"/>
                <w:bottom w:val="none" w:sz="0" w:space="0" w:color="auto"/>
                <w:right w:val="none" w:sz="0" w:space="0" w:color="auto"/>
              </w:divBdr>
            </w:div>
            <w:div w:id="1863855271">
              <w:marLeft w:val="0"/>
              <w:marRight w:val="0"/>
              <w:marTop w:val="0"/>
              <w:marBottom w:val="0"/>
              <w:divBdr>
                <w:top w:val="none" w:sz="0" w:space="0" w:color="auto"/>
                <w:left w:val="none" w:sz="0" w:space="0" w:color="auto"/>
                <w:bottom w:val="none" w:sz="0" w:space="0" w:color="auto"/>
                <w:right w:val="none" w:sz="0" w:space="0" w:color="auto"/>
              </w:divBdr>
            </w:div>
            <w:div w:id="367149867">
              <w:marLeft w:val="0"/>
              <w:marRight w:val="0"/>
              <w:marTop w:val="0"/>
              <w:marBottom w:val="0"/>
              <w:divBdr>
                <w:top w:val="none" w:sz="0" w:space="0" w:color="auto"/>
                <w:left w:val="none" w:sz="0" w:space="0" w:color="auto"/>
                <w:bottom w:val="none" w:sz="0" w:space="0" w:color="auto"/>
                <w:right w:val="none" w:sz="0" w:space="0" w:color="auto"/>
              </w:divBdr>
            </w:div>
            <w:div w:id="1906522144">
              <w:marLeft w:val="0"/>
              <w:marRight w:val="0"/>
              <w:marTop w:val="0"/>
              <w:marBottom w:val="0"/>
              <w:divBdr>
                <w:top w:val="none" w:sz="0" w:space="0" w:color="auto"/>
                <w:left w:val="none" w:sz="0" w:space="0" w:color="auto"/>
                <w:bottom w:val="none" w:sz="0" w:space="0" w:color="auto"/>
                <w:right w:val="none" w:sz="0" w:space="0" w:color="auto"/>
              </w:divBdr>
            </w:div>
            <w:div w:id="801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8143">
      <w:bodyDiv w:val="1"/>
      <w:marLeft w:val="0"/>
      <w:marRight w:val="0"/>
      <w:marTop w:val="0"/>
      <w:marBottom w:val="0"/>
      <w:divBdr>
        <w:top w:val="none" w:sz="0" w:space="0" w:color="auto"/>
        <w:left w:val="none" w:sz="0" w:space="0" w:color="auto"/>
        <w:bottom w:val="none" w:sz="0" w:space="0" w:color="auto"/>
        <w:right w:val="none" w:sz="0" w:space="0" w:color="auto"/>
      </w:divBdr>
      <w:divsChild>
        <w:div w:id="1731806313">
          <w:marLeft w:val="0"/>
          <w:marRight w:val="0"/>
          <w:marTop w:val="0"/>
          <w:marBottom w:val="0"/>
          <w:divBdr>
            <w:top w:val="none" w:sz="0" w:space="0" w:color="auto"/>
            <w:left w:val="none" w:sz="0" w:space="0" w:color="auto"/>
            <w:bottom w:val="none" w:sz="0" w:space="0" w:color="auto"/>
            <w:right w:val="none" w:sz="0" w:space="0" w:color="auto"/>
          </w:divBdr>
          <w:divsChild>
            <w:div w:id="1458179990">
              <w:marLeft w:val="0"/>
              <w:marRight w:val="0"/>
              <w:marTop w:val="0"/>
              <w:marBottom w:val="0"/>
              <w:divBdr>
                <w:top w:val="none" w:sz="0" w:space="0" w:color="auto"/>
                <w:left w:val="none" w:sz="0" w:space="0" w:color="auto"/>
                <w:bottom w:val="none" w:sz="0" w:space="0" w:color="auto"/>
                <w:right w:val="none" w:sz="0" w:space="0" w:color="auto"/>
              </w:divBdr>
            </w:div>
            <w:div w:id="172885553">
              <w:marLeft w:val="0"/>
              <w:marRight w:val="0"/>
              <w:marTop w:val="0"/>
              <w:marBottom w:val="0"/>
              <w:divBdr>
                <w:top w:val="none" w:sz="0" w:space="0" w:color="auto"/>
                <w:left w:val="none" w:sz="0" w:space="0" w:color="auto"/>
                <w:bottom w:val="none" w:sz="0" w:space="0" w:color="auto"/>
                <w:right w:val="none" w:sz="0" w:space="0" w:color="auto"/>
              </w:divBdr>
            </w:div>
            <w:div w:id="195898644">
              <w:marLeft w:val="0"/>
              <w:marRight w:val="0"/>
              <w:marTop w:val="0"/>
              <w:marBottom w:val="0"/>
              <w:divBdr>
                <w:top w:val="none" w:sz="0" w:space="0" w:color="auto"/>
                <w:left w:val="none" w:sz="0" w:space="0" w:color="auto"/>
                <w:bottom w:val="none" w:sz="0" w:space="0" w:color="auto"/>
                <w:right w:val="none" w:sz="0" w:space="0" w:color="auto"/>
              </w:divBdr>
            </w:div>
            <w:div w:id="1703439107">
              <w:marLeft w:val="0"/>
              <w:marRight w:val="0"/>
              <w:marTop w:val="0"/>
              <w:marBottom w:val="0"/>
              <w:divBdr>
                <w:top w:val="none" w:sz="0" w:space="0" w:color="auto"/>
                <w:left w:val="none" w:sz="0" w:space="0" w:color="auto"/>
                <w:bottom w:val="none" w:sz="0" w:space="0" w:color="auto"/>
                <w:right w:val="none" w:sz="0" w:space="0" w:color="auto"/>
              </w:divBdr>
            </w:div>
            <w:div w:id="170032796">
              <w:marLeft w:val="0"/>
              <w:marRight w:val="0"/>
              <w:marTop w:val="0"/>
              <w:marBottom w:val="0"/>
              <w:divBdr>
                <w:top w:val="none" w:sz="0" w:space="0" w:color="auto"/>
                <w:left w:val="none" w:sz="0" w:space="0" w:color="auto"/>
                <w:bottom w:val="none" w:sz="0" w:space="0" w:color="auto"/>
                <w:right w:val="none" w:sz="0" w:space="0" w:color="auto"/>
              </w:divBdr>
            </w:div>
            <w:div w:id="1132989762">
              <w:marLeft w:val="0"/>
              <w:marRight w:val="0"/>
              <w:marTop w:val="0"/>
              <w:marBottom w:val="0"/>
              <w:divBdr>
                <w:top w:val="none" w:sz="0" w:space="0" w:color="auto"/>
                <w:left w:val="none" w:sz="0" w:space="0" w:color="auto"/>
                <w:bottom w:val="none" w:sz="0" w:space="0" w:color="auto"/>
                <w:right w:val="none" w:sz="0" w:space="0" w:color="auto"/>
              </w:divBdr>
            </w:div>
            <w:div w:id="941303652">
              <w:marLeft w:val="0"/>
              <w:marRight w:val="0"/>
              <w:marTop w:val="0"/>
              <w:marBottom w:val="0"/>
              <w:divBdr>
                <w:top w:val="none" w:sz="0" w:space="0" w:color="auto"/>
                <w:left w:val="none" w:sz="0" w:space="0" w:color="auto"/>
                <w:bottom w:val="none" w:sz="0" w:space="0" w:color="auto"/>
                <w:right w:val="none" w:sz="0" w:space="0" w:color="auto"/>
              </w:divBdr>
            </w:div>
            <w:div w:id="1045712707">
              <w:marLeft w:val="0"/>
              <w:marRight w:val="0"/>
              <w:marTop w:val="0"/>
              <w:marBottom w:val="0"/>
              <w:divBdr>
                <w:top w:val="none" w:sz="0" w:space="0" w:color="auto"/>
                <w:left w:val="none" w:sz="0" w:space="0" w:color="auto"/>
                <w:bottom w:val="none" w:sz="0" w:space="0" w:color="auto"/>
                <w:right w:val="none" w:sz="0" w:space="0" w:color="auto"/>
              </w:divBdr>
            </w:div>
            <w:div w:id="1340624889">
              <w:marLeft w:val="0"/>
              <w:marRight w:val="0"/>
              <w:marTop w:val="0"/>
              <w:marBottom w:val="0"/>
              <w:divBdr>
                <w:top w:val="none" w:sz="0" w:space="0" w:color="auto"/>
                <w:left w:val="none" w:sz="0" w:space="0" w:color="auto"/>
                <w:bottom w:val="none" w:sz="0" w:space="0" w:color="auto"/>
                <w:right w:val="none" w:sz="0" w:space="0" w:color="auto"/>
              </w:divBdr>
            </w:div>
            <w:div w:id="400105362">
              <w:marLeft w:val="0"/>
              <w:marRight w:val="0"/>
              <w:marTop w:val="0"/>
              <w:marBottom w:val="0"/>
              <w:divBdr>
                <w:top w:val="none" w:sz="0" w:space="0" w:color="auto"/>
                <w:left w:val="none" w:sz="0" w:space="0" w:color="auto"/>
                <w:bottom w:val="none" w:sz="0" w:space="0" w:color="auto"/>
                <w:right w:val="none" w:sz="0" w:space="0" w:color="auto"/>
              </w:divBdr>
            </w:div>
            <w:div w:id="839196138">
              <w:marLeft w:val="0"/>
              <w:marRight w:val="0"/>
              <w:marTop w:val="0"/>
              <w:marBottom w:val="0"/>
              <w:divBdr>
                <w:top w:val="none" w:sz="0" w:space="0" w:color="auto"/>
                <w:left w:val="none" w:sz="0" w:space="0" w:color="auto"/>
                <w:bottom w:val="none" w:sz="0" w:space="0" w:color="auto"/>
                <w:right w:val="none" w:sz="0" w:space="0" w:color="auto"/>
              </w:divBdr>
            </w:div>
            <w:div w:id="434132161">
              <w:marLeft w:val="0"/>
              <w:marRight w:val="0"/>
              <w:marTop w:val="0"/>
              <w:marBottom w:val="0"/>
              <w:divBdr>
                <w:top w:val="none" w:sz="0" w:space="0" w:color="auto"/>
                <w:left w:val="none" w:sz="0" w:space="0" w:color="auto"/>
                <w:bottom w:val="none" w:sz="0" w:space="0" w:color="auto"/>
                <w:right w:val="none" w:sz="0" w:space="0" w:color="auto"/>
              </w:divBdr>
            </w:div>
            <w:div w:id="393042061">
              <w:marLeft w:val="0"/>
              <w:marRight w:val="0"/>
              <w:marTop w:val="0"/>
              <w:marBottom w:val="0"/>
              <w:divBdr>
                <w:top w:val="none" w:sz="0" w:space="0" w:color="auto"/>
                <w:left w:val="none" w:sz="0" w:space="0" w:color="auto"/>
                <w:bottom w:val="none" w:sz="0" w:space="0" w:color="auto"/>
                <w:right w:val="none" w:sz="0" w:space="0" w:color="auto"/>
              </w:divBdr>
            </w:div>
            <w:div w:id="1043024509">
              <w:marLeft w:val="0"/>
              <w:marRight w:val="0"/>
              <w:marTop w:val="0"/>
              <w:marBottom w:val="0"/>
              <w:divBdr>
                <w:top w:val="none" w:sz="0" w:space="0" w:color="auto"/>
                <w:left w:val="none" w:sz="0" w:space="0" w:color="auto"/>
                <w:bottom w:val="none" w:sz="0" w:space="0" w:color="auto"/>
                <w:right w:val="none" w:sz="0" w:space="0" w:color="auto"/>
              </w:divBdr>
            </w:div>
            <w:div w:id="966856636">
              <w:marLeft w:val="0"/>
              <w:marRight w:val="0"/>
              <w:marTop w:val="0"/>
              <w:marBottom w:val="0"/>
              <w:divBdr>
                <w:top w:val="none" w:sz="0" w:space="0" w:color="auto"/>
                <w:left w:val="none" w:sz="0" w:space="0" w:color="auto"/>
                <w:bottom w:val="none" w:sz="0" w:space="0" w:color="auto"/>
                <w:right w:val="none" w:sz="0" w:space="0" w:color="auto"/>
              </w:divBdr>
            </w:div>
            <w:div w:id="825589433">
              <w:marLeft w:val="0"/>
              <w:marRight w:val="0"/>
              <w:marTop w:val="0"/>
              <w:marBottom w:val="0"/>
              <w:divBdr>
                <w:top w:val="none" w:sz="0" w:space="0" w:color="auto"/>
                <w:left w:val="none" w:sz="0" w:space="0" w:color="auto"/>
                <w:bottom w:val="none" w:sz="0" w:space="0" w:color="auto"/>
                <w:right w:val="none" w:sz="0" w:space="0" w:color="auto"/>
              </w:divBdr>
            </w:div>
            <w:div w:id="526407405">
              <w:marLeft w:val="0"/>
              <w:marRight w:val="0"/>
              <w:marTop w:val="0"/>
              <w:marBottom w:val="0"/>
              <w:divBdr>
                <w:top w:val="none" w:sz="0" w:space="0" w:color="auto"/>
                <w:left w:val="none" w:sz="0" w:space="0" w:color="auto"/>
                <w:bottom w:val="none" w:sz="0" w:space="0" w:color="auto"/>
                <w:right w:val="none" w:sz="0" w:space="0" w:color="auto"/>
              </w:divBdr>
            </w:div>
            <w:div w:id="1366295530">
              <w:marLeft w:val="0"/>
              <w:marRight w:val="0"/>
              <w:marTop w:val="0"/>
              <w:marBottom w:val="0"/>
              <w:divBdr>
                <w:top w:val="none" w:sz="0" w:space="0" w:color="auto"/>
                <w:left w:val="none" w:sz="0" w:space="0" w:color="auto"/>
                <w:bottom w:val="none" w:sz="0" w:space="0" w:color="auto"/>
                <w:right w:val="none" w:sz="0" w:space="0" w:color="auto"/>
              </w:divBdr>
            </w:div>
            <w:div w:id="783577430">
              <w:marLeft w:val="0"/>
              <w:marRight w:val="0"/>
              <w:marTop w:val="0"/>
              <w:marBottom w:val="0"/>
              <w:divBdr>
                <w:top w:val="none" w:sz="0" w:space="0" w:color="auto"/>
                <w:left w:val="none" w:sz="0" w:space="0" w:color="auto"/>
                <w:bottom w:val="none" w:sz="0" w:space="0" w:color="auto"/>
                <w:right w:val="none" w:sz="0" w:space="0" w:color="auto"/>
              </w:divBdr>
            </w:div>
            <w:div w:id="446584023">
              <w:marLeft w:val="0"/>
              <w:marRight w:val="0"/>
              <w:marTop w:val="0"/>
              <w:marBottom w:val="0"/>
              <w:divBdr>
                <w:top w:val="none" w:sz="0" w:space="0" w:color="auto"/>
                <w:left w:val="none" w:sz="0" w:space="0" w:color="auto"/>
                <w:bottom w:val="none" w:sz="0" w:space="0" w:color="auto"/>
                <w:right w:val="none" w:sz="0" w:space="0" w:color="auto"/>
              </w:divBdr>
            </w:div>
            <w:div w:id="1765607836">
              <w:marLeft w:val="0"/>
              <w:marRight w:val="0"/>
              <w:marTop w:val="0"/>
              <w:marBottom w:val="0"/>
              <w:divBdr>
                <w:top w:val="none" w:sz="0" w:space="0" w:color="auto"/>
                <w:left w:val="none" w:sz="0" w:space="0" w:color="auto"/>
                <w:bottom w:val="none" w:sz="0" w:space="0" w:color="auto"/>
                <w:right w:val="none" w:sz="0" w:space="0" w:color="auto"/>
              </w:divBdr>
            </w:div>
            <w:div w:id="1036272277">
              <w:marLeft w:val="0"/>
              <w:marRight w:val="0"/>
              <w:marTop w:val="0"/>
              <w:marBottom w:val="0"/>
              <w:divBdr>
                <w:top w:val="none" w:sz="0" w:space="0" w:color="auto"/>
                <w:left w:val="none" w:sz="0" w:space="0" w:color="auto"/>
                <w:bottom w:val="none" w:sz="0" w:space="0" w:color="auto"/>
                <w:right w:val="none" w:sz="0" w:space="0" w:color="auto"/>
              </w:divBdr>
            </w:div>
            <w:div w:id="1865513476">
              <w:marLeft w:val="0"/>
              <w:marRight w:val="0"/>
              <w:marTop w:val="0"/>
              <w:marBottom w:val="0"/>
              <w:divBdr>
                <w:top w:val="none" w:sz="0" w:space="0" w:color="auto"/>
                <w:left w:val="none" w:sz="0" w:space="0" w:color="auto"/>
                <w:bottom w:val="none" w:sz="0" w:space="0" w:color="auto"/>
                <w:right w:val="none" w:sz="0" w:space="0" w:color="auto"/>
              </w:divBdr>
            </w:div>
            <w:div w:id="163251142">
              <w:marLeft w:val="0"/>
              <w:marRight w:val="0"/>
              <w:marTop w:val="0"/>
              <w:marBottom w:val="0"/>
              <w:divBdr>
                <w:top w:val="none" w:sz="0" w:space="0" w:color="auto"/>
                <w:left w:val="none" w:sz="0" w:space="0" w:color="auto"/>
                <w:bottom w:val="none" w:sz="0" w:space="0" w:color="auto"/>
                <w:right w:val="none" w:sz="0" w:space="0" w:color="auto"/>
              </w:divBdr>
            </w:div>
            <w:div w:id="1158955045">
              <w:marLeft w:val="0"/>
              <w:marRight w:val="0"/>
              <w:marTop w:val="0"/>
              <w:marBottom w:val="0"/>
              <w:divBdr>
                <w:top w:val="none" w:sz="0" w:space="0" w:color="auto"/>
                <w:left w:val="none" w:sz="0" w:space="0" w:color="auto"/>
                <w:bottom w:val="none" w:sz="0" w:space="0" w:color="auto"/>
                <w:right w:val="none" w:sz="0" w:space="0" w:color="auto"/>
              </w:divBdr>
            </w:div>
            <w:div w:id="1572078553">
              <w:marLeft w:val="0"/>
              <w:marRight w:val="0"/>
              <w:marTop w:val="0"/>
              <w:marBottom w:val="0"/>
              <w:divBdr>
                <w:top w:val="none" w:sz="0" w:space="0" w:color="auto"/>
                <w:left w:val="none" w:sz="0" w:space="0" w:color="auto"/>
                <w:bottom w:val="none" w:sz="0" w:space="0" w:color="auto"/>
                <w:right w:val="none" w:sz="0" w:space="0" w:color="auto"/>
              </w:divBdr>
            </w:div>
            <w:div w:id="920338297">
              <w:marLeft w:val="0"/>
              <w:marRight w:val="0"/>
              <w:marTop w:val="0"/>
              <w:marBottom w:val="0"/>
              <w:divBdr>
                <w:top w:val="none" w:sz="0" w:space="0" w:color="auto"/>
                <w:left w:val="none" w:sz="0" w:space="0" w:color="auto"/>
                <w:bottom w:val="none" w:sz="0" w:space="0" w:color="auto"/>
                <w:right w:val="none" w:sz="0" w:space="0" w:color="auto"/>
              </w:divBdr>
            </w:div>
            <w:div w:id="338432982">
              <w:marLeft w:val="0"/>
              <w:marRight w:val="0"/>
              <w:marTop w:val="0"/>
              <w:marBottom w:val="0"/>
              <w:divBdr>
                <w:top w:val="none" w:sz="0" w:space="0" w:color="auto"/>
                <w:left w:val="none" w:sz="0" w:space="0" w:color="auto"/>
                <w:bottom w:val="none" w:sz="0" w:space="0" w:color="auto"/>
                <w:right w:val="none" w:sz="0" w:space="0" w:color="auto"/>
              </w:divBdr>
            </w:div>
            <w:div w:id="1969777173">
              <w:marLeft w:val="0"/>
              <w:marRight w:val="0"/>
              <w:marTop w:val="0"/>
              <w:marBottom w:val="0"/>
              <w:divBdr>
                <w:top w:val="none" w:sz="0" w:space="0" w:color="auto"/>
                <w:left w:val="none" w:sz="0" w:space="0" w:color="auto"/>
                <w:bottom w:val="none" w:sz="0" w:space="0" w:color="auto"/>
                <w:right w:val="none" w:sz="0" w:space="0" w:color="auto"/>
              </w:divBdr>
            </w:div>
            <w:div w:id="1424110904">
              <w:marLeft w:val="0"/>
              <w:marRight w:val="0"/>
              <w:marTop w:val="0"/>
              <w:marBottom w:val="0"/>
              <w:divBdr>
                <w:top w:val="none" w:sz="0" w:space="0" w:color="auto"/>
                <w:left w:val="none" w:sz="0" w:space="0" w:color="auto"/>
                <w:bottom w:val="none" w:sz="0" w:space="0" w:color="auto"/>
                <w:right w:val="none" w:sz="0" w:space="0" w:color="auto"/>
              </w:divBdr>
            </w:div>
            <w:div w:id="727874502">
              <w:marLeft w:val="0"/>
              <w:marRight w:val="0"/>
              <w:marTop w:val="0"/>
              <w:marBottom w:val="0"/>
              <w:divBdr>
                <w:top w:val="none" w:sz="0" w:space="0" w:color="auto"/>
                <w:left w:val="none" w:sz="0" w:space="0" w:color="auto"/>
                <w:bottom w:val="none" w:sz="0" w:space="0" w:color="auto"/>
                <w:right w:val="none" w:sz="0" w:space="0" w:color="auto"/>
              </w:divBdr>
            </w:div>
            <w:div w:id="2092847516">
              <w:marLeft w:val="0"/>
              <w:marRight w:val="0"/>
              <w:marTop w:val="0"/>
              <w:marBottom w:val="0"/>
              <w:divBdr>
                <w:top w:val="none" w:sz="0" w:space="0" w:color="auto"/>
                <w:left w:val="none" w:sz="0" w:space="0" w:color="auto"/>
                <w:bottom w:val="none" w:sz="0" w:space="0" w:color="auto"/>
                <w:right w:val="none" w:sz="0" w:space="0" w:color="auto"/>
              </w:divBdr>
            </w:div>
            <w:div w:id="1555237947">
              <w:marLeft w:val="0"/>
              <w:marRight w:val="0"/>
              <w:marTop w:val="0"/>
              <w:marBottom w:val="0"/>
              <w:divBdr>
                <w:top w:val="none" w:sz="0" w:space="0" w:color="auto"/>
                <w:left w:val="none" w:sz="0" w:space="0" w:color="auto"/>
                <w:bottom w:val="none" w:sz="0" w:space="0" w:color="auto"/>
                <w:right w:val="none" w:sz="0" w:space="0" w:color="auto"/>
              </w:divBdr>
            </w:div>
            <w:div w:id="12974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69807">
      <w:bodyDiv w:val="1"/>
      <w:marLeft w:val="0"/>
      <w:marRight w:val="0"/>
      <w:marTop w:val="0"/>
      <w:marBottom w:val="0"/>
      <w:divBdr>
        <w:top w:val="none" w:sz="0" w:space="0" w:color="auto"/>
        <w:left w:val="none" w:sz="0" w:space="0" w:color="auto"/>
        <w:bottom w:val="none" w:sz="0" w:space="0" w:color="auto"/>
        <w:right w:val="none" w:sz="0" w:space="0" w:color="auto"/>
      </w:divBdr>
      <w:divsChild>
        <w:div w:id="1715886691">
          <w:marLeft w:val="0"/>
          <w:marRight w:val="0"/>
          <w:marTop w:val="0"/>
          <w:marBottom w:val="0"/>
          <w:divBdr>
            <w:top w:val="none" w:sz="0" w:space="0" w:color="auto"/>
            <w:left w:val="none" w:sz="0" w:space="0" w:color="auto"/>
            <w:bottom w:val="none" w:sz="0" w:space="0" w:color="auto"/>
            <w:right w:val="none" w:sz="0" w:space="0" w:color="auto"/>
          </w:divBdr>
          <w:divsChild>
            <w:div w:id="1517840617">
              <w:marLeft w:val="0"/>
              <w:marRight w:val="0"/>
              <w:marTop w:val="0"/>
              <w:marBottom w:val="0"/>
              <w:divBdr>
                <w:top w:val="none" w:sz="0" w:space="0" w:color="auto"/>
                <w:left w:val="none" w:sz="0" w:space="0" w:color="auto"/>
                <w:bottom w:val="none" w:sz="0" w:space="0" w:color="auto"/>
                <w:right w:val="none" w:sz="0" w:space="0" w:color="auto"/>
              </w:divBdr>
            </w:div>
            <w:div w:id="1238436988">
              <w:marLeft w:val="0"/>
              <w:marRight w:val="0"/>
              <w:marTop w:val="0"/>
              <w:marBottom w:val="0"/>
              <w:divBdr>
                <w:top w:val="none" w:sz="0" w:space="0" w:color="auto"/>
                <w:left w:val="none" w:sz="0" w:space="0" w:color="auto"/>
                <w:bottom w:val="none" w:sz="0" w:space="0" w:color="auto"/>
                <w:right w:val="none" w:sz="0" w:space="0" w:color="auto"/>
              </w:divBdr>
            </w:div>
            <w:div w:id="256788370">
              <w:marLeft w:val="0"/>
              <w:marRight w:val="0"/>
              <w:marTop w:val="0"/>
              <w:marBottom w:val="0"/>
              <w:divBdr>
                <w:top w:val="none" w:sz="0" w:space="0" w:color="auto"/>
                <w:left w:val="none" w:sz="0" w:space="0" w:color="auto"/>
                <w:bottom w:val="none" w:sz="0" w:space="0" w:color="auto"/>
                <w:right w:val="none" w:sz="0" w:space="0" w:color="auto"/>
              </w:divBdr>
            </w:div>
            <w:div w:id="972321895">
              <w:marLeft w:val="0"/>
              <w:marRight w:val="0"/>
              <w:marTop w:val="0"/>
              <w:marBottom w:val="0"/>
              <w:divBdr>
                <w:top w:val="none" w:sz="0" w:space="0" w:color="auto"/>
                <w:left w:val="none" w:sz="0" w:space="0" w:color="auto"/>
                <w:bottom w:val="none" w:sz="0" w:space="0" w:color="auto"/>
                <w:right w:val="none" w:sz="0" w:space="0" w:color="auto"/>
              </w:divBdr>
            </w:div>
            <w:div w:id="1100223996">
              <w:marLeft w:val="0"/>
              <w:marRight w:val="0"/>
              <w:marTop w:val="0"/>
              <w:marBottom w:val="0"/>
              <w:divBdr>
                <w:top w:val="none" w:sz="0" w:space="0" w:color="auto"/>
                <w:left w:val="none" w:sz="0" w:space="0" w:color="auto"/>
                <w:bottom w:val="none" w:sz="0" w:space="0" w:color="auto"/>
                <w:right w:val="none" w:sz="0" w:space="0" w:color="auto"/>
              </w:divBdr>
            </w:div>
            <w:div w:id="2061510590">
              <w:marLeft w:val="0"/>
              <w:marRight w:val="0"/>
              <w:marTop w:val="0"/>
              <w:marBottom w:val="0"/>
              <w:divBdr>
                <w:top w:val="none" w:sz="0" w:space="0" w:color="auto"/>
                <w:left w:val="none" w:sz="0" w:space="0" w:color="auto"/>
                <w:bottom w:val="none" w:sz="0" w:space="0" w:color="auto"/>
                <w:right w:val="none" w:sz="0" w:space="0" w:color="auto"/>
              </w:divBdr>
            </w:div>
            <w:div w:id="805509260">
              <w:marLeft w:val="0"/>
              <w:marRight w:val="0"/>
              <w:marTop w:val="0"/>
              <w:marBottom w:val="0"/>
              <w:divBdr>
                <w:top w:val="none" w:sz="0" w:space="0" w:color="auto"/>
                <w:left w:val="none" w:sz="0" w:space="0" w:color="auto"/>
                <w:bottom w:val="none" w:sz="0" w:space="0" w:color="auto"/>
                <w:right w:val="none" w:sz="0" w:space="0" w:color="auto"/>
              </w:divBdr>
            </w:div>
            <w:div w:id="1057897147">
              <w:marLeft w:val="0"/>
              <w:marRight w:val="0"/>
              <w:marTop w:val="0"/>
              <w:marBottom w:val="0"/>
              <w:divBdr>
                <w:top w:val="none" w:sz="0" w:space="0" w:color="auto"/>
                <w:left w:val="none" w:sz="0" w:space="0" w:color="auto"/>
                <w:bottom w:val="none" w:sz="0" w:space="0" w:color="auto"/>
                <w:right w:val="none" w:sz="0" w:space="0" w:color="auto"/>
              </w:divBdr>
            </w:div>
            <w:div w:id="515383932">
              <w:marLeft w:val="0"/>
              <w:marRight w:val="0"/>
              <w:marTop w:val="0"/>
              <w:marBottom w:val="0"/>
              <w:divBdr>
                <w:top w:val="none" w:sz="0" w:space="0" w:color="auto"/>
                <w:left w:val="none" w:sz="0" w:space="0" w:color="auto"/>
                <w:bottom w:val="none" w:sz="0" w:space="0" w:color="auto"/>
                <w:right w:val="none" w:sz="0" w:space="0" w:color="auto"/>
              </w:divBdr>
            </w:div>
            <w:div w:id="2104568649">
              <w:marLeft w:val="0"/>
              <w:marRight w:val="0"/>
              <w:marTop w:val="0"/>
              <w:marBottom w:val="0"/>
              <w:divBdr>
                <w:top w:val="none" w:sz="0" w:space="0" w:color="auto"/>
                <w:left w:val="none" w:sz="0" w:space="0" w:color="auto"/>
                <w:bottom w:val="none" w:sz="0" w:space="0" w:color="auto"/>
                <w:right w:val="none" w:sz="0" w:space="0" w:color="auto"/>
              </w:divBdr>
            </w:div>
            <w:div w:id="913661159">
              <w:marLeft w:val="0"/>
              <w:marRight w:val="0"/>
              <w:marTop w:val="0"/>
              <w:marBottom w:val="0"/>
              <w:divBdr>
                <w:top w:val="none" w:sz="0" w:space="0" w:color="auto"/>
                <w:left w:val="none" w:sz="0" w:space="0" w:color="auto"/>
                <w:bottom w:val="none" w:sz="0" w:space="0" w:color="auto"/>
                <w:right w:val="none" w:sz="0" w:space="0" w:color="auto"/>
              </w:divBdr>
            </w:div>
            <w:div w:id="1056972687">
              <w:marLeft w:val="0"/>
              <w:marRight w:val="0"/>
              <w:marTop w:val="0"/>
              <w:marBottom w:val="0"/>
              <w:divBdr>
                <w:top w:val="none" w:sz="0" w:space="0" w:color="auto"/>
                <w:left w:val="none" w:sz="0" w:space="0" w:color="auto"/>
                <w:bottom w:val="none" w:sz="0" w:space="0" w:color="auto"/>
                <w:right w:val="none" w:sz="0" w:space="0" w:color="auto"/>
              </w:divBdr>
            </w:div>
            <w:div w:id="839082280">
              <w:marLeft w:val="0"/>
              <w:marRight w:val="0"/>
              <w:marTop w:val="0"/>
              <w:marBottom w:val="0"/>
              <w:divBdr>
                <w:top w:val="none" w:sz="0" w:space="0" w:color="auto"/>
                <w:left w:val="none" w:sz="0" w:space="0" w:color="auto"/>
                <w:bottom w:val="none" w:sz="0" w:space="0" w:color="auto"/>
                <w:right w:val="none" w:sz="0" w:space="0" w:color="auto"/>
              </w:divBdr>
            </w:div>
            <w:div w:id="1333072952">
              <w:marLeft w:val="0"/>
              <w:marRight w:val="0"/>
              <w:marTop w:val="0"/>
              <w:marBottom w:val="0"/>
              <w:divBdr>
                <w:top w:val="none" w:sz="0" w:space="0" w:color="auto"/>
                <w:left w:val="none" w:sz="0" w:space="0" w:color="auto"/>
                <w:bottom w:val="none" w:sz="0" w:space="0" w:color="auto"/>
                <w:right w:val="none" w:sz="0" w:space="0" w:color="auto"/>
              </w:divBdr>
            </w:div>
            <w:div w:id="1004550332">
              <w:marLeft w:val="0"/>
              <w:marRight w:val="0"/>
              <w:marTop w:val="0"/>
              <w:marBottom w:val="0"/>
              <w:divBdr>
                <w:top w:val="none" w:sz="0" w:space="0" w:color="auto"/>
                <w:left w:val="none" w:sz="0" w:space="0" w:color="auto"/>
                <w:bottom w:val="none" w:sz="0" w:space="0" w:color="auto"/>
                <w:right w:val="none" w:sz="0" w:space="0" w:color="auto"/>
              </w:divBdr>
            </w:div>
            <w:div w:id="741607664">
              <w:marLeft w:val="0"/>
              <w:marRight w:val="0"/>
              <w:marTop w:val="0"/>
              <w:marBottom w:val="0"/>
              <w:divBdr>
                <w:top w:val="none" w:sz="0" w:space="0" w:color="auto"/>
                <w:left w:val="none" w:sz="0" w:space="0" w:color="auto"/>
                <w:bottom w:val="none" w:sz="0" w:space="0" w:color="auto"/>
                <w:right w:val="none" w:sz="0" w:space="0" w:color="auto"/>
              </w:divBdr>
            </w:div>
            <w:div w:id="1959289536">
              <w:marLeft w:val="0"/>
              <w:marRight w:val="0"/>
              <w:marTop w:val="0"/>
              <w:marBottom w:val="0"/>
              <w:divBdr>
                <w:top w:val="none" w:sz="0" w:space="0" w:color="auto"/>
                <w:left w:val="none" w:sz="0" w:space="0" w:color="auto"/>
                <w:bottom w:val="none" w:sz="0" w:space="0" w:color="auto"/>
                <w:right w:val="none" w:sz="0" w:space="0" w:color="auto"/>
              </w:divBdr>
            </w:div>
            <w:div w:id="1990554508">
              <w:marLeft w:val="0"/>
              <w:marRight w:val="0"/>
              <w:marTop w:val="0"/>
              <w:marBottom w:val="0"/>
              <w:divBdr>
                <w:top w:val="none" w:sz="0" w:space="0" w:color="auto"/>
                <w:left w:val="none" w:sz="0" w:space="0" w:color="auto"/>
                <w:bottom w:val="none" w:sz="0" w:space="0" w:color="auto"/>
                <w:right w:val="none" w:sz="0" w:space="0" w:color="auto"/>
              </w:divBdr>
            </w:div>
            <w:div w:id="1988245726">
              <w:marLeft w:val="0"/>
              <w:marRight w:val="0"/>
              <w:marTop w:val="0"/>
              <w:marBottom w:val="0"/>
              <w:divBdr>
                <w:top w:val="none" w:sz="0" w:space="0" w:color="auto"/>
                <w:left w:val="none" w:sz="0" w:space="0" w:color="auto"/>
                <w:bottom w:val="none" w:sz="0" w:space="0" w:color="auto"/>
                <w:right w:val="none" w:sz="0" w:space="0" w:color="auto"/>
              </w:divBdr>
            </w:div>
            <w:div w:id="985863380">
              <w:marLeft w:val="0"/>
              <w:marRight w:val="0"/>
              <w:marTop w:val="0"/>
              <w:marBottom w:val="0"/>
              <w:divBdr>
                <w:top w:val="none" w:sz="0" w:space="0" w:color="auto"/>
                <w:left w:val="none" w:sz="0" w:space="0" w:color="auto"/>
                <w:bottom w:val="none" w:sz="0" w:space="0" w:color="auto"/>
                <w:right w:val="none" w:sz="0" w:space="0" w:color="auto"/>
              </w:divBdr>
            </w:div>
            <w:div w:id="167989442">
              <w:marLeft w:val="0"/>
              <w:marRight w:val="0"/>
              <w:marTop w:val="0"/>
              <w:marBottom w:val="0"/>
              <w:divBdr>
                <w:top w:val="none" w:sz="0" w:space="0" w:color="auto"/>
                <w:left w:val="none" w:sz="0" w:space="0" w:color="auto"/>
                <w:bottom w:val="none" w:sz="0" w:space="0" w:color="auto"/>
                <w:right w:val="none" w:sz="0" w:space="0" w:color="auto"/>
              </w:divBdr>
            </w:div>
            <w:div w:id="1215048038">
              <w:marLeft w:val="0"/>
              <w:marRight w:val="0"/>
              <w:marTop w:val="0"/>
              <w:marBottom w:val="0"/>
              <w:divBdr>
                <w:top w:val="none" w:sz="0" w:space="0" w:color="auto"/>
                <w:left w:val="none" w:sz="0" w:space="0" w:color="auto"/>
                <w:bottom w:val="none" w:sz="0" w:space="0" w:color="auto"/>
                <w:right w:val="none" w:sz="0" w:space="0" w:color="auto"/>
              </w:divBdr>
            </w:div>
            <w:div w:id="1118568534">
              <w:marLeft w:val="0"/>
              <w:marRight w:val="0"/>
              <w:marTop w:val="0"/>
              <w:marBottom w:val="0"/>
              <w:divBdr>
                <w:top w:val="none" w:sz="0" w:space="0" w:color="auto"/>
                <w:left w:val="none" w:sz="0" w:space="0" w:color="auto"/>
                <w:bottom w:val="none" w:sz="0" w:space="0" w:color="auto"/>
                <w:right w:val="none" w:sz="0" w:space="0" w:color="auto"/>
              </w:divBdr>
            </w:div>
            <w:div w:id="2068256009">
              <w:marLeft w:val="0"/>
              <w:marRight w:val="0"/>
              <w:marTop w:val="0"/>
              <w:marBottom w:val="0"/>
              <w:divBdr>
                <w:top w:val="none" w:sz="0" w:space="0" w:color="auto"/>
                <w:left w:val="none" w:sz="0" w:space="0" w:color="auto"/>
                <w:bottom w:val="none" w:sz="0" w:space="0" w:color="auto"/>
                <w:right w:val="none" w:sz="0" w:space="0" w:color="auto"/>
              </w:divBdr>
            </w:div>
            <w:div w:id="2066220142">
              <w:marLeft w:val="0"/>
              <w:marRight w:val="0"/>
              <w:marTop w:val="0"/>
              <w:marBottom w:val="0"/>
              <w:divBdr>
                <w:top w:val="none" w:sz="0" w:space="0" w:color="auto"/>
                <w:left w:val="none" w:sz="0" w:space="0" w:color="auto"/>
                <w:bottom w:val="none" w:sz="0" w:space="0" w:color="auto"/>
                <w:right w:val="none" w:sz="0" w:space="0" w:color="auto"/>
              </w:divBdr>
            </w:div>
            <w:div w:id="1937665263">
              <w:marLeft w:val="0"/>
              <w:marRight w:val="0"/>
              <w:marTop w:val="0"/>
              <w:marBottom w:val="0"/>
              <w:divBdr>
                <w:top w:val="none" w:sz="0" w:space="0" w:color="auto"/>
                <w:left w:val="none" w:sz="0" w:space="0" w:color="auto"/>
                <w:bottom w:val="none" w:sz="0" w:space="0" w:color="auto"/>
                <w:right w:val="none" w:sz="0" w:space="0" w:color="auto"/>
              </w:divBdr>
            </w:div>
            <w:div w:id="978606088">
              <w:marLeft w:val="0"/>
              <w:marRight w:val="0"/>
              <w:marTop w:val="0"/>
              <w:marBottom w:val="0"/>
              <w:divBdr>
                <w:top w:val="none" w:sz="0" w:space="0" w:color="auto"/>
                <w:left w:val="none" w:sz="0" w:space="0" w:color="auto"/>
                <w:bottom w:val="none" w:sz="0" w:space="0" w:color="auto"/>
                <w:right w:val="none" w:sz="0" w:space="0" w:color="auto"/>
              </w:divBdr>
            </w:div>
            <w:div w:id="1231891951">
              <w:marLeft w:val="0"/>
              <w:marRight w:val="0"/>
              <w:marTop w:val="0"/>
              <w:marBottom w:val="0"/>
              <w:divBdr>
                <w:top w:val="none" w:sz="0" w:space="0" w:color="auto"/>
                <w:left w:val="none" w:sz="0" w:space="0" w:color="auto"/>
                <w:bottom w:val="none" w:sz="0" w:space="0" w:color="auto"/>
                <w:right w:val="none" w:sz="0" w:space="0" w:color="auto"/>
              </w:divBdr>
            </w:div>
            <w:div w:id="847716254">
              <w:marLeft w:val="0"/>
              <w:marRight w:val="0"/>
              <w:marTop w:val="0"/>
              <w:marBottom w:val="0"/>
              <w:divBdr>
                <w:top w:val="none" w:sz="0" w:space="0" w:color="auto"/>
                <w:left w:val="none" w:sz="0" w:space="0" w:color="auto"/>
                <w:bottom w:val="none" w:sz="0" w:space="0" w:color="auto"/>
                <w:right w:val="none" w:sz="0" w:space="0" w:color="auto"/>
              </w:divBdr>
            </w:div>
            <w:div w:id="236866357">
              <w:marLeft w:val="0"/>
              <w:marRight w:val="0"/>
              <w:marTop w:val="0"/>
              <w:marBottom w:val="0"/>
              <w:divBdr>
                <w:top w:val="none" w:sz="0" w:space="0" w:color="auto"/>
                <w:left w:val="none" w:sz="0" w:space="0" w:color="auto"/>
                <w:bottom w:val="none" w:sz="0" w:space="0" w:color="auto"/>
                <w:right w:val="none" w:sz="0" w:space="0" w:color="auto"/>
              </w:divBdr>
            </w:div>
            <w:div w:id="13642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211">
      <w:bodyDiv w:val="1"/>
      <w:marLeft w:val="0"/>
      <w:marRight w:val="0"/>
      <w:marTop w:val="0"/>
      <w:marBottom w:val="0"/>
      <w:divBdr>
        <w:top w:val="none" w:sz="0" w:space="0" w:color="auto"/>
        <w:left w:val="none" w:sz="0" w:space="0" w:color="auto"/>
        <w:bottom w:val="none" w:sz="0" w:space="0" w:color="auto"/>
        <w:right w:val="none" w:sz="0" w:space="0" w:color="auto"/>
      </w:divBdr>
      <w:divsChild>
        <w:div w:id="1960144457">
          <w:marLeft w:val="0"/>
          <w:marRight w:val="0"/>
          <w:marTop w:val="0"/>
          <w:marBottom w:val="0"/>
          <w:divBdr>
            <w:top w:val="none" w:sz="0" w:space="0" w:color="auto"/>
            <w:left w:val="none" w:sz="0" w:space="0" w:color="auto"/>
            <w:bottom w:val="none" w:sz="0" w:space="0" w:color="auto"/>
            <w:right w:val="none" w:sz="0" w:space="0" w:color="auto"/>
          </w:divBdr>
          <w:divsChild>
            <w:div w:id="1318001641">
              <w:marLeft w:val="0"/>
              <w:marRight w:val="0"/>
              <w:marTop w:val="0"/>
              <w:marBottom w:val="0"/>
              <w:divBdr>
                <w:top w:val="none" w:sz="0" w:space="0" w:color="auto"/>
                <w:left w:val="none" w:sz="0" w:space="0" w:color="auto"/>
                <w:bottom w:val="none" w:sz="0" w:space="0" w:color="auto"/>
                <w:right w:val="none" w:sz="0" w:space="0" w:color="auto"/>
              </w:divBdr>
            </w:div>
            <w:div w:id="949823334">
              <w:marLeft w:val="0"/>
              <w:marRight w:val="0"/>
              <w:marTop w:val="0"/>
              <w:marBottom w:val="0"/>
              <w:divBdr>
                <w:top w:val="none" w:sz="0" w:space="0" w:color="auto"/>
                <w:left w:val="none" w:sz="0" w:space="0" w:color="auto"/>
                <w:bottom w:val="none" w:sz="0" w:space="0" w:color="auto"/>
                <w:right w:val="none" w:sz="0" w:space="0" w:color="auto"/>
              </w:divBdr>
            </w:div>
            <w:div w:id="336807203">
              <w:marLeft w:val="0"/>
              <w:marRight w:val="0"/>
              <w:marTop w:val="0"/>
              <w:marBottom w:val="0"/>
              <w:divBdr>
                <w:top w:val="none" w:sz="0" w:space="0" w:color="auto"/>
                <w:left w:val="none" w:sz="0" w:space="0" w:color="auto"/>
                <w:bottom w:val="none" w:sz="0" w:space="0" w:color="auto"/>
                <w:right w:val="none" w:sz="0" w:space="0" w:color="auto"/>
              </w:divBdr>
            </w:div>
            <w:div w:id="1584412449">
              <w:marLeft w:val="0"/>
              <w:marRight w:val="0"/>
              <w:marTop w:val="0"/>
              <w:marBottom w:val="0"/>
              <w:divBdr>
                <w:top w:val="none" w:sz="0" w:space="0" w:color="auto"/>
                <w:left w:val="none" w:sz="0" w:space="0" w:color="auto"/>
                <w:bottom w:val="none" w:sz="0" w:space="0" w:color="auto"/>
                <w:right w:val="none" w:sz="0" w:space="0" w:color="auto"/>
              </w:divBdr>
            </w:div>
            <w:div w:id="2080857425">
              <w:marLeft w:val="0"/>
              <w:marRight w:val="0"/>
              <w:marTop w:val="0"/>
              <w:marBottom w:val="0"/>
              <w:divBdr>
                <w:top w:val="none" w:sz="0" w:space="0" w:color="auto"/>
                <w:left w:val="none" w:sz="0" w:space="0" w:color="auto"/>
                <w:bottom w:val="none" w:sz="0" w:space="0" w:color="auto"/>
                <w:right w:val="none" w:sz="0" w:space="0" w:color="auto"/>
              </w:divBdr>
            </w:div>
            <w:div w:id="2141799825">
              <w:marLeft w:val="0"/>
              <w:marRight w:val="0"/>
              <w:marTop w:val="0"/>
              <w:marBottom w:val="0"/>
              <w:divBdr>
                <w:top w:val="none" w:sz="0" w:space="0" w:color="auto"/>
                <w:left w:val="none" w:sz="0" w:space="0" w:color="auto"/>
                <w:bottom w:val="none" w:sz="0" w:space="0" w:color="auto"/>
                <w:right w:val="none" w:sz="0" w:space="0" w:color="auto"/>
              </w:divBdr>
            </w:div>
            <w:div w:id="1874340904">
              <w:marLeft w:val="0"/>
              <w:marRight w:val="0"/>
              <w:marTop w:val="0"/>
              <w:marBottom w:val="0"/>
              <w:divBdr>
                <w:top w:val="none" w:sz="0" w:space="0" w:color="auto"/>
                <w:left w:val="none" w:sz="0" w:space="0" w:color="auto"/>
                <w:bottom w:val="none" w:sz="0" w:space="0" w:color="auto"/>
                <w:right w:val="none" w:sz="0" w:space="0" w:color="auto"/>
              </w:divBdr>
            </w:div>
            <w:div w:id="2139645374">
              <w:marLeft w:val="0"/>
              <w:marRight w:val="0"/>
              <w:marTop w:val="0"/>
              <w:marBottom w:val="0"/>
              <w:divBdr>
                <w:top w:val="none" w:sz="0" w:space="0" w:color="auto"/>
                <w:left w:val="none" w:sz="0" w:space="0" w:color="auto"/>
                <w:bottom w:val="none" w:sz="0" w:space="0" w:color="auto"/>
                <w:right w:val="none" w:sz="0" w:space="0" w:color="auto"/>
              </w:divBdr>
            </w:div>
            <w:div w:id="1283809684">
              <w:marLeft w:val="0"/>
              <w:marRight w:val="0"/>
              <w:marTop w:val="0"/>
              <w:marBottom w:val="0"/>
              <w:divBdr>
                <w:top w:val="none" w:sz="0" w:space="0" w:color="auto"/>
                <w:left w:val="none" w:sz="0" w:space="0" w:color="auto"/>
                <w:bottom w:val="none" w:sz="0" w:space="0" w:color="auto"/>
                <w:right w:val="none" w:sz="0" w:space="0" w:color="auto"/>
              </w:divBdr>
            </w:div>
            <w:div w:id="198514603">
              <w:marLeft w:val="0"/>
              <w:marRight w:val="0"/>
              <w:marTop w:val="0"/>
              <w:marBottom w:val="0"/>
              <w:divBdr>
                <w:top w:val="none" w:sz="0" w:space="0" w:color="auto"/>
                <w:left w:val="none" w:sz="0" w:space="0" w:color="auto"/>
                <w:bottom w:val="none" w:sz="0" w:space="0" w:color="auto"/>
                <w:right w:val="none" w:sz="0" w:space="0" w:color="auto"/>
              </w:divBdr>
            </w:div>
            <w:div w:id="56361394">
              <w:marLeft w:val="0"/>
              <w:marRight w:val="0"/>
              <w:marTop w:val="0"/>
              <w:marBottom w:val="0"/>
              <w:divBdr>
                <w:top w:val="none" w:sz="0" w:space="0" w:color="auto"/>
                <w:left w:val="none" w:sz="0" w:space="0" w:color="auto"/>
                <w:bottom w:val="none" w:sz="0" w:space="0" w:color="auto"/>
                <w:right w:val="none" w:sz="0" w:space="0" w:color="auto"/>
              </w:divBdr>
            </w:div>
            <w:div w:id="118111042">
              <w:marLeft w:val="0"/>
              <w:marRight w:val="0"/>
              <w:marTop w:val="0"/>
              <w:marBottom w:val="0"/>
              <w:divBdr>
                <w:top w:val="none" w:sz="0" w:space="0" w:color="auto"/>
                <w:left w:val="none" w:sz="0" w:space="0" w:color="auto"/>
                <w:bottom w:val="none" w:sz="0" w:space="0" w:color="auto"/>
                <w:right w:val="none" w:sz="0" w:space="0" w:color="auto"/>
              </w:divBdr>
            </w:div>
            <w:div w:id="2025205715">
              <w:marLeft w:val="0"/>
              <w:marRight w:val="0"/>
              <w:marTop w:val="0"/>
              <w:marBottom w:val="0"/>
              <w:divBdr>
                <w:top w:val="none" w:sz="0" w:space="0" w:color="auto"/>
                <w:left w:val="none" w:sz="0" w:space="0" w:color="auto"/>
                <w:bottom w:val="none" w:sz="0" w:space="0" w:color="auto"/>
                <w:right w:val="none" w:sz="0" w:space="0" w:color="auto"/>
              </w:divBdr>
            </w:div>
            <w:div w:id="1172376531">
              <w:marLeft w:val="0"/>
              <w:marRight w:val="0"/>
              <w:marTop w:val="0"/>
              <w:marBottom w:val="0"/>
              <w:divBdr>
                <w:top w:val="none" w:sz="0" w:space="0" w:color="auto"/>
                <w:left w:val="none" w:sz="0" w:space="0" w:color="auto"/>
                <w:bottom w:val="none" w:sz="0" w:space="0" w:color="auto"/>
                <w:right w:val="none" w:sz="0" w:space="0" w:color="auto"/>
              </w:divBdr>
            </w:div>
            <w:div w:id="871184496">
              <w:marLeft w:val="0"/>
              <w:marRight w:val="0"/>
              <w:marTop w:val="0"/>
              <w:marBottom w:val="0"/>
              <w:divBdr>
                <w:top w:val="none" w:sz="0" w:space="0" w:color="auto"/>
                <w:left w:val="none" w:sz="0" w:space="0" w:color="auto"/>
                <w:bottom w:val="none" w:sz="0" w:space="0" w:color="auto"/>
                <w:right w:val="none" w:sz="0" w:space="0" w:color="auto"/>
              </w:divBdr>
            </w:div>
            <w:div w:id="1119495936">
              <w:marLeft w:val="0"/>
              <w:marRight w:val="0"/>
              <w:marTop w:val="0"/>
              <w:marBottom w:val="0"/>
              <w:divBdr>
                <w:top w:val="none" w:sz="0" w:space="0" w:color="auto"/>
                <w:left w:val="none" w:sz="0" w:space="0" w:color="auto"/>
                <w:bottom w:val="none" w:sz="0" w:space="0" w:color="auto"/>
                <w:right w:val="none" w:sz="0" w:space="0" w:color="auto"/>
              </w:divBdr>
            </w:div>
            <w:div w:id="1040546622">
              <w:marLeft w:val="0"/>
              <w:marRight w:val="0"/>
              <w:marTop w:val="0"/>
              <w:marBottom w:val="0"/>
              <w:divBdr>
                <w:top w:val="none" w:sz="0" w:space="0" w:color="auto"/>
                <w:left w:val="none" w:sz="0" w:space="0" w:color="auto"/>
                <w:bottom w:val="none" w:sz="0" w:space="0" w:color="auto"/>
                <w:right w:val="none" w:sz="0" w:space="0" w:color="auto"/>
              </w:divBdr>
            </w:div>
            <w:div w:id="391923416">
              <w:marLeft w:val="0"/>
              <w:marRight w:val="0"/>
              <w:marTop w:val="0"/>
              <w:marBottom w:val="0"/>
              <w:divBdr>
                <w:top w:val="none" w:sz="0" w:space="0" w:color="auto"/>
                <w:left w:val="none" w:sz="0" w:space="0" w:color="auto"/>
                <w:bottom w:val="none" w:sz="0" w:space="0" w:color="auto"/>
                <w:right w:val="none" w:sz="0" w:space="0" w:color="auto"/>
              </w:divBdr>
            </w:div>
            <w:div w:id="1992129202">
              <w:marLeft w:val="0"/>
              <w:marRight w:val="0"/>
              <w:marTop w:val="0"/>
              <w:marBottom w:val="0"/>
              <w:divBdr>
                <w:top w:val="none" w:sz="0" w:space="0" w:color="auto"/>
                <w:left w:val="none" w:sz="0" w:space="0" w:color="auto"/>
                <w:bottom w:val="none" w:sz="0" w:space="0" w:color="auto"/>
                <w:right w:val="none" w:sz="0" w:space="0" w:color="auto"/>
              </w:divBdr>
            </w:div>
            <w:div w:id="1008170982">
              <w:marLeft w:val="0"/>
              <w:marRight w:val="0"/>
              <w:marTop w:val="0"/>
              <w:marBottom w:val="0"/>
              <w:divBdr>
                <w:top w:val="none" w:sz="0" w:space="0" w:color="auto"/>
                <w:left w:val="none" w:sz="0" w:space="0" w:color="auto"/>
                <w:bottom w:val="none" w:sz="0" w:space="0" w:color="auto"/>
                <w:right w:val="none" w:sz="0" w:space="0" w:color="auto"/>
              </w:divBdr>
            </w:div>
            <w:div w:id="1290673142">
              <w:marLeft w:val="0"/>
              <w:marRight w:val="0"/>
              <w:marTop w:val="0"/>
              <w:marBottom w:val="0"/>
              <w:divBdr>
                <w:top w:val="none" w:sz="0" w:space="0" w:color="auto"/>
                <w:left w:val="none" w:sz="0" w:space="0" w:color="auto"/>
                <w:bottom w:val="none" w:sz="0" w:space="0" w:color="auto"/>
                <w:right w:val="none" w:sz="0" w:space="0" w:color="auto"/>
              </w:divBdr>
            </w:div>
            <w:div w:id="1330711534">
              <w:marLeft w:val="0"/>
              <w:marRight w:val="0"/>
              <w:marTop w:val="0"/>
              <w:marBottom w:val="0"/>
              <w:divBdr>
                <w:top w:val="none" w:sz="0" w:space="0" w:color="auto"/>
                <w:left w:val="none" w:sz="0" w:space="0" w:color="auto"/>
                <w:bottom w:val="none" w:sz="0" w:space="0" w:color="auto"/>
                <w:right w:val="none" w:sz="0" w:space="0" w:color="auto"/>
              </w:divBdr>
            </w:div>
            <w:div w:id="882448463">
              <w:marLeft w:val="0"/>
              <w:marRight w:val="0"/>
              <w:marTop w:val="0"/>
              <w:marBottom w:val="0"/>
              <w:divBdr>
                <w:top w:val="none" w:sz="0" w:space="0" w:color="auto"/>
                <w:left w:val="none" w:sz="0" w:space="0" w:color="auto"/>
                <w:bottom w:val="none" w:sz="0" w:space="0" w:color="auto"/>
                <w:right w:val="none" w:sz="0" w:space="0" w:color="auto"/>
              </w:divBdr>
            </w:div>
            <w:div w:id="203521982">
              <w:marLeft w:val="0"/>
              <w:marRight w:val="0"/>
              <w:marTop w:val="0"/>
              <w:marBottom w:val="0"/>
              <w:divBdr>
                <w:top w:val="none" w:sz="0" w:space="0" w:color="auto"/>
                <w:left w:val="none" w:sz="0" w:space="0" w:color="auto"/>
                <w:bottom w:val="none" w:sz="0" w:space="0" w:color="auto"/>
                <w:right w:val="none" w:sz="0" w:space="0" w:color="auto"/>
              </w:divBdr>
            </w:div>
            <w:div w:id="1206408531">
              <w:marLeft w:val="0"/>
              <w:marRight w:val="0"/>
              <w:marTop w:val="0"/>
              <w:marBottom w:val="0"/>
              <w:divBdr>
                <w:top w:val="none" w:sz="0" w:space="0" w:color="auto"/>
                <w:left w:val="none" w:sz="0" w:space="0" w:color="auto"/>
                <w:bottom w:val="none" w:sz="0" w:space="0" w:color="auto"/>
                <w:right w:val="none" w:sz="0" w:space="0" w:color="auto"/>
              </w:divBdr>
            </w:div>
            <w:div w:id="1647856034">
              <w:marLeft w:val="0"/>
              <w:marRight w:val="0"/>
              <w:marTop w:val="0"/>
              <w:marBottom w:val="0"/>
              <w:divBdr>
                <w:top w:val="none" w:sz="0" w:space="0" w:color="auto"/>
                <w:left w:val="none" w:sz="0" w:space="0" w:color="auto"/>
                <w:bottom w:val="none" w:sz="0" w:space="0" w:color="auto"/>
                <w:right w:val="none" w:sz="0" w:space="0" w:color="auto"/>
              </w:divBdr>
            </w:div>
            <w:div w:id="1862546645">
              <w:marLeft w:val="0"/>
              <w:marRight w:val="0"/>
              <w:marTop w:val="0"/>
              <w:marBottom w:val="0"/>
              <w:divBdr>
                <w:top w:val="none" w:sz="0" w:space="0" w:color="auto"/>
                <w:left w:val="none" w:sz="0" w:space="0" w:color="auto"/>
                <w:bottom w:val="none" w:sz="0" w:space="0" w:color="auto"/>
                <w:right w:val="none" w:sz="0" w:space="0" w:color="auto"/>
              </w:divBdr>
            </w:div>
            <w:div w:id="1499998588">
              <w:marLeft w:val="0"/>
              <w:marRight w:val="0"/>
              <w:marTop w:val="0"/>
              <w:marBottom w:val="0"/>
              <w:divBdr>
                <w:top w:val="none" w:sz="0" w:space="0" w:color="auto"/>
                <w:left w:val="none" w:sz="0" w:space="0" w:color="auto"/>
                <w:bottom w:val="none" w:sz="0" w:space="0" w:color="auto"/>
                <w:right w:val="none" w:sz="0" w:space="0" w:color="auto"/>
              </w:divBdr>
            </w:div>
            <w:div w:id="2112970690">
              <w:marLeft w:val="0"/>
              <w:marRight w:val="0"/>
              <w:marTop w:val="0"/>
              <w:marBottom w:val="0"/>
              <w:divBdr>
                <w:top w:val="none" w:sz="0" w:space="0" w:color="auto"/>
                <w:left w:val="none" w:sz="0" w:space="0" w:color="auto"/>
                <w:bottom w:val="none" w:sz="0" w:space="0" w:color="auto"/>
                <w:right w:val="none" w:sz="0" w:space="0" w:color="auto"/>
              </w:divBdr>
            </w:div>
            <w:div w:id="663973422">
              <w:marLeft w:val="0"/>
              <w:marRight w:val="0"/>
              <w:marTop w:val="0"/>
              <w:marBottom w:val="0"/>
              <w:divBdr>
                <w:top w:val="none" w:sz="0" w:space="0" w:color="auto"/>
                <w:left w:val="none" w:sz="0" w:space="0" w:color="auto"/>
                <w:bottom w:val="none" w:sz="0" w:space="0" w:color="auto"/>
                <w:right w:val="none" w:sz="0" w:space="0" w:color="auto"/>
              </w:divBdr>
            </w:div>
            <w:div w:id="2053964167">
              <w:marLeft w:val="0"/>
              <w:marRight w:val="0"/>
              <w:marTop w:val="0"/>
              <w:marBottom w:val="0"/>
              <w:divBdr>
                <w:top w:val="none" w:sz="0" w:space="0" w:color="auto"/>
                <w:left w:val="none" w:sz="0" w:space="0" w:color="auto"/>
                <w:bottom w:val="none" w:sz="0" w:space="0" w:color="auto"/>
                <w:right w:val="none" w:sz="0" w:space="0" w:color="auto"/>
              </w:divBdr>
            </w:div>
            <w:div w:id="661396798">
              <w:marLeft w:val="0"/>
              <w:marRight w:val="0"/>
              <w:marTop w:val="0"/>
              <w:marBottom w:val="0"/>
              <w:divBdr>
                <w:top w:val="none" w:sz="0" w:space="0" w:color="auto"/>
                <w:left w:val="none" w:sz="0" w:space="0" w:color="auto"/>
                <w:bottom w:val="none" w:sz="0" w:space="0" w:color="auto"/>
                <w:right w:val="none" w:sz="0" w:space="0" w:color="auto"/>
              </w:divBdr>
            </w:div>
            <w:div w:id="1751612628">
              <w:marLeft w:val="0"/>
              <w:marRight w:val="0"/>
              <w:marTop w:val="0"/>
              <w:marBottom w:val="0"/>
              <w:divBdr>
                <w:top w:val="none" w:sz="0" w:space="0" w:color="auto"/>
                <w:left w:val="none" w:sz="0" w:space="0" w:color="auto"/>
                <w:bottom w:val="none" w:sz="0" w:space="0" w:color="auto"/>
                <w:right w:val="none" w:sz="0" w:space="0" w:color="auto"/>
              </w:divBdr>
            </w:div>
            <w:div w:id="46682360">
              <w:marLeft w:val="0"/>
              <w:marRight w:val="0"/>
              <w:marTop w:val="0"/>
              <w:marBottom w:val="0"/>
              <w:divBdr>
                <w:top w:val="none" w:sz="0" w:space="0" w:color="auto"/>
                <w:left w:val="none" w:sz="0" w:space="0" w:color="auto"/>
                <w:bottom w:val="none" w:sz="0" w:space="0" w:color="auto"/>
                <w:right w:val="none" w:sz="0" w:space="0" w:color="auto"/>
              </w:divBdr>
            </w:div>
            <w:div w:id="1704476678">
              <w:marLeft w:val="0"/>
              <w:marRight w:val="0"/>
              <w:marTop w:val="0"/>
              <w:marBottom w:val="0"/>
              <w:divBdr>
                <w:top w:val="none" w:sz="0" w:space="0" w:color="auto"/>
                <w:left w:val="none" w:sz="0" w:space="0" w:color="auto"/>
                <w:bottom w:val="none" w:sz="0" w:space="0" w:color="auto"/>
                <w:right w:val="none" w:sz="0" w:space="0" w:color="auto"/>
              </w:divBdr>
            </w:div>
            <w:div w:id="867766196">
              <w:marLeft w:val="0"/>
              <w:marRight w:val="0"/>
              <w:marTop w:val="0"/>
              <w:marBottom w:val="0"/>
              <w:divBdr>
                <w:top w:val="none" w:sz="0" w:space="0" w:color="auto"/>
                <w:left w:val="none" w:sz="0" w:space="0" w:color="auto"/>
                <w:bottom w:val="none" w:sz="0" w:space="0" w:color="auto"/>
                <w:right w:val="none" w:sz="0" w:space="0" w:color="auto"/>
              </w:divBdr>
            </w:div>
            <w:div w:id="2108231586">
              <w:marLeft w:val="0"/>
              <w:marRight w:val="0"/>
              <w:marTop w:val="0"/>
              <w:marBottom w:val="0"/>
              <w:divBdr>
                <w:top w:val="none" w:sz="0" w:space="0" w:color="auto"/>
                <w:left w:val="none" w:sz="0" w:space="0" w:color="auto"/>
                <w:bottom w:val="none" w:sz="0" w:space="0" w:color="auto"/>
                <w:right w:val="none" w:sz="0" w:space="0" w:color="auto"/>
              </w:divBdr>
            </w:div>
            <w:div w:id="1248879156">
              <w:marLeft w:val="0"/>
              <w:marRight w:val="0"/>
              <w:marTop w:val="0"/>
              <w:marBottom w:val="0"/>
              <w:divBdr>
                <w:top w:val="none" w:sz="0" w:space="0" w:color="auto"/>
                <w:left w:val="none" w:sz="0" w:space="0" w:color="auto"/>
                <w:bottom w:val="none" w:sz="0" w:space="0" w:color="auto"/>
                <w:right w:val="none" w:sz="0" w:space="0" w:color="auto"/>
              </w:divBdr>
            </w:div>
            <w:div w:id="2000771261">
              <w:marLeft w:val="0"/>
              <w:marRight w:val="0"/>
              <w:marTop w:val="0"/>
              <w:marBottom w:val="0"/>
              <w:divBdr>
                <w:top w:val="none" w:sz="0" w:space="0" w:color="auto"/>
                <w:left w:val="none" w:sz="0" w:space="0" w:color="auto"/>
                <w:bottom w:val="none" w:sz="0" w:space="0" w:color="auto"/>
                <w:right w:val="none" w:sz="0" w:space="0" w:color="auto"/>
              </w:divBdr>
            </w:div>
            <w:div w:id="1943680650">
              <w:marLeft w:val="0"/>
              <w:marRight w:val="0"/>
              <w:marTop w:val="0"/>
              <w:marBottom w:val="0"/>
              <w:divBdr>
                <w:top w:val="none" w:sz="0" w:space="0" w:color="auto"/>
                <w:left w:val="none" w:sz="0" w:space="0" w:color="auto"/>
                <w:bottom w:val="none" w:sz="0" w:space="0" w:color="auto"/>
                <w:right w:val="none" w:sz="0" w:space="0" w:color="auto"/>
              </w:divBdr>
            </w:div>
            <w:div w:id="1507135215">
              <w:marLeft w:val="0"/>
              <w:marRight w:val="0"/>
              <w:marTop w:val="0"/>
              <w:marBottom w:val="0"/>
              <w:divBdr>
                <w:top w:val="none" w:sz="0" w:space="0" w:color="auto"/>
                <w:left w:val="none" w:sz="0" w:space="0" w:color="auto"/>
                <w:bottom w:val="none" w:sz="0" w:space="0" w:color="auto"/>
                <w:right w:val="none" w:sz="0" w:space="0" w:color="auto"/>
              </w:divBdr>
            </w:div>
            <w:div w:id="1694696380">
              <w:marLeft w:val="0"/>
              <w:marRight w:val="0"/>
              <w:marTop w:val="0"/>
              <w:marBottom w:val="0"/>
              <w:divBdr>
                <w:top w:val="none" w:sz="0" w:space="0" w:color="auto"/>
                <w:left w:val="none" w:sz="0" w:space="0" w:color="auto"/>
                <w:bottom w:val="none" w:sz="0" w:space="0" w:color="auto"/>
                <w:right w:val="none" w:sz="0" w:space="0" w:color="auto"/>
              </w:divBdr>
            </w:div>
            <w:div w:id="1039823647">
              <w:marLeft w:val="0"/>
              <w:marRight w:val="0"/>
              <w:marTop w:val="0"/>
              <w:marBottom w:val="0"/>
              <w:divBdr>
                <w:top w:val="none" w:sz="0" w:space="0" w:color="auto"/>
                <w:left w:val="none" w:sz="0" w:space="0" w:color="auto"/>
                <w:bottom w:val="none" w:sz="0" w:space="0" w:color="auto"/>
                <w:right w:val="none" w:sz="0" w:space="0" w:color="auto"/>
              </w:divBdr>
            </w:div>
            <w:div w:id="383523039">
              <w:marLeft w:val="0"/>
              <w:marRight w:val="0"/>
              <w:marTop w:val="0"/>
              <w:marBottom w:val="0"/>
              <w:divBdr>
                <w:top w:val="none" w:sz="0" w:space="0" w:color="auto"/>
                <w:left w:val="none" w:sz="0" w:space="0" w:color="auto"/>
                <w:bottom w:val="none" w:sz="0" w:space="0" w:color="auto"/>
                <w:right w:val="none" w:sz="0" w:space="0" w:color="auto"/>
              </w:divBdr>
            </w:div>
            <w:div w:id="749349635">
              <w:marLeft w:val="0"/>
              <w:marRight w:val="0"/>
              <w:marTop w:val="0"/>
              <w:marBottom w:val="0"/>
              <w:divBdr>
                <w:top w:val="none" w:sz="0" w:space="0" w:color="auto"/>
                <w:left w:val="none" w:sz="0" w:space="0" w:color="auto"/>
                <w:bottom w:val="none" w:sz="0" w:space="0" w:color="auto"/>
                <w:right w:val="none" w:sz="0" w:space="0" w:color="auto"/>
              </w:divBdr>
            </w:div>
            <w:div w:id="687873947">
              <w:marLeft w:val="0"/>
              <w:marRight w:val="0"/>
              <w:marTop w:val="0"/>
              <w:marBottom w:val="0"/>
              <w:divBdr>
                <w:top w:val="none" w:sz="0" w:space="0" w:color="auto"/>
                <w:left w:val="none" w:sz="0" w:space="0" w:color="auto"/>
                <w:bottom w:val="none" w:sz="0" w:space="0" w:color="auto"/>
                <w:right w:val="none" w:sz="0" w:space="0" w:color="auto"/>
              </w:divBdr>
            </w:div>
            <w:div w:id="5332800">
              <w:marLeft w:val="0"/>
              <w:marRight w:val="0"/>
              <w:marTop w:val="0"/>
              <w:marBottom w:val="0"/>
              <w:divBdr>
                <w:top w:val="none" w:sz="0" w:space="0" w:color="auto"/>
                <w:left w:val="none" w:sz="0" w:space="0" w:color="auto"/>
                <w:bottom w:val="none" w:sz="0" w:space="0" w:color="auto"/>
                <w:right w:val="none" w:sz="0" w:space="0" w:color="auto"/>
              </w:divBdr>
            </w:div>
            <w:div w:id="903566202">
              <w:marLeft w:val="0"/>
              <w:marRight w:val="0"/>
              <w:marTop w:val="0"/>
              <w:marBottom w:val="0"/>
              <w:divBdr>
                <w:top w:val="none" w:sz="0" w:space="0" w:color="auto"/>
                <w:left w:val="none" w:sz="0" w:space="0" w:color="auto"/>
                <w:bottom w:val="none" w:sz="0" w:space="0" w:color="auto"/>
                <w:right w:val="none" w:sz="0" w:space="0" w:color="auto"/>
              </w:divBdr>
            </w:div>
            <w:div w:id="173351634">
              <w:marLeft w:val="0"/>
              <w:marRight w:val="0"/>
              <w:marTop w:val="0"/>
              <w:marBottom w:val="0"/>
              <w:divBdr>
                <w:top w:val="none" w:sz="0" w:space="0" w:color="auto"/>
                <w:left w:val="none" w:sz="0" w:space="0" w:color="auto"/>
                <w:bottom w:val="none" w:sz="0" w:space="0" w:color="auto"/>
                <w:right w:val="none" w:sz="0" w:space="0" w:color="auto"/>
              </w:divBdr>
            </w:div>
            <w:div w:id="1775244285">
              <w:marLeft w:val="0"/>
              <w:marRight w:val="0"/>
              <w:marTop w:val="0"/>
              <w:marBottom w:val="0"/>
              <w:divBdr>
                <w:top w:val="none" w:sz="0" w:space="0" w:color="auto"/>
                <w:left w:val="none" w:sz="0" w:space="0" w:color="auto"/>
                <w:bottom w:val="none" w:sz="0" w:space="0" w:color="auto"/>
                <w:right w:val="none" w:sz="0" w:space="0" w:color="auto"/>
              </w:divBdr>
            </w:div>
            <w:div w:id="1808087177">
              <w:marLeft w:val="0"/>
              <w:marRight w:val="0"/>
              <w:marTop w:val="0"/>
              <w:marBottom w:val="0"/>
              <w:divBdr>
                <w:top w:val="none" w:sz="0" w:space="0" w:color="auto"/>
                <w:left w:val="none" w:sz="0" w:space="0" w:color="auto"/>
                <w:bottom w:val="none" w:sz="0" w:space="0" w:color="auto"/>
                <w:right w:val="none" w:sz="0" w:space="0" w:color="auto"/>
              </w:divBdr>
            </w:div>
            <w:div w:id="2061054097">
              <w:marLeft w:val="0"/>
              <w:marRight w:val="0"/>
              <w:marTop w:val="0"/>
              <w:marBottom w:val="0"/>
              <w:divBdr>
                <w:top w:val="none" w:sz="0" w:space="0" w:color="auto"/>
                <w:left w:val="none" w:sz="0" w:space="0" w:color="auto"/>
                <w:bottom w:val="none" w:sz="0" w:space="0" w:color="auto"/>
                <w:right w:val="none" w:sz="0" w:space="0" w:color="auto"/>
              </w:divBdr>
            </w:div>
            <w:div w:id="9836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5408">
      <w:bodyDiv w:val="1"/>
      <w:marLeft w:val="0"/>
      <w:marRight w:val="0"/>
      <w:marTop w:val="0"/>
      <w:marBottom w:val="0"/>
      <w:divBdr>
        <w:top w:val="none" w:sz="0" w:space="0" w:color="auto"/>
        <w:left w:val="none" w:sz="0" w:space="0" w:color="auto"/>
        <w:bottom w:val="none" w:sz="0" w:space="0" w:color="auto"/>
        <w:right w:val="none" w:sz="0" w:space="0" w:color="auto"/>
      </w:divBdr>
      <w:divsChild>
        <w:div w:id="1267690688">
          <w:marLeft w:val="0"/>
          <w:marRight w:val="0"/>
          <w:marTop w:val="0"/>
          <w:marBottom w:val="0"/>
          <w:divBdr>
            <w:top w:val="none" w:sz="0" w:space="0" w:color="auto"/>
            <w:left w:val="none" w:sz="0" w:space="0" w:color="auto"/>
            <w:bottom w:val="none" w:sz="0" w:space="0" w:color="auto"/>
            <w:right w:val="none" w:sz="0" w:space="0" w:color="auto"/>
          </w:divBdr>
          <w:divsChild>
            <w:div w:id="21354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086">
      <w:bodyDiv w:val="1"/>
      <w:marLeft w:val="0"/>
      <w:marRight w:val="0"/>
      <w:marTop w:val="0"/>
      <w:marBottom w:val="0"/>
      <w:divBdr>
        <w:top w:val="none" w:sz="0" w:space="0" w:color="auto"/>
        <w:left w:val="none" w:sz="0" w:space="0" w:color="auto"/>
        <w:bottom w:val="none" w:sz="0" w:space="0" w:color="auto"/>
        <w:right w:val="none" w:sz="0" w:space="0" w:color="auto"/>
      </w:divBdr>
      <w:divsChild>
        <w:div w:id="1528447358">
          <w:marLeft w:val="0"/>
          <w:marRight w:val="0"/>
          <w:marTop w:val="0"/>
          <w:marBottom w:val="0"/>
          <w:divBdr>
            <w:top w:val="none" w:sz="0" w:space="0" w:color="auto"/>
            <w:left w:val="none" w:sz="0" w:space="0" w:color="auto"/>
            <w:bottom w:val="none" w:sz="0" w:space="0" w:color="auto"/>
            <w:right w:val="none" w:sz="0" w:space="0" w:color="auto"/>
          </w:divBdr>
          <w:divsChild>
            <w:div w:id="16460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502">
      <w:bodyDiv w:val="1"/>
      <w:marLeft w:val="0"/>
      <w:marRight w:val="0"/>
      <w:marTop w:val="0"/>
      <w:marBottom w:val="0"/>
      <w:divBdr>
        <w:top w:val="none" w:sz="0" w:space="0" w:color="auto"/>
        <w:left w:val="none" w:sz="0" w:space="0" w:color="auto"/>
        <w:bottom w:val="none" w:sz="0" w:space="0" w:color="auto"/>
        <w:right w:val="none" w:sz="0" w:space="0" w:color="auto"/>
      </w:divBdr>
      <w:divsChild>
        <w:div w:id="690036826">
          <w:marLeft w:val="0"/>
          <w:marRight w:val="0"/>
          <w:marTop w:val="0"/>
          <w:marBottom w:val="0"/>
          <w:divBdr>
            <w:top w:val="none" w:sz="0" w:space="0" w:color="auto"/>
            <w:left w:val="none" w:sz="0" w:space="0" w:color="auto"/>
            <w:bottom w:val="none" w:sz="0" w:space="0" w:color="auto"/>
            <w:right w:val="none" w:sz="0" w:space="0" w:color="auto"/>
          </w:divBdr>
          <w:divsChild>
            <w:div w:id="336926193">
              <w:marLeft w:val="0"/>
              <w:marRight w:val="0"/>
              <w:marTop w:val="0"/>
              <w:marBottom w:val="0"/>
              <w:divBdr>
                <w:top w:val="none" w:sz="0" w:space="0" w:color="auto"/>
                <w:left w:val="none" w:sz="0" w:space="0" w:color="auto"/>
                <w:bottom w:val="none" w:sz="0" w:space="0" w:color="auto"/>
                <w:right w:val="none" w:sz="0" w:space="0" w:color="auto"/>
              </w:divBdr>
            </w:div>
            <w:div w:id="1236205866">
              <w:marLeft w:val="0"/>
              <w:marRight w:val="0"/>
              <w:marTop w:val="0"/>
              <w:marBottom w:val="0"/>
              <w:divBdr>
                <w:top w:val="none" w:sz="0" w:space="0" w:color="auto"/>
                <w:left w:val="none" w:sz="0" w:space="0" w:color="auto"/>
                <w:bottom w:val="none" w:sz="0" w:space="0" w:color="auto"/>
                <w:right w:val="none" w:sz="0" w:space="0" w:color="auto"/>
              </w:divBdr>
            </w:div>
            <w:div w:id="656154084">
              <w:marLeft w:val="0"/>
              <w:marRight w:val="0"/>
              <w:marTop w:val="0"/>
              <w:marBottom w:val="0"/>
              <w:divBdr>
                <w:top w:val="none" w:sz="0" w:space="0" w:color="auto"/>
                <w:left w:val="none" w:sz="0" w:space="0" w:color="auto"/>
                <w:bottom w:val="none" w:sz="0" w:space="0" w:color="auto"/>
                <w:right w:val="none" w:sz="0" w:space="0" w:color="auto"/>
              </w:divBdr>
            </w:div>
            <w:div w:id="1084182884">
              <w:marLeft w:val="0"/>
              <w:marRight w:val="0"/>
              <w:marTop w:val="0"/>
              <w:marBottom w:val="0"/>
              <w:divBdr>
                <w:top w:val="none" w:sz="0" w:space="0" w:color="auto"/>
                <w:left w:val="none" w:sz="0" w:space="0" w:color="auto"/>
                <w:bottom w:val="none" w:sz="0" w:space="0" w:color="auto"/>
                <w:right w:val="none" w:sz="0" w:space="0" w:color="auto"/>
              </w:divBdr>
            </w:div>
            <w:div w:id="2061634819">
              <w:marLeft w:val="0"/>
              <w:marRight w:val="0"/>
              <w:marTop w:val="0"/>
              <w:marBottom w:val="0"/>
              <w:divBdr>
                <w:top w:val="none" w:sz="0" w:space="0" w:color="auto"/>
                <w:left w:val="none" w:sz="0" w:space="0" w:color="auto"/>
                <w:bottom w:val="none" w:sz="0" w:space="0" w:color="auto"/>
                <w:right w:val="none" w:sz="0" w:space="0" w:color="auto"/>
              </w:divBdr>
            </w:div>
            <w:div w:id="659039227">
              <w:marLeft w:val="0"/>
              <w:marRight w:val="0"/>
              <w:marTop w:val="0"/>
              <w:marBottom w:val="0"/>
              <w:divBdr>
                <w:top w:val="none" w:sz="0" w:space="0" w:color="auto"/>
                <w:left w:val="none" w:sz="0" w:space="0" w:color="auto"/>
                <w:bottom w:val="none" w:sz="0" w:space="0" w:color="auto"/>
                <w:right w:val="none" w:sz="0" w:space="0" w:color="auto"/>
              </w:divBdr>
            </w:div>
            <w:div w:id="1989088226">
              <w:marLeft w:val="0"/>
              <w:marRight w:val="0"/>
              <w:marTop w:val="0"/>
              <w:marBottom w:val="0"/>
              <w:divBdr>
                <w:top w:val="none" w:sz="0" w:space="0" w:color="auto"/>
                <w:left w:val="none" w:sz="0" w:space="0" w:color="auto"/>
                <w:bottom w:val="none" w:sz="0" w:space="0" w:color="auto"/>
                <w:right w:val="none" w:sz="0" w:space="0" w:color="auto"/>
              </w:divBdr>
            </w:div>
            <w:div w:id="1196381811">
              <w:marLeft w:val="0"/>
              <w:marRight w:val="0"/>
              <w:marTop w:val="0"/>
              <w:marBottom w:val="0"/>
              <w:divBdr>
                <w:top w:val="none" w:sz="0" w:space="0" w:color="auto"/>
                <w:left w:val="none" w:sz="0" w:space="0" w:color="auto"/>
                <w:bottom w:val="none" w:sz="0" w:space="0" w:color="auto"/>
                <w:right w:val="none" w:sz="0" w:space="0" w:color="auto"/>
              </w:divBdr>
            </w:div>
            <w:div w:id="534005337">
              <w:marLeft w:val="0"/>
              <w:marRight w:val="0"/>
              <w:marTop w:val="0"/>
              <w:marBottom w:val="0"/>
              <w:divBdr>
                <w:top w:val="none" w:sz="0" w:space="0" w:color="auto"/>
                <w:left w:val="none" w:sz="0" w:space="0" w:color="auto"/>
                <w:bottom w:val="none" w:sz="0" w:space="0" w:color="auto"/>
                <w:right w:val="none" w:sz="0" w:space="0" w:color="auto"/>
              </w:divBdr>
            </w:div>
            <w:div w:id="1518276459">
              <w:marLeft w:val="0"/>
              <w:marRight w:val="0"/>
              <w:marTop w:val="0"/>
              <w:marBottom w:val="0"/>
              <w:divBdr>
                <w:top w:val="none" w:sz="0" w:space="0" w:color="auto"/>
                <w:left w:val="none" w:sz="0" w:space="0" w:color="auto"/>
                <w:bottom w:val="none" w:sz="0" w:space="0" w:color="auto"/>
                <w:right w:val="none" w:sz="0" w:space="0" w:color="auto"/>
              </w:divBdr>
            </w:div>
            <w:div w:id="2025665309">
              <w:marLeft w:val="0"/>
              <w:marRight w:val="0"/>
              <w:marTop w:val="0"/>
              <w:marBottom w:val="0"/>
              <w:divBdr>
                <w:top w:val="none" w:sz="0" w:space="0" w:color="auto"/>
                <w:left w:val="none" w:sz="0" w:space="0" w:color="auto"/>
                <w:bottom w:val="none" w:sz="0" w:space="0" w:color="auto"/>
                <w:right w:val="none" w:sz="0" w:space="0" w:color="auto"/>
              </w:divBdr>
            </w:div>
            <w:div w:id="2111928579">
              <w:marLeft w:val="0"/>
              <w:marRight w:val="0"/>
              <w:marTop w:val="0"/>
              <w:marBottom w:val="0"/>
              <w:divBdr>
                <w:top w:val="none" w:sz="0" w:space="0" w:color="auto"/>
                <w:left w:val="none" w:sz="0" w:space="0" w:color="auto"/>
                <w:bottom w:val="none" w:sz="0" w:space="0" w:color="auto"/>
                <w:right w:val="none" w:sz="0" w:space="0" w:color="auto"/>
              </w:divBdr>
            </w:div>
            <w:div w:id="274290983">
              <w:marLeft w:val="0"/>
              <w:marRight w:val="0"/>
              <w:marTop w:val="0"/>
              <w:marBottom w:val="0"/>
              <w:divBdr>
                <w:top w:val="none" w:sz="0" w:space="0" w:color="auto"/>
                <w:left w:val="none" w:sz="0" w:space="0" w:color="auto"/>
                <w:bottom w:val="none" w:sz="0" w:space="0" w:color="auto"/>
                <w:right w:val="none" w:sz="0" w:space="0" w:color="auto"/>
              </w:divBdr>
            </w:div>
            <w:div w:id="1181705564">
              <w:marLeft w:val="0"/>
              <w:marRight w:val="0"/>
              <w:marTop w:val="0"/>
              <w:marBottom w:val="0"/>
              <w:divBdr>
                <w:top w:val="none" w:sz="0" w:space="0" w:color="auto"/>
                <w:left w:val="none" w:sz="0" w:space="0" w:color="auto"/>
                <w:bottom w:val="none" w:sz="0" w:space="0" w:color="auto"/>
                <w:right w:val="none" w:sz="0" w:space="0" w:color="auto"/>
              </w:divBdr>
            </w:div>
            <w:div w:id="301691517">
              <w:marLeft w:val="0"/>
              <w:marRight w:val="0"/>
              <w:marTop w:val="0"/>
              <w:marBottom w:val="0"/>
              <w:divBdr>
                <w:top w:val="none" w:sz="0" w:space="0" w:color="auto"/>
                <w:left w:val="none" w:sz="0" w:space="0" w:color="auto"/>
                <w:bottom w:val="none" w:sz="0" w:space="0" w:color="auto"/>
                <w:right w:val="none" w:sz="0" w:space="0" w:color="auto"/>
              </w:divBdr>
            </w:div>
            <w:div w:id="1037244808">
              <w:marLeft w:val="0"/>
              <w:marRight w:val="0"/>
              <w:marTop w:val="0"/>
              <w:marBottom w:val="0"/>
              <w:divBdr>
                <w:top w:val="none" w:sz="0" w:space="0" w:color="auto"/>
                <w:left w:val="none" w:sz="0" w:space="0" w:color="auto"/>
                <w:bottom w:val="none" w:sz="0" w:space="0" w:color="auto"/>
                <w:right w:val="none" w:sz="0" w:space="0" w:color="auto"/>
              </w:divBdr>
            </w:div>
            <w:div w:id="176116438">
              <w:marLeft w:val="0"/>
              <w:marRight w:val="0"/>
              <w:marTop w:val="0"/>
              <w:marBottom w:val="0"/>
              <w:divBdr>
                <w:top w:val="none" w:sz="0" w:space="0" w:color="auto"/>
                <w:left w:val="none" w:sz="0" w:space="0" w:color="auto"/>
                <w:bottom w:val="none" w:sz="0" w:space="0" w:color="auto"/>
                <w:right w:val="none" w:sz="0" w:space="0" w:color="auto"/>
              </w:divBdr>
            </w:div>
            <w:div w:id="1894808505">
              <w:marLeft w:val="0"/>
              <w:marRight w:val="0"/>
              <w:marTop w:val="0"/>
              <w:marBottom w:val="0"/>
              <w:divBdr>
                <w:top w:val="none" w:sz="0" w:space="0" w:color="auto"/>
                <w:left w:val="none" w:sz="0" w:space="0" w:color="auto"/>
                <w:bottom w:val="none" w:sz="0" w:space="0" w:color="auto"/>
                <w:right w:val="none" w:sz="0" w:space="0" w:color="auto"/>
              </w:divBdr>
            </w:div>
            <w:div w:id="163131219">
              <w:marLeft w:val="0"/>
              <w:marRight w:val="0"/>
              <w:marTop w:val="0"/>
              <w:marBottom w:val="0"/>
              <w:divBdr>
                <w:top w:val="none" w:sz="0" w:space="0" w:color="auto"/>
                <w:left w:val="none" w:sz="0" w:space="0" w:color="auto"/>
                <w:bottom w:val="none" w:sz="0" w:space="0" w:color="auto"/>
                <w:right w:val="none" w:sz="0" w:space="0" w:color="auto"/>
              </w:divBdr>
            </w:div>
            <w:div w:id="248151174">
              <w:marLeft w:val="0"/>
              <w:marRight w:val="0"/>
              <w:marTop w:val="0"/>
              <w:marBottom w:val="0"/>
              <w:divBdr>
                <w:top w:val="none" w:sz="0" w:space="0" w:color="auto"/>
                <w:left w:val="none" w:sz="0" w:space="0" w:color="auto"/>
                <w:bottom w:val="none" w:sz="0" w:space="0" w:color="auto"/>
                <w:right w:val="none" w:sz="0" w:space="0" w:color="auto"/>
              </w:divBdr>
            </w:div>
            <w:div w:id="1479151238">
              <w:marLeft w:val="0"/>
              <w:marRight w:val="0"/>
              <w:marTop w:val="0"/>
              <w:marBottom w:val="0"/>
              <w:divBdr>
                <w:top w:val="none" w:sz="0" w:space="0" w:color="auto"/>
                <w:left w:val="none" w:sz="0" w:space="0" w:color="auto"/>
                <w:bottom w:val="none" w:sz="0" w:space="0" w:color="auto"/>
                <w:right w:val="none" w:sz="0" w:space="0" w:color="auto"/>
              </w:divBdr>
            </w:div>
            <w:div w:id="718624345">
              <w:marLeft w:val="0"/>
              <w:marRight w:val="0"/>
              <w:marTop w:val="0"/>
              <w:marBottom w:val="0"/>
              <w:divBdr>
                <w:top w:val="none" w:sz="0" w:space="0" w:color="auto"/>
                <w:left w:val="none" w:sz="0" w:space="0" w:color="auto"/>
                <w:bottom w:val="none" w:sz="0" w:space="0" w:color="auto"/>
                <w:right w:val="none" w:sz="0" w:space="0" w:color="auto"/>
              </w:divBdr>
            </w:div>
            <w:div w:id="997920677">
              <w:marLeft w:val="0"/>
              <w:marRight w:val="0"/>
              <w:marTop w:val="0"/>
              <w:marBottom w:val="0"/>
              <w:divBdr>
                <w:top w:val="none" w:sz="0" w:space="0" w:color="auto"/>
                <w:left w:val="none" w:sz="0" w:space="0" w:color="auto"/>
                <w:bottom w:val="none" w:sz="0" w:space="0" w:color="auto"/>
                <w:right w:val="none" w:sz="0" w:space="0" w:color="auto"/>
              </w:divBdr>
            </w:div>
            <w:div w:id="1239680744">
              <w:marLeft w:val="0"/>
              <w:marRight w:val="0"/>
              <w:marTop w:val="0"/>
              <w:marBottom w:val="0"/>
              <w:divBdr>
                <w:top w:val="none" w:sz="0" w:space="0" w:color="auto"/>
                <w:left w:val="none" w:sz="0" w:space="0" w:color="auto"/>
                <w:bottom w:val="none" w:sz="0" w:space="0" w:color="auto"/>
                <w:right w:val="none" w:sz="0" w:space="0" w:color="auto"/>
              </w:divBdr>
            </w:div>
            <w:div w:id="32850537">
              <w:marLeft w:val="0"/>
              <w:marRight w:val="0"/>
              <w:marTop w:val="0"/>
              <w:marBottom w:val="0"/>
              <w:divBdr>
                <w:top w:val="none" w:sz="0" w:space="0" w:color="auto"/>
                <w:left w:val="none" w:sz="0" w:space="0" w:color="auto"/>
                <w:bottom w:val="none" w:sz="0" w:space="0" w:color="auto"/>
                <w:right w:val="none" w:sz="0" w:space="0" w:color="auto"/>
              </w:divBdr>
            </w:div>
            <w:div w:id="1500776760">
              <w:marLeft w:val="0"/>
              <w:marRight w:val="0"/>
              <w:marTop w:val="0"/>
              <w:marBottom w:val="0"/>
              <w:divBdr>
                <w:top w:val="none" w:sz="0" w:space="0" w:color="auto"/>
                <w:left w:val="none" w:sz="0" w:space="0" w:color="auto"/>
                <w:bottom w:val="none" w:sz="0" w:space="0" w:color="auto"/>
                <w:right w:val="none" w:sz="0" w:space="0" w:color="auto"/>
              </w:divBdr>
            </w:div>
            <w:div w:id="888689356">
              <w:marLeft w:val="0"/>
              <w:marRight w:val="0"/>
              <w:marTop w:val="0"/>
              <w:marBottom w:val="0"/>
              <w:divBdr>
                <w:top w:val="none" w:sz="0" w:space="0" w:color="auto"/>
                <w:left w:val="none" w:sz="0" w:space="0" w:color="auto"/>
                <w:bottom w:val="none" w:sz="0" w:space="0" w:color="auto"/>
                <w:right w:val="none" w:sz="0" w:space="0" w:color="auto"/>
              </w:divBdr>
            </w:div>
            <w:div w:id="1802458379">
              <w:marLeft w:val="0"/>
              <w:marRight w:val="0"/>
              <w:marTop w:val="0"/>
              <w:marBottom w:val="0"/>
              <w:divBdr>
                <w:top w:val="none" w:sz="0" w:space="0" w:color="auto"/>
                <w:left w:val="none" w:sz="0" w:space="0" w:color="auto"/>
                <w:bottom w:val="none" w:sz="0" w:space="0" w:color="auto"/>
                <w:right w:val="none" w:sz="0" w:space="0" w:color="auto"/>
              </w:divBdr>
            </w:div>
            <w:div w:id="732891226">
              <w:marLeft w:val="0"/>
              <w:marRight w:val="0"/>
              <w:marTop w:val="0"/>
              <w:marBottom w:val="0"/>
              <w:divBdr>
                <w:top w:val="none" w:sz="0" w:space="0" w:color="auto"/>
                <w:left w:val="none" w:sz="0" w:space="0" w:color="auto"/>
                <w:bottom w:val="none" w:sz="0" w:space="0" w:color="auto"/>
                <w:right w:val="none" w:sz="0" w:space="0" w:color="auto"/>
              </w:divBdr>
            </w:div>
            <w:div w:id="1596130805">
              <w:marLeft w:val="0"/>
              <w:marRight w:val="0"/>
              <w:marTop w:val="0"/>
              <w:marBottom w:val="0"/>
              <w:divBdr>
                <w:top w:val="none" w:sz="0" w:space="0" w:color="auto"/>
                <w:left w:val="none" w:sz="0" w:space="0" w:color="auto"/>
                <w:bottom w:val="none" w:sz="0" w:space="0" w:color="auto"/>
                <w:right w:val="none" w:sz="0" w:space="0" w:color="auto"/>
              </w:divBdr>
            </w:div>
            <w:div w:id="342631027">
              <w:marLeft w:val="0"/>
              <w:marRight w:val="0"/>
              <w:marTop w:val="0"/>
              <w:marBottom w:val="0"/>
              <w:divBdr>
                <w:top w:val="none" w:sz="0" w:space="0" w:color="auto"/>
                <w:left w:val="none" w:sz="0" w:space="0" w:color="auto"/>
                <w:bottom w:val="none" w:sz="0" w:space="0" w:color="auto"/>
                <w:right w:val="none" w:sz="0" w:space="0" w:color="auto"/>
              </w:divBdr>
            </w:div>
            <w:div w:id="358511658">
              <w:marLeft w:val="0"/>
              <w:marRight w:val="0"/>
              <w:marTop w:val="0"/>
              <w:marBottom w:val="0"/>
              <w:divBdr>
                <w:top w:val="none" w:sz="0" w:space="0" w:color="auto"/>
                <w:left w:val="none" w:sz="0" w:space="0" w:color="auto"/>
                <w:bottom w:val="none" w:sz="0" w:space="0" w:color="auto"/>
                <w:right w:val="none" w:sz="0" w:space="0" w:color="auto"/>
              </w:divBdr>
            </w:div>
            <w:div w:id="547374749">
              <w:marLeft w:val="0"/>
              <w:marRight w:val="0"/>
              <w:marTop w:val="0"/>
              <w:marBottom w:val="0"/>
              <w:divBdr>
                <w:top w:val="none" w:sz="0" w:space="0" w:color="auto"/>
                <w:left w:val="none" w:sz="0" w:space="0" w:color="auto"/>
                <w:bottom w:val="none" w:sz="0" w:space="0" w:color="auto"/>
                <w:right w:val="none" w:sz="0" w:space="0" w:color="auto"/>
              </w:divBdr>
            </w:div>
            <w:div w:id="88041168">
              <w:marLeft w:val="0"/>
              <w:marRight w:val="0"/>
              <w:marTop w:val="0"/>
              <w:marBottom w:val="0"/>
              <w:divBdr>
                <w:top w:val="none" w:sz="0" w:space="0" w:color="auto"/>
                <w:left w:val="none" w:sz="0" w:space="0" w:color="auto"/>
                <w:bottom w:val="none" w:sz="0" w:space="0" w:color="auto"/>
                <w:right w:val="none" w:sz="0" w:space="0" w:color="auto"/>
              </w:divBdr>
            </w:div>
            <w:div w:id="1696614832">
              <w:marLeft w:val="0"/>
              <w:marRight w:val="0"/>
              <w:marTop w:val="0"/>
              <w:marBottom w:val="0"/>
              <w:divBdr>
                <w:top w:val="none" w:sz="0" w:space="0" w:color="auto"/>
                <w:left w:val="none" w:sz="0" w:space="0" w:color="auto"/>
                <w:bottom w:val="none" w:sz="0" w:space="0" w:color="auto"/>
                <w:right w:val="none" w:sz="0" w:space="0" w:color="auto"/>
              </w:divBdr>
            </w:div>
            <w:div w:id="2118671356">
              <w:marLeft w:val="0"/>
              <w:marRight w:val="0"/>
              <w:marTop w:val="0"/>
              <w:marBottom w:val="0"/>
              <w:divBdr>
                <w:top w:val="none" w:sz="0" w:space="0" w:color="auto"/>
                <w:left w:val="none" w:sz="0" w:space="0" w:color="auto"/>
                <w:bottom w:val="none" w:sz="0" w:space="0" w:color="auto"/>
                <w:right w:val="none" w:sz="0" w:space="0" w:color="auto"/>
              </w:divBdr>
            </w:div>
            <w:div w:id="1712076440">
              <w:marLeft w:val="0"/>
              <w:marRight w:val="0"/>
              <w:marTop w:val="0"/>
              <w:marBottom w:val="0"/>
              <w:divBdr>
                <w:top w:val="none" w:sz="0" w:space="0" w:color="auto"/>
                <w:left w:val="none" w:sz="0" w:space="0" w:color="auto"/>
                <w:bottom w:val="none" w:sz="0" w:space="0" w:color="auto"/>
                <w:right w:val="none" w:sz="0" w:space="0" w:color="auto"/>
              </w:divBdr>
            </w:div>
            <w:div w:id="2009793138">
              <w:marLeft w:val="0"/>
              <w:marRight w:val="0"/>
              <w:marTop w:val="0"/>
              <w:marBottom w:val="0"/>
              <w:divBdr>
                <w:top w:val="none" w:sz="0" w:space="0" w:color="auto"/>
                <w:left w:val="none" w:sz="0" w:space="0" w:color="auto"/>
                <w:bottom w:val="none" w:sz="0" w:space="0" w:color="auto"/>
                <w:right w:val="none" w:sz="0" w:space="0" w:color="auto"/>
              </w:divBdr>
            </w:div>
            <w:div w:id="1537813193">
              <w:marLeft w:val="0"/>
              <w:marRight w:val="0"/>
              <w:marTop w:val="0"/>
              <w:marBottom w:val="0"/>
              <w:divBdr>
                <w:top w:val="none" w:sz="0" w:space="0" w:color="auto"/>
                <w:left w:val="none" w:sz="0" w:space="0" w:color="auto"/>
                <w:bottom w:val="none" w:sz="0" w:space="0" w:color="auto"/>
                <w:right w:val="none" w:sz="0" w:space="0" w:color="auto"/>
              </w:divBdr>
            </w:div>
            <w:div w:id="21427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7953">
      <w:bodyDiv w:val="1"/>
      <w:marLeft w:val="0"/>
      <w:marRight w:val="0"/>
      <w:marTop w:val="0"/>
      <w:marBottom w:val="0"/>
      <w:divBdr>
        <w:top w:val="none" w:sz="0" w:space="0" w:color="auto"/>
        <w:left w:val="none" w:sz="0" w:space="0" w:color="auto"/>
        <w:bottom w:val="none" w:sz="0" w:space="0" w:color="auto"/>
        <w:right w:val="none" w:sz="0" w:space="0" w:color="auto"/>
      </w:divBdr>
      <w:divsChild>
        <w:div w:id="1490562215">
          <w:marLeft w:val="0"/>
          <w:marRight w:val="0"/>
          <w:marTop w:val="0"/>
          <w:marBottom w:val="0"/>
          <w:divBdr>
            <w:top w:val="none" w:sz="0" w:space="0" w:color="auto"/>
            <w:left w:val="none" w:sz="0" w:space="0" w:color="auto"/>
            <w:bottom w:val="none" w:sz="0" w:space="0" w:color="auto"/>
            <w:right w:val="none" w:sz="0" w:space="0" w:color="auto"/>
          </w:divBdr>
          <w:divsChild>
            <w:div w:id="1715494687">
              <w:marLeft w:val="0"/>
              <w:marRight w:val="0"/>
              <w:marTop w:val="0"/>
              <w:marBottom w:val="0"/>
              <w:divBdr>
                <w:top w:val="none" w:sz="0" w:space="0" w:color="auto"/>
                <w:left w:val="none" w:sz="0" w:space="0" w:color="auto"/>
                <w:bottom w:val="none" w:sz="0" w:space="0" w:color="auto"/>
                <w:right w:val="none" w:sz="0" w:space="0" w:color="auto"/>
              </w:divBdr>
            </w:div>
            <w:div w:id="1223060193">
              <w:marLeft w:val="0"/>
              <w:marRight w:val="0"/>
              <w:marTop w:val="0"/>
              <w:marBottom w:val="0"/>
              <w:divBdr>
                <w:top w:val="none" w:sz="0" w:space="0" w:color="auto"/>
                <w:left w:val="none" w:sz="0" w:space="0" w:color="auto"/>
                <w:bottom w:val="none" w:sz="0" w:space="0" w:color="auto"/>
                <w:right w:val="none" w:sz="0" w:space="0" w:color="auto"/>
              </w:divBdr>
            </w:div>
            <w:div w:id="1353452623">
              <w:marLeft w:val="0"/>
              <w:marRight w:val="0"/>
              <w:marTop w:val="0"/>
              <w:marBottom w:val="0"/>
              <w:divBdr>
                <w:top w:val="none" w:sz="0" w:space="0" w:color="auto"/>
                <w:left w:val="none" w:sz="0" w:space="0" w:color="auto"/>
                <w:bottom w:val="none" w:sz="0" w:space="0" w:color="auto"/>
                <w:right w:val="none" w:sz="0" w:space="0" w:color="auto"/>
              </w:divBdr>
            </w:div>
            <w:div w:id="1293054855">
              <w:marLeft w:val="0"/>
              <w:marRight w:val="0"/>
              <w:marTop w:val="0"/>
              <w:marBottom w:val="0"/>
              <w:divBdr>
                <w:top w:val="none" w:sz="0" w:space="0" w:color="auto"/>
                <w:left w:val="none" w:sz="0" w:space="0" w:color="auto"/>
                <w:bottom w:val="none" w:sz="0" w:space="0" w:color="auto"/>
                <w:right w:val="none" w:sz="0" w:space="0" w:color="auto"/>
              </w:divBdr>
            </w:div>
            <w:div w:id="513348323">
              <w:marLeft w:val="0"/>
              <w:marRight w:val="0"/>
              <w:marTop w:val="0"/>
              <w:marBottom w:val="0"/>
              <w:divBdr>
                <w:top w:val="none" w:sz="0" w:space="0" w:color="auto"/>
                <w:left w:val="none" w:sz="0" w:space="0" w:color="auto"/>
                <w:bottom w:val="none" w:sz="0" w:space="0" w:color="auto"/>
                <w:right w:val="none" w:sz="0" w:space="0" w:color="auto"/>
              </w:divBdr>
            </w:div>
            <w:div w:id="277300174">
              <w:marLeft w:val="0"/>
              <w:marRight w:val="0"/>
              <w:marTop w:val="0"/>
              <w:marBottom w:val="0"/>
              <w:divBdr>
                <w:top w:val="none" w:sz="0" w:space="0" w:color="auto"/>
                <w:left w:val="none" w:sz="0" w:space="0" w:color="auto"/>
                <w:bottom w:val="none" w:sz="0" w:space="0" w:color="auto"/>
                <w:right w:val="none" w:sz="0" w:space="0" w:color="auto"/>
              </w:divBdr>
            </w:div>
            <w:div w:id="1416976569">
              <w:marLeft w:val="0"/>
              <w:marRight w:val="0"/>
              <w:marTop w:val="0"/>
              <w:marBottom w:val="0"/>
              <w:divBdr>
                <w:top w:val="none" w:sz="0" w:space="0" w:color="auto"/>
                <w:left w:val="none" w:sz="0" w:space="0" w:color="auto"/>
                <w:bottom w:val="none" w:sz="0" w:space="0" w:color="auto"/>
                <w:right w:val="none" w:sz="0" w:space="0" w:color="auto"/>
              </w:divBdr>
            </w:div>
            <w:div w:id="1418333180">
              <w:marLeft w:val="0"/>
              <w:marRight w:val="0"/>
              <w:marTop w:val="0"/>
              <w:marBottom w:val="0"/>
              <w:divBdr>
                <w:top w:val="none" w:sz="0" w:space="0" w:color="auto"/>
                <w:left w:val="none" w:sz="0" w:space="0" w:color="auto"/>
                <w:bottom w:val="none" w:sz="0" w:space="0" w:color="auto"/>
                <w:right w:val="none" w:sz="0" w:space="0" w:color="auto"/>
              </w:divBdr>
            </w:div>
            <w:div w:id="1443037434">
              <w:marLeft w:val="0"/>
              <w:marRight w:val="0"/>
              <w:marTop w:val="0"/>
              <w:marBottom w:val="0"/>
              <w:divBdr>
                <w:top w:val="none" w:sz="0" w:space="0" w:color="auto"/>
                <w:left w:val="none" w:sz="0" w:space="0" w:color="auto"/>
                <w:bottom w:val="none" w:sz="0" w:space="0" w:color="auto"/>
                <w:right w:val="none" w:sz="0" w:space="0" w:color="auto"/>
              </w:divBdr>
            </w:div>
            <w:div w:id="295723339">
              <w:marLeft w:val="0"/>
              <w:marRight w:val="0"/>
              <w:marTop w:val="0"/>
              <w:marBottom w:val="0"/>
              <w:divBdr>
                <w:top w:val="none" w:sz="0" w:space="0" w:color="auto"/>
                <w:left w:val="none" w:sz="0" w:space="0" w:color="auto"/>
                <w:bottom w:val="none" w:sz="0" w:space="0" w:color="auto"/>
                <w:right w:val="none" w:sz="0" w:space="0" w:color="auto"/>
              </w:divBdr>
            </w:div>
            <w:div w:id="727654947">
              <w:marLeft w:val="0"/>
              <w:marRight w:val="0"/>
              <w:marTop w:val="0"/>
              <w:marBottom w:val="0"/>
              <w:divBdr>
                <w:top w:val="none" w:sz="0" w:space="0" w:color="auto"/>
                <w:left w:val="none" w:sz="0" w:space="0" w:color="auto"/>
                <w:bottom w:val="none" w:sz="0" w:space="0" w:color="auto"/>
                <w:right w:val="none" w:sz="0" w:space="0" w:color="auto"/>
              </w:divBdr>
            </w:div>
            <w:div w:id="701322163">
              <w:marLeft w:val="0"/>
              <w:marRight w:val="0"/>
              <w:marTop w:val="0"/>
              <w:marBottom w:val="0"/>
              <w:divBdr>
                <w:top w:val="none" w:sz="0" w:space="0" w:color="auto"/>
                <w:left w:val="none" w:sz="0" w:space="0" w:color="auto"/>
                <w:bottom w:val="none" w:sz="0" w:space="0" w:color="auto"/>
                <w:right w:val="none" w:sz="0" w:space="0" w:color="auto"/>
              </w:divBdr>
            </w:div>
            <w:div w:id="131138773">
              <w:marLeft w:val="0"/>
              <w:marRight w:val="0"/>
              <w:marTop w:val="0"/>
              <w:marBottom w:val="0"/>
              <w:divBdr>
                <w:top w:val="none" w:sz="0" w:space="0" w:color="auto"/>
                <w:left w:val="none" w:sz="0" w:space="0" w:color="auto"/>
                <w:bottom w:val="none" w:sz="0" w:space="0" w:color="auto"/>
                <w:right w:val="none" w:sz="0" w:space="0" w:color="auto"/>
              </w:divBdr>
            </w:div>
            <w:div w:id="1917934681">
              <w:marLeft w:val="0"/>
              <w:marRight w:val="0"/>
              <w:marTop w:val="0"/>
              <w:marBottom w:val="0"/>
              <w:divBdr>
                <w:top w:val="none" w:sz="0" w:space="0" w:color="auto"/>
                <w:left w:val="none" w:sz="0" w:space="0" w:color="auto"/>
                <w:bottom w:val="none" w:sz="0" w:space="0" w:color="auto"/>
                <w:right w:val="none" w:sz="0" w:space="0" w:color="auto"/>
              </w:divBdr>
            </w:div>
            <w:div w:id="15160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2534">
      <w:bodyDiv w:val="1"/>
      <w:marLeft w:val="0"/>
      <w:marRight w:val="0"/>
      <w:marTop w:val="0"/>
      <w:marBottom w:val="0"/>
      <w:divBdr>
        <w:top w:val="none" w:sz="0" w:space="0" w:color="auto"/>
        <w:left w:val="none" w:sz="0" w:space="0" w:color="auto"/>
        <w:bottom w:val="none" w:sz="0" w:space="0" w:color="auto"/>
        <w:right w:val="none" w:sz="0" w:space="0" w:color="auto"/>
      </w:divBdr>
      <w:divsChild>
        <w:div w:id="1815950140">
          <w:marLeft w:val="0"/>
          <w:marRight w:val="0"/>
          <w:marTop w:val="0"/>
          <w:marBottom w:val="0"/>
          <w:divBdr>
            <w:top w:val="none" w:sz="0" w:space="0" w:color="auto"/>
            <w:left w:val="none" w:sz="0" w:space="0" w:color="auto"/>
            <w:bottom w:val="none" w:sz="0" w:space="0" w:color="auto"/>
            <w:right w:val="none" w:sz="0" w:space="0" w:color="auto"/>
          </w:divBdr>
          <w:divsChild>
            <w:div w:id="633486330">
              <w:marLeft w:val="0"/>
              <w:marRight w:val="0"/>
              <w:marTop w:val="0"/>
              <w:marBottom w:val="0"/>
              <w:divBdr>
                <w:top w:val="none" w:sz="0" w:space="0" w:color="auto"/>
                <w:left w:val="none" w:sz="0" w:space="0" w:color="auto"/>
                <w:bottom w:val="none" w:sz="0" w:space="0" w:color="auto"/>
                <w:right w:val="none" w:sz="0" w:space="0" w:color="auto"/>
              </w:divBdr>
            </w:div>
            <w:div w:id="37322092">
              <w:marLeft w:val="0"/>
              <w:marRight w:val="0"/>
              <w:marTop w:val="0"/>
              <w:marBottom w:val="0"/>
              <w:divBdr>
                <w:top w:val="none" w:sz="0" w:space="0" w:color="auto"/>
                <w:left w:val="none" w:sz="0" w:space="0" w:color="auto"/>
                <w:bottom w:val="none" w:sz="0" w:space="0" w:color="auto"/>
                <w:right w:val="none" w:sz="0" w:space="0" w:color="auto"/>
              </w:divBdr>
            </w:div>
            <w:div w:id="994801904">
              <w:marLeft w:val="0"/>
              <w:marRight w:val="0"/>
              <w:marTop w:val="0"/>
              <w:marBottom w:val="0"/>
              <w:divBdr>
                <w:top w:val="none" w:sz="0" w:space="0" w:color="auto"/>
                <w:left w:val="none" w:sz="0" w:space="0" w:color="auto"/>
                <w:bottom w:val="none" w:sz="0" w:space="0" w:color="auto"/>
                <w:right w:val="none" w:sz="0" w:space="0" w:color="auto"/>
              </w:divBdr>
            </w:div>
            <w:div w:id="743531405">
              <w:marLeft w:val="0"/>
              <w:marRight w:val="0"/>
              <w:marTop w:val="0"/>
              <w:marBottom w:val="0"/>
              <w:divBdr>
                <w:top w:val="none" w:sz="0" w:space="0" w:color="auto"/>
                <w:left w:val="none" w:sz="0" w:space="0" w:color="auto"/>
                <w:bottom w:val="none" w:sz="0" w:space="0" w:color="auto"/>
                <w:right w:val="none" w:sz="0" w:space="0" w:color="auto"/>
              </w:divBdr>
            </w:div>
            <w:div w:id="1285572966">
              <w:marLeft w:val="0"/>
              <w:marRight w:val="0"/>
              <w:marTop w:val="0"/>
              <w:marBottom w:val="0"/>
              <w:divBdr>
                <w:top w:val="none" w:sz="0" w:space="0" w:color="auto"/>
                <w:left w:val="none" w:sz="0" w:space="0" w:color="auto"/>
                <w:bottom w:val="none" w:sz="0" w:space="0" w:color="auto"/>
                <w:right w:val="none" w:sz="0" w:space="0" w:color="auto"/>
              </w:divBdr>
            </w:div>
            <w:div w:id="2045446399">
              <w:marLeft w:val="0"/>
              <w:marRight w:val="0"/>
              <w:marTop w:val="0"/>
              <w:marBottom w:val="0"/>
              <w:divBdr>
                <w:top w:val="none" w:sz="0" w:space="0" w:color="auto"/>
                <w:left w:val="none" w:sz="0" w:space="0" w:color="auto"/>
                <w:bottom w:val="none" w:sz="0" w:space="0" w:color="auto"/>
                <w:right w:val="none" w:sz="0" w:space="0" w:color="auto"/>
              </w:divBdr>
            </w:div>
            <w:div w:id="551966427">
              <w:marLeft w:val="0"/>
              <w:marRight w:val="0"/>
              <w:marTop w:val="0"/>
              <w:marBottom w:val="0"/>
              <w:divBdr>
                <w:top w:val="none" w:sz="0" w:space="0" w:color="auto"/>
                <w:left w:val="none" w:sz="0" w:space="0" w:color="auto"/>
                <w:bottom w:val="none" w:sz="0" w:space="0" w:color="auto"/>
                <w:right w:val="none" w:sz="0" w:space="0" w:color="auto"/>
              </w:divBdr>
            </w:div>
            <w:div w:id="810247397">
              <w:marLeft w:val="0"/>
              <w:marRight w:val="0"/>
              <w:marTop w:val="0"/>
              <w:marBottom w:val="0"/>
              <w:divBdr>
                <w:top w:val="none" w:sz="0" w:space="0" w:color="auto"/>
                <w:left w:val="none" w:sz="0" w:space="0" w:color="auto"/>
                <w:bottom w:val="none" w:sz="0" w:space="0" w:color="auto"/>
                <w:right w:val="none" w:sz="0" w:space="0" w:color="auto"/>
              </w:divBdr>
            </w:div>
            <w:div w:id="1562331554">
              <w:marLeft w:val="0"/>
              <w:marRight w:val="0"/>
              <w:marTop w:val="0"/>
              <w:marBottom w:val="0"/>
              <w:divBdr>
                <w:top w:val="none" w:sz="0" w:space="0" w:color="auto"/>
                <w:left w:val="none" w:sz="0" w:space="0" w:color="auto"/>
                <w:bottom w:val="none" w:sz="0" w:space="0" w:color="auto"/>
                <w:right w:val="none" w:sz="0" w:space="0" w:color="auto"/>
              </w:divBdr>
            </w:div>
            <w:div w:id="1684940999">
              <w:marLeft w:val="0"/>
              <w:marRight w:val="0"/>
              <w:marTop w:val="0"/>
              <w:marBottom w:val="0"/>
              <w:divBdr>
                <w:top w:val="none" w:sz="0" w:space="0" w:color="auto"/>
                <w:left w:val="none" w:sz="0" w:space="0" w:color="auto"/>
                <w:bottom w:val="none" w:sz="0" w:space="0" w:color="auto"/>
                <w:right w:val="none" w:sz="0" w:space="0" w:color="auto"/>
              </w:divBdr>
            </w:div>
            <w:div w:id="1736321024">
              <w:marLeft w:val="0"/>
              <w:marRight w:val="0"/>
              <w:marTop w:val="0"/>
              <w:marBottom w:val="0"/>
              <w:divBdr>
                <w:top w:val="none" w:sz="0" w:space="0" w:color="auto"/>
                <w:left w:val="none" w:sz="0" w:space="0" w:color="auto"/>
                <w:bottom w:val="none" w:sz="0" w:space="0" w:color="auto"/>
                <w:right w:val="none" w:sz="0" w:space="0" w:color="auto"/>
              </w:divBdr>
            </w:div>
            <w:div w:id="655571207">
              <w:marLeft w:val="0"/>
              <w:marRight w:val="0"/>
              <w:marTop w:val="0"/>
              <w:marBottom w:val="0"/>
              <w:divBdr>
                <w:top w:val="none" w:sz="0" w:space="0" w:color="auto"/>
                <w:left w:val="none" w:sz="0" w:space="0" w:color="auto"/>
                <w:bottom w:val="none" w:sz="0" w:space="0" w:color="auto"/>
                <w:right w:val="none" w:sz="0" w:space="0" w:color="auto"/>
              </w:divBdr>
            </w:div>
            <w:div w:id="1820223723">
              <w:marLeft w:val="0"/>
              <w:marRight w:val="0"/>
              <w:marTop w:val="0"/>
              <w:marBottom w:val="0"/>
              <w:divBdr>
                <w:top w:val="none" w:sz="0" w:space="0" w:color="auto"/>
                <w:left w:val="none" w:sz="0" w:space="0" w:color="auto"/>
                <w:bottom w:val="none" w:sz="0" w:space="0" w:color="auto"/>
                <w:right w:val="none" w:sz="0" w:space="0" w:color="auto"/>
              </w:divBdr>
            </w:div>
            <w:div w:id="538593267">
              <w:marLeft w:val="0"/>
              <w:marRight w:val="0"/>
              <w:marTop w:val="0"/>
              <w:marBottom w:val="0"/>
              <w:divBdr>
                <w:top w:val="none" w:sz="0" w:space="0" w:color="auto"/>
                <w:left w:val="none" w:sz="0" w:space="0" w:color="auto"/>
                <w:bottom w:val="none" w:sz="0" w:space="0" w:color="auto"/>
                <w:right w:val="none" w:sz="0" w:space="0" w:color="auto"/>
              </w:divBdr>
            </w:div>
            <w:div w:id="1502505050">
              <w:marLeft w:val="0"/>
              <w:marRight w:val="0"/>
              <w:marTop w:val="0"/>
              <w:marBottom w:val="0"/>
              <w:divBdr>
                <w:top w:val="none" w:sz="0" w:space="0" w:color="auto"/>
                <w:left w:val="none" w:sz="0" w:space="0" w:color="auto"/>
                <w:bottom w:val="none" w:sz="0" w:space="0" w:color="auto"/>
                <w:right w:val="none" w:sz="0" w:space="0" w:color="auto"/>
              </w:divBdr>
            </w:div>
            <w:div w:id="1844513195">
              <w:marLeft w:val="0"/>
              <w:marRight w:val="0"/>
              <w:marTop w:val="0"/>
              <w:marBottom w:val="0"/>
              <w:divBdr>
                <w:top w:val="none" w:sz="0" w:space="0" w:color="auto"/>
                <w:left w:val="none" w:sz="0" w:space="0" w:color="auto"/>
                <w:bottom w:val="none" w:sz="0" w:space="0" w:color="auto"/>
                <w:right w:val="none" w:sz="0" w:space="0" w:color="auto"/>
              </w:divBdr>
            </w:div>
            <w:div w:id="1714890769">
              <w:marLeft w:val="0"/>
              <w:marRight w:val="0"/>
              <w:marTop w:val="0"/>
              <w:marBottom w:val="0"/>
              <w:divBdr>
                <w:top w:val="none" w:sz="0" w:space="0" w:color="auto"/>
                <w:left w:val="none" w:sz="0" w:space="0" w:color="auto"/>
                <w:bottom w:val="none" w:sz="0" w:space="0" w:color="auto"/>
                <w:right w:val="none" w:sz="0" w:space="0" w:color="auto"/>
              </w:divBdr>
            </w:div>
            <w:div w:id="744499877">
              <w:marLeft w:val="0"/>
              <w:marRight w:val="0"/>
              <w:marTop w:val="0"/>
              <w:marBottom w:val="0"/>
              <w:divBdr>
                <w:top w:val="none" w:sz="0" w:space="0" w:color="auto"/>
                <w:left w:val="none" w:sz="0" w:space="0" w:color="auto"/>
                <w:bottom w:val="none" w:sz="0" w:space="0" w:color="auto"/>
                <w:right w:val="none" w:sz="0" w:space="0" w:color="auto"/>
              </w:divBdr>
            </w:div>
            <w:div w:id="480662095">
              <w:marLeft w:val="0"/>
              <w:marRight w:val="0"/>
              <w:marTop w:val="0"/>
              <w:marBottom w:val="0"/>
              <w:divBdr>
                <w:top w:val="none" w:sz="0" w:space="0" w:color="auto"/>
                <w:left w:val="none" w:sz="0" w:space="0" w:color="auto"/>
                <w:bottom w:val="none" w:sz="0" w:space="0" w:color="auto"/>
                <w:right w:val="none" w:sz="0" w:space="0" w:color="auto"/>
              </w:divBdr>
            </w:div>
            <w:div w:id="963268911">
              <w:marLeft w:val="0"/>
              <w:marRight w:val="0"/>
              <w:marTop w:val="0"/>
              <w:marBottom w:val="0"/>
              <w:divBdr>
                <w:top w:val="none" w:sz="0" w:space="0" w:color="auto"/>
                <w:left w:val="none" w:sz="0" w:space="0" w:color="auto"/>
                <w:bottom w:val="none" w:sz="0" w:space="0" w:color="auto"/>
                <w:right w:val="none" w:sz="0" w:space="0" w:color="auto"/>
              </w:divBdr>
            </w:div>
            <w:div w:id="726414480">
              <w:marLeft w:val="0"/>
              <w:marRight w:val="0"/>
              <w:marTop w:val="0"/>
              <w:marBottom w:val="0"/>
              <w:divBdr>
                <w:top w:val="none" w:sz="0" w:space="0" w:color="auto"/>
                <w:left w:val="none" w:sz="0" w:space="0" w:color="auto"/>
                <w:bottom w:val="none" w:sz="0" w:space="0" w:color="auto"/>
                <w:right w:val="none" w:sz="0" w:space="0" w:color="auto"/>
              </w:divBdr>
            </w:div>
            <w:div w:id="404301277">
              <w:marLeft w:val="0"/>
              <w:marRight w:val="0"/>
              <w:marTop w:val="0"/>
              <w:marBottom w:val="0"/>
              <w:divBdr>
                <w:top w:val="none" w:sz="0" w:space="0" w:color="auto"/>
                <w:left w:val="none" w:sz="0" w:space="0" w:color="auto"/>
                <w:bottom w:val="none" w:sz="0" w:space="0" w:color="auto"/>
                <w:right w:val="none" w:sz="0" w:space="0" w:color="auto"/>
              </w:divBdr>
            </w:div>
            <w:div w:id="432823845">
              <w:marLeft w:val="0"/>
              <w:marRight w:val="0"/>
              <w:marTop w:val="0"/>
              <w:marBottom w:val="0"/>
              <w:divBdr>
                <w:top w:val="none" w:sz="0" w:space="0" w:color="auto"/>
                <w:left w:val="none" w:sz="0" w:space="0" w:color="auto"/>
                <w:bottom w:val="none" w:sz="0" w:space="0" w:color="auto"/>
                <w:right w:val="none" w:sz="0" w:space="0" w:color="auto"/>
              </w:divBdr>
            </w:div>
            <w:div w:id="1745299437">
              <w:marLeft w:val="0"/>
              <w:marRight w:val="0"/>
              <w:marTop w:val="0"/>
              <w:marBottom w:val="0"/>
              <w:divBdr>
                <w:top w:val="none" w:sz="0" w:space="0" w:color="auto"/>
                <w:left w:val="none" w:sz="0" w:space="0" w:color="auto"/>
                <w:bottom w:val="none" w:sz="0" w:space="0" w:color="auto"/>
                <w:right w:val="none" w:sz="0" w:space="0" w:color="auto"/>
              </w:divBdr>
            </w:div>
            <w:div w:id="1107196232">
              <w:marLeft w:val="0"/>
              <w:marRight w:val="0"/>
              <w:marTop w:val="0"/>
              <w:marBottom w:val="0"/>
              <w:divBdr>
                <w:top w:val="none" w:sz="0" w:space="0" w:color="auto"/>
                <w:left w:val="none" w:sz="0" w:space="0" w:color="auto"/>
                <w:bottom w:val="none" w:sz="0" w:space="0" w:color="auto"/>
                <w:right w:val="none" w:sz="0" w:space="0" w:color="auto"/>
              </w:divBdr>
            </w:div>
            <w:div w:id="1699038047">
              <w:marLeft w:val="0"/>
              <w:marRight w:val="0"/>
              <w:marTop w:val="0"/>
              <w:marBottom w:val="0"/>
              <w:divBdr>
                <w:top w:val="none" w:sz="0" w:space="0" w:color="auto"/>
                <w:left w:val="none" w:sz="0" w:space="0" w:color="auto"/>
                <w:bottom w:val="none" w:sz="0" w:space="0" w:color="auto"/>
                <w:right w:val="none" w:sz="0" w:space="0" w:color="auto"/>
              </w:divBdr>
            </w:div>
            <w:div w:id="712535031">
              <w:marLeft w:val="0"/>
              <w:marRight w:val="0"/>
              <w:marTop w:val="0"/>
              <w:marBottom w:val="0"/>
              <w:divBdr>
                <w:top w:val="none" w:sz="0" w:space="0" w:color="auto"/>
                <w:left w:val="none" w:sz="0" w:space="0" w:color="auto"/>
                <w:bottom w:val="none" w:sz="0" w:space="0" w:color="auto"/>
                <w:right w:val="none" w:sz="0" w:space="0" w:color="auto"/>
              </w:divBdr>
            </w:div>
            <w:div w:id="259879291">
              <w:marLeft w:val="0"/>
              <w:marRight w:val="0"/>
              <w:marTop w:val="0"/>
              <w:marBottom w:val="0"/>
              <w:divBdr>
                <w:top w:val="none" w:sz="0" w:space="0" w:color="auto"/>
                <w:left w:val="none" w:sz="0" w:space="0" w:color="auto"/>
                <w:bottom w:val="none" w:sz="0" w:space="0" w:color="auto"/>
                <w:right w:val="none" w:sz="0" w:space="0" w:color="auto"/>
              </w:divBdr>
            </w:div>
            <w:div w:id="703940453">
              <w:marLeft w:val="0"/>
              <w:marRight w:val="0"/>
              <w:marTop w:val="0"/>
              <w:marBottom w:val="0"/>
              <w:divBdr>
                <w:top w:val="none" w:sz="0" w:space="0" w:color="auto"/>
                <w:left w:val="none" w:sz="0" w:space="0" w:color="auto"/>
                <w:bottom w:val="none" w:sz="0" w:space="0" w:color="auto"/>
                <w:right w:val="none" w:sz="0" w:space="0" w:color="auto"/>
              </w:divBdr>
            </w:div>
            <w:div w:id="391395190">
              <w:marLeft w:val="0"/>
              <w:marRight w:val="0"/>
              <w:marTop w:val="0"/>
              <w:marBottom w:val="0"/>
              <w:divBdr>
                <w:top w:val="none" w:sz="0" w:space="0" w:color="auto"/>
                <w:left w:val="none" w:sz="0" w:space="0" w:color="auto"/>
                <w:bottom w:val="none" w:sz="0" w:space="0" w:color="auto"/>
                <w:right w:val="none" w:sz="0" w:space="0" w:color="auto"/>
              </w:divBdr>
            </w:div>
            <w:div w:id="796802250">
              <w:marLeft w:val="0"/>
              <w:marRight w:val="0"/>
              <w:marTop w:val="0"/>
              <w:marBottom w:val="0"/>
              <w:divBdr>
                <w:top w:val="none" w:sz="0" w:space="0" w:color="auto"/>
                <w:left w:val="none" w:sz="0" w:space="0" w:color="auto"/>
                <w:bottom w:val="none" w:sz="0" w:space="0" w:color="auto"/>
                <w:right w:val="none" w:sz="0" w:space="0" w:color="auto"/>
              </w:divBdr>
            </w:div>
            <w:div w:id="777068165">
              <w:marLeft w:val="0"/>
              <w:marRight w:val="0"/>
              <w:marTop w:val="0"/>
              <w:marBottom w:val="0"/>
              <w:divBdr>
                <w:top w:val="none" w:sz="0" w:space="0" w:color="auto"/>
                <w:left w:val="none" w:sz="0" w:space="0" w:color="auto"/>
                <w:bottom w:val="none" w:sz="0" w:space="0" w:color="auto"/>
                <w:right w:val="none" w:sz="0" w:space="0" w:color="auto"/>
              </w:divBdr>
            </w:div>
            <w:div w:id="1814711615">
              <w:marLeft w:val="0"/>
              <w:marRight w:val="0"/>
              <w:marTop w:val="0"/>
              <w:marBottom w:val="0"/>
              <w:divBdr>
                <w:top w:val="none" w:sz="0" w:space="0" w:color="auto"/>
                <w:left w:val="none" w:sz="0" w:space="0" w:color="auto"/>
                <w:bottom w:val="none" w:sz="0" w:space="0" w:color="auto"/>
                <w:right w:val="none" w:sz="0" w:space="0" w:color="auto"/>
              </w:divBdr>
            </w:div>
            <w:div w:id="593641">
              <w:marLeft w:val="0"/>
              <w:marRight w:val="0"/>
              <w:marTop w:val="0"/>
              <w:marBottom w:val="0"/>
              <w:divBdr>
                <w:top w:val="none" w:sz="0" w:space="0" w:color="auto"/>
                <w:left w:val="none" w:sz="0" w:space="0" w:color="auto"/>
                <w:bottom w:val="none" w:sz="0" w:space="0" w:color="auto"/>
                <w:right w:val="none" w:sz="0" w:space="0" w:color="auto"/>
              </w:divBdr>
            </w:div>
            <w:div w:id="490799367">
              <w:marLeft w:val="0"/>
              <w:marRight w:val="0"/>
              <w:marTop w:val="0"/>
              <w:marBottom w:val="0"/>
              <w:divBdr>
                <w:top w:val="none" w:sz="0" w:space="0" w:color="auto"/>
                <w:left w:val="none" w:sz="0" w:space="0" w:color="auto"/>
                <w:bottom w:val="none" w:sz="0" w:space="0" w:color="auto"/>
                <w:right w:val="none" w:sz="0" w:space="0" w:color="auto"/>
              </w:divBdr>
            </w:div>
            <w:div w:id="2117021294">
              <w:marLeft w:val="0"/>
              <w:marRight w:val="0"/>
              <w:marTop w:val="0"/>
              <w:marBottom w:val="0"/>
              <w:divBdr>
                <w:top w:val="none" w:sz="0" w:space="0" w:color="auto"/>
                <w:left w:val="none" w:sz="0" w:space="0" w:color="auto"/>
                <w:bottom w:val="none" w:sz="0" w:space="0" w:color="auto"/>
                <w:right w:val="none" w:sz="0" w:space="0" w:color="auto"/>
              </w:divBdr>
            </w:div>
            <w:div w:id="882137944">
              <w:marLeft w:val="0"/>
              <w:marRight w:val="0"/>
              <w:marTop w:val="0"/>
              <w:marBottom w:val="0"/>
              <w:divBdr>
                <w:top w:val="none" w:sz="0" w:space="0" w:color="auto"/>
                <w:left w:val="none" w:sz="0" w:space="0" w:color="auto"/>
                <w:bottom w:val="none" w:sz="0" w:space="0" w:color="auto"/>
                <w:right w:val="none" w:sz="0" w:space="0" w:color="auto"/>
              </w:divBdr>
            </w:div>
            <w:div w:id="1748528761">
              <w:marLeft w:val="0"/>
              <w:marRight w:val="0"/>
              <w:marTop w:val="0"/>
              <w:marBottom w:val="0"/>
              <w:divBdr>
                <w:top w:val="none" w:sz="0" w:space="0" w:color="auto"/>
                <w:left w:val="none" w:sz="0" w:space="0" w:color="auto"/>
                <w:bottom w:val="none" w:sz="0" w:space="0" w:color="auto"/>
                <w:right w:val="none" w:sz="0" w:space="0" w:color="auto"/>
              </w:divBdr>
            </w:div>
            <w:div w:id="1088504574">
              <w:marLeft w:val="0"/>
              <w:marRight w:val="0"/>
              <w:marTop w:val="0"/>
              <w:marBottom w:val="0"/>
              <w:divBdr>
                <w:top w:val="none" w:sz="0" w:space="0" w:color="auto"/>
                <w:left w:val="none" w:sz="0" w:space="0" w:color="auto"/>
                <w:bottom w:val="none" w:sz="0" w:space="0" w:color="auto"/>
                <w:right w:val="none" w:sz="0" w:space="0" w:color="auto"/>
              </w:divBdr>
            </w:div>
            <w:div w:id="423503283">
              <w:marLeft w:val="0"/>
              <w:marRight w:val="0"/>
              <w:marTop w:val="0"/>
              <w:marBottom w:val="0"/>
              <w:divBdr>
                <w:top w:val="none" w:sz="0" w:space="0" w:color="auto"/>
                <w:left w:val="none" w:sz="0" w:space="0" w:color="auto"/>
                <w:bottom w:val="none" w:sz="0" w:space="0" w:color="auto"/>
                <w:right w:val="none" w:sz="0" w:space="0" w:color="auto"/>
              </w:divBdr>
            </w:div>
            <w:div w:id="1306275448">
              <w:marLeft w:val="0"/>
              <w:marRight w:val="0"/>
              <w:marTop w:val="0"/>
              <w:marBottom w:val="0"/>
              <w:divBdr>
                <w:top w:val="none" w:sz="0" w:space="0" w:color="auto"/>
                <w:left w:val="none" w:sz="0" w:space="0" w:color="auto"/>
                <w:bottom w:val="none" w:sz="0" w:space="0" w:color="auto"/>
                <w:right w:val="none" w:sz="0" w:space="0" w:color="auto"/>
              </w:divBdr>
            </w:div>
            <w:div w:id="8825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3883">
      <w:bodyDiv w:val="1"/>
      <w:marLeft w:val="0"/>
      <w:marRight w:val="0"/>
      <w:marTop w:val="0"/>
      <w:marBottom w:val="0"/>
      <w:divBdr>
        <w:top w:val="none" w:sz="0" w:space="0" w:color="auto"/>
        <w:left w:val="none" w:sz="0" w:space="0" w:color="auto"/>
        <w:bottom w:val="none" w:sz="0" w:space="0" w:color="auto"/>
        <w:right w:val="none" w:sz="0" w:space="0" w:color="auto"/>
      </w:divBdr>
      <w:divsChild>
        <w:div w:id="561254802">
          <w:marLeft w:val="0"/>
          <w:marRight w:val="0"/>
          <w:marTop w:val="0"/>
          <w:marBottom w:val="0"/>
          <w:divBdr>
            <w:top w:val="none" w:sz="0" w:space="0" w:color="auto"/>
            <w:left w:val="none" w:sz="0" w:space="0" w:color="auto"/>
            <w:bottom w:val="none" w:sz="0" w:space="0" w:color="auto"/>
            <w:right w:val="none" w:sz="0" w:space="0" w:color="auto"/>
          </w:divBdr>
          <w:divsChild>
            <w:div w:id="6215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8723">
      <w:bodyDiv w:val="1"/>
      <w:marLeft w:val="0"/>
      <w:marRight w:val="0"/>
      <w:marTop w:val="0"/>
      <w:marBottom w:val="0"/>
      <w:divBdr>
        <w:top w:val="none" w:sz="0" w:space="0" w:color="auto"/>
        <w:left w:val="none" w:sz="0" w:space="0" w:color="auto"/>
        <w:bottom w:val="none" w:sz="0" w:space="0" w:color="auto"/>
        <w:right w:val="none" w:sz="0" w:space="0" w:color="auto"/>
      </w:divBdr>
      <w:divsChild>
        <w:div w:id="203374734">
          <w:marLeft w:val="0"/>
          <w:marRight w:val="0"/>
          <w:marTop w:val="0"/>
          <w:marBottom w:val="0"/>
          <w:divBdr>
            <w:top w:val="none" w:sz="0" w:space="0" w:color="auto"/>
            <w:left w:val="none" w:sz="0" w:space="0" w:color="auto"/>
            <w:bottom w:val="none" w:sz="0" w:space="0" w:color="auto"/>
            <w:right w:val="none" w:sz="0" w:space="0" w:color="auto"/>
          </w:divBdr>
          <w:divsChild>
            <w:div w:id="1926306764">
              <w:marLeft w:val="0"/>
              <w:marRight w:val="0"/>
              <w:marTop w:val="0"/>
              <w:marBottom w:val="0"/>
              <w:divBdr>
                <w:top w:val="none" w:sz="0" w:space="0" w:color="auto"/>
                <w:left w:val="none" w:sz="0" w:space="0" w:color="auto"/>
                <w:bottom w:val="none" w:sz="0" w:space="0" w:color="auto"/>
                <w:right w:val="none" w:sz="0" w:space="0" w:color="auto"/>
              </w:divBdr>
            </w:div>
            <w:div w:id="50009977">
              <w:marLeft w:val="0"/>
              <w:marRight w:val="0"/>
              <w:marTop w:val="0"/>
              <w:marBottom w:val="0"/>
              <w:divBdr>
                <w:top w:val="none" w:sz="0" w:space="0" w:color="auto"/>
                <w:left w:val="none" w:sz="0" w:space="0" w:color="auto"/>
                <w:bottom w:val="none" w:sz="0" w:space="0" w:color="auto"/>
                <w:right w:val="none" w:sz="0" w:space="0" w:color="auto"/>
              </w:divBdr>
            </w:div>
            <w:div w:id="466899376">
              <w:marLeft w:val="0"/>
              <w:marRight w:val="0"/>
              <w:marTop w:val="0"/>
              <w:marBottom w:val="0"/>
              <w:divBdr>
                <w:top w:val="none" w:sz="0" w:space="0" w:color="auto"/>
                <w:left w:val="none" w:sz="0" w:space="0" w:color="auto"/>
                <w:bottom w:val="none" w:sz="0" w:space="0" w:color="auto"/>
                <w:right w:val="none" w:sz="0" w:space="0" w:color="auto"/>
              </w:divBdr>
            </w:div>
            <w:div w:id="2144618463">
              <w:marLeft w:val="0"/>
              <w:marRight w:val="0"/>
              <w:marTop w:val="0"/>
              <w:marBottom w:val="0"/>
              <w:divBdr>
                <w:top w:val="none" w:sz="0" w:space="0" w:color="auto"/>
                <w:left w:val="none" w:sz="0" w:space="0" w:color="auto"/>
                <w:bottom w:val="none" w:sz="0" w:space="0" w:color="auto"/>
                <w:right w:val="none" w:sz="0" w:space="0" w:color="auto"/>
              </w:divBdr>
            </w:div>
            <w:div w:id="1451898022">
              <w:marLeft w:val="0"/>
              <w:marRight w:val="0"/>
              <w:marTop w:val="0"/>
              <w:marBottom w:val="0"/>
              <w:divBdr>
                <w:top w:val="none" w:sz="0" w:space="0" w:color="auto"/>
                <w:left w:val="none" w:sz="0" w:space="0" w:color="auto"/>
                <w:bottom w:val="none" w:sz="0" w:space="0" w:color="auto"/>
                <w:right w:val="none" w:sz="0" w:space="0" w:color="auto"/>
              </w:divBdr>
            </w:div>
            <w:div w:id="1420828650">
              <w:marLeft w:val="0"/>
              <w:marRight w:val="0"/>
              <w:marTop w:val="0"/>
              <w:marBottom w:val="0"/>
              <w:divBdr>
                <w:top w:val="none" w:sz="0" w:space="0" w:color="auto"/>
                <w:left w:val="none" w:sz="0" w:space="0" w:color="auto"/>
                <w:bottom w:val="none" w:sz="0" w:space="0" w:color="auto"/>
                <w:right w:val="none" w:sz="0" w:space="0" w:color="auto"/>
              </w:divBdr>
            </w:div>
            <w:div w:id="1589537849">
              <w:marLeft w:val="0"/>
              <w:marRight w:val="0"/>
              <w:marTop w:val="0"/>
              <w:marBottom w:val="0"/>
              <w:divBdr>
                <w:top w:val="none" w:sz="0" w:space="0" w:color="auto"/>
                <w:left w:val="none" w:sz="0" w:space="0" w:color="auto"/>
                <w:bottom w:val="none" w:sz="0" w:space="0" w:color="auto"/>
                <w:right w:val="none" w:sz="0" w:space="0" w:color="auto"/>
              </w:divBdr>
            </w:div>
            <w:div w:id="1858234760">
              <w:marLeft w:val="0"/>
              <w:marRight w:val="0"/>
              <w:marTop w:val="0"/>
              <w:marBottom w:val="0"/>
              <w:divBdr>
                <w:top w:val="none" w:sz="0" w:space="0" w:color="auto"/>
                <w:left w:val="none" w:sz="0" w:space="0" w:color="auto"/>
                <w:bottom w:val="none" w:sz="0" w:space="0" w:color="auto"/>
                <w:right w:val="none" w:sz="0" w:space="0" w:color="auto"/>
              </w:divBdr>
            </w:div>
            <w:div w:id="948197452">
              <w:marLeft w:val="0"/>
              <w:marRight w:val="0"/>
              <w:marTop w:val="0"/>
              <w:marBottom w:val="0"/>
              <w:divBdr>
                <w:top w:val="none" w:sz="0" w:space="0" w:color="auto"/>
                <w:left w:val="none" w:sz="0" w:space="0" w:color="auto"/>
                <w:bottom w:val="none" w:sz="0" w:space="0" w:color="auto"/>
                <w:right w:val="none" w:sz="0" w:space="0" w:color="auto"/>
              </w:divBdr>
            </w:div>
            <w:div w:id="1987274009">
              <w:marLeft w:val="0"/>
              <w:marRight w:val="0"/>
              <w:marTop w:val="0"/>
              <w:marBottom w:val="0"/>
              <w:divBdr>
                <w:top w:val="none" w:sz="0" w:space="0" w:color="auto"/>
                <w:left w:val="none" w:sz="0" w:space="0" w:color="auto"/>
                <w:bottom w:val="none" w:sz="0" w:space="0" w:color="auto"/>
                <w:right w:val="none" w:sz="0" w:space="0" w:color="auto"/>
              </w:divBdr>
            </w:div>
            <w:div w:id="601767197">
              <w:marLeft w:val="0"/>
              <w:marRight w:val="0"/>
              <w:marTop w:val="0"/>
              <w:marBottom w:val="0"/>
              <w:divBdr>
                <w:top w:val="none" w:sz="0" w:space="0" w:color="auto"/>
                <w:left w:val="none" w:sz="0" w:space="0" w:color="auto"/>
                <w:bottom w:val="none" w:sz="0" w:space="0" w:color="auto"/>
                <w:right w:val="none" w:sz="0" w:space="0" w:color="auto"/>
              </w:divBdr>
            </w:div>
            <w:div w:id="725566336">
              <w:marLeft w:val="0"/>
              <w:marRight w:val="0"/>
              <w:marTop w:val="0"/>
              <w:marBottom w:val="0"/>
              <w:divBdr>
                <w:top w:val="none" w:sz="0" w:space="0" w:color="auto"/>
                <w:left w:val="none" w:sz="0" w:space="0" w:color="auto"/>
                <w:bottom w:val="none" w:sz="0" w:space="0" w:color="auto"/>
                <w:right w:val="none" w:sz="0" w:space="0" w:color="auto"/>
              </w:divBdr>
            </w:div>
            <w:div w:id="608709016">
              <w:marLeft w:val="0"/>
              <w:marRight w:val="0"/>
              <w:marTop w:val="0"/>
              <w:marBottom w:val="0"/>
              <w:divBdr>
                <w:top w:val="none" w:sz="0" w:space="0" w:color="auto"/>
                <w:left w:val="none" w:sz="0" w:space="0" w:color="auto"/>
                <w:bottom w:val="none" w:sz="0" w:space="0" w:color="auto"/>
                <w:right w:val="none" w:sz="0" w:space="0" w:color="auto"/>
              </w:divBdr>
            </w:div>
            <w:div w:id="1266693226">
              <w:marLeft w:val="0"/>
              <w:marRight w:val="0"/>
              <w:marTop w:val="0"/>
              <w:marBottom w:val="0"/>
              <w:divBdr>
                <w:top w:val="none" w:sz="0" w:space="0" w:color="auto"/>
                <w:left w:val="none" w:sz="0" w:space="0" w:color="auto"/>
                <w:bottom w:val="none" w:sz="0" w:space="0" w:color="auto"/>
                <w:right w:val="none" w:sz="0" w:space="0" w:color="auto"/>
              </w:divBdr>
            </w:div>
            <w:div w:id="1724525039">
              <w:marLeft w:val="0"/>
              <w:marRight w:val="0"/>
              <w:marTop w:val="0"/>
              <w:marBottom w:val="0"/>
              <w:divBdr>
                <w:top w:val="none" w:sz="0" w:space="0" w:color="auto"/>
                <w:left w:val="none" w:sz="0" w:space="0" w:color="auto"/>
                <w:bottom w:val="none" w:sz="0" w:space="0" w:color="auto"/>
                <w:right w:val="none" w:sz="0" w:space="0" w:color="auto"/>
              </w:divBdr>
            </w:div>
            <w:div w:id="924530289">
              <w:marLeft w:val="0"/>
              <w:marRight w:val="0"/>
              <w:marTop w:val="0"/>
              <w:marBottom w:val="0"/>
              <w:divBdr>
                <w:top w:val="none" w:sz="0" w:space="0" w:color="auto"/>
                <w:left w:val="none" w:sz="0" w:space="0" w:color="auto"/>
                <w:bottom w:val="none" w:sz="0" w:space="0" w:color="auto"/>
                <w:right w:val="none" w:sz="0" w:space="0" w:color="auto"/>
              </w:divBdr>
            </w:div>
            <w:div w:id="883829580">
              <w:marLeft w:val="0"/>
              <w:marRight w:val="0"/>
              <w:marTop w:val="0"/>
              <w:marBottom w:val="0"/>
              <w:divBdr>
                <w:top w:val="none" w:sz="0" w:space="0" w:color="auto"/>
                <w:left w:val="none" w:sz="0" w:space="0" w:color="auto"/>
                <w:bottom w:val="none" w:sz="0" w:space="0" w:color="auto"/>
                <w:right w:val="none" w:sz="0" w:space="0" w:color="auto"/>
              </w:divBdr>
            </w:div>
            <w:div w:id="357048698">
              <w:marLeft w:val="0"/>
              <w:marRight w:val="0"/>
              <w:marTop w:val="0"/>
              <w:marBottom w:val="0"/>
              <w:divBdr>
                <w:top w:val="none" w:sz="0" w:space="0" w:color="auto"/>
                <w:left w:val="none" w:sz="0" w:space="0" w:color="auto"/>
                <w:bottom w:val="none" w:sz="0" w:space="0" w:color="auto"/>
                <w:right w:val="none" w:sz="0" w:space="0" w:color="auto"/>
              </w:divBdr>
            </w:div>
            <w:div w:id="1228105076">
              <w:marLeft w:val="0"/>
              <w:marRight w:val="0"/>
              <w:marTop w:val="0"/>
              <w:marBottom w:val="0"/>
              <w:divBdr>
                <w:top w:val="none" w:sz="0" w:space="0" w:color="auto"/>
                <w:left w:val="none" w:sz="0" w:space="0" w:color="auto"/>
                <w:bottom w:val="none" w:sz="0" w:space="0" w:color="auto"/>
                <w:right w:val="none" w:sz="0" w:space="0" w:color="auto"/>
              </w:divBdr>
            </w:div>
            <w:div w:id="928083273">
              <w:marLeft w:val="0"/>
              <w:marRight w:val="0"/>
              <w:marTop w:val="0"/>
              <w:marBottom w:val="0"/>
              <w:divBdr>
                <w:top w:val="none" w:sz="0" w:space="0" w:color="auto"/>
                <w:left w:val="none" w:sz="0" w:space="0" w:color="auto"/>
                <w:bottom w:val="none" w:sz="0" w:space="0" w:color="auto"/>
                <w:right w:val="none" w:sz="0" w:space="0" w:color="auto"/>
              </w:divBdr>
            </w:div>
            <w:div w:id="1004086412">
              <w:marLeft w:val="0"/>
              <w:marRight w:val="0"/>
              <w:marTop w:val="0"/>
              <w:marBottom w:val="0"/>
              <w:divBdr>
                <w:top w:val="none" w:sz="0" w:space="0" w:color="auto"/>
                <w:left w:val="none" w:sz="0" w:space="0" w:color="auto"/>
                <w:bottom w:val="none" w:sz="0" w:space="0" w:color="auto"/>
                <w:right w:val="none" w:sz="0" w:space="0" w:color="auto"/>
              </w:divBdr>
            </w:div>
            <w:div w:id="337852794">
              <w:marLeft w:val="0"/>
              <w:marRight w:val="0"/>
              <w:marTop w:val="0"/>
              <w:marBottom w:val="0"/>
              <w:divBdr>
                <w:top w:val="none" w:sz="0" w:space="0" w:color="auto"/>
                <w:left w:val="none" w:sz="0" w:space="0" w:color="auto"/>
                <w:bottom w:val="none" w:sz="0" w:space="0" w:color="auto"/>
                <w:right w:val="none" w:sz="0" w:space="0" w:color="auto"/>
              </w:divBdr>
            </w:div>
            <w:div w:id="530529872">
              <w:marLeft w:val="0"/>
              <w:marRight w:val="0"/>
              <w:marTop w:val="0"/>
              <w:marBottom w:val="0"/>
              <w:divBdr>
                <w:top w:val="none" w:sz="0" w:space="0" w:color="auto"/>
                <w:left w:val="none" w:sz="0" w:space="0" w:color="auto"/>
                <w:bottom w:val="none" w:sz="0" w:space="0" w:color="auto"/>
                <w:right w:val="none" w:sz="0" w:space="0" w:color="auto"/>
              </w:divBdr>
            </w:div>
            <w:div w:id="812909648">
              <w:marLeft w:val="0"/>
              <w:marRight w:val="0"/>
              <w:marTop w:val="0"/>
              <w:marBottom w:val="0"/>
              <w:divBdr>
                <w:top w:val="none" w:sz="0" w:space="0" w:color="auto"/>
                <w:left w:val="none" w:sz="0" w:space="0" w:color="auto"/>
                <w:bottom w:val="none" w:sz="0" w:space="0" w:color="auto"/>
                <w:right w:val="none" w:sz="0" w:space="0" w:color="auto"/>
              </w:divBdr>
            </w:div>
            <w:div w:id="2125153862">
              <w:marLeft w:val="0"/>
              <w:marRight w:val="0"/>
              <w:marTop w:val="0"/>
              <w:marBottom w:val="0"/>
              <w:divBdr>
                <w:top w:val="none" w:sz="0" w:space="0" w:color="auto"/>
                <w:left w:val="none" w:sz="0" w:space="0" w:color="auto"/>
                <w:bottom w:val="none" w:sz="0" w:space="0" w:color="auto"/>
                <w:right w:val="none" w:sz="0" w:space="0" w:color="auto"/>
              </w:divBdr>
            </w:div>
            <w:div w:id="2098362113">
              <w:marLeft w:val="0"/>
              <w:marRight w:val="0"/>
              <w:marTop w:val="0"/>
              <w:marBottom w:val="0"/>
              <w:divBdr>
                <w:top w:val="none" w:sz="0" w:space="0" w:color="auto"/>
                <w:left w:val="none" w:sz="0" w:space="0" w:color="auto"/>
                <w:bottom w:val="none" w:sz="0" w:space="0" w:color="auto"/>
                <w:right w:val="none" w:sz="0" w:space="0" w:color="auto"/>
              </w:divBdr>
            </w:div>
            <w:div w:id="350107121">
              <w:marLeft w:val="0"/>
              <w:marRight w:val="0"/>
              <w:marTop w:val="0"/>
              <w:marBottom w:val="0"/>
              <w:divBdr>
                <w:top w:val="none" w:sz="0" w:space="0" w:color="auto"/>
                <w:left w:val="none" w:sz="0" w:space="0" w:color="auto"/>
                <w:bottom w:val="none" w:sz="0" w:space="0" w:color="auto"/>
                <w:right w:val="none" w:sz="0" w:space="0" w:color="auto"/>
              </w:divBdr>
            </w:div>
            <w:div w:id="1758088623">
              <w:marLeft w:val="0"/>
              <w:marRight w:val="0"/>
              <w:marTop w:val="0"/>
              <w:marBottom w:val="0"/>
              <w:divBdr>
                <w:top w:val="none" w:sz="0" w:space="0" w:color="auto"/>
                <w:left w:val="none" w:sz="0" w:space="0" w:color="auto"/>
                <w:bottom w:val="none" w:sz="0" w:space="0" w:color="auto"/>
                <w:right w:val="none" w:sz="0" w:space="0" w:color="auto"/>
              </w:divBdr>
            </w:div>
            <w:div w:id="1460488520">
              <w:marLeft w:val="0"/>
              <w:marRight w:val="0"/>
              <w:marTop w:val="0"/>
              <w:marBottom w:val="0"/>
              <w:divBdr>
                <w:top w:val="none" w:sz="0" w:space="0" w:color="auto"/>
                <w:left w:val="none" w:sz="0" w:space="0" w:color="auto"/>
                <w:bottom w:val="none" w:sz="0" w:space="0" w:color="auto"/>
                <w:right w:val="none" w:sz="0" w:space="0" w:color="auto"/>
              </w:divBdr>
            </w:div>
            <w:div w:id="1587879300">
              <w:marLeft w:val="0"/>
              <w:marRight w:val="0"/>
              <w:marTop w:val="0"/>
              <w:marBottom w:val="0"/>
              <w:divBdr>
                <w:top w:val="none" w:sz="0" w:space="0" w:color="auto"/>
                <w:left w:val="none" w:sz="0" w:space="0" w:color="auto"/>
                <w:bottom w:val="none" w:sz="0" w:space="0" w:color="auto"/>
                <w:right w:val="none" w:sz="0" w:space="0" w:color="auto"/>
              </w:divBdr>
            </w:div>
            <w:div w:id="1896116995">
              <w:marLeft w:val="0"/>
              <w:marRight w:val="0"/>
              <w:marTop w:val="0"/>
              <w:marBottom w:val="0"/>
              <w:divBdr>
                <w:top w:val="none" w:sz="0" w:space="0" w:color="auto"/>
                <w:left w:val="none" w:sz="0" w:space="0" w:color="auto"/>
                <w:bottom w:val="none" w:sz="0" w:space="0" w:color="auto"/>
                <w:right w:val="none" w:sz="0" w:space="0" w:color="auto"/>
              </w:divBdr>
            </w:div>
            <w:div w:id="1948652910">
              <w:marLeft w:val="0"/>
              <w:marRight w:val="0"/>
              <w:marTop w:val="0"/>
              <w:marBottom w:val="0"/>
              <w:divBdr>
                <w:top w:val="none" w:sz="0" w:space="0" w:color="auto"/>
                <w:left w:val="none" w:sz="0" w:space="0" w:color="auto"/>
                <w:bottom w:val="none" w:sz="0" w:space="0" w:color="auto"/>
                <w:right w:val="none" w:sz="0" w:space="0" w:color="auto"/>
              </w:divBdr>
            </w:div>
            <w:div w:id="628783340">
              <w:marLeft w:val="0"/>
              <w:marRight w:val="0"/>
              <w:marTop w:val="0"/>
              <w:marBottom w:val="0"/>
              <w:divBdr>
                <w:top w:val="none" w:sz="0" w:space="0" w:color="auto"/>
                <w:left w:val="none" w:sz="0" w:space="0" w:color="auto"/>
                <w:bottom w:val="none" w:sz="0" w:space="0" w:color="auto"/>
                <w:right w:val="none" w:sz="0" w:space="0" w:color="auto"/>
              </w:divBdr>
            </w:div>
            <w:div w:id="485055009">
              <w:marLeft w:val="0"/>
              <w:marRight w:val="0"/>
              <w:marTop w:val="0"/>
              <w:marBottom w:val="0"/>
              <w:divBdr>
                <w:top w:val="none" w:sz="0" w:space="0" w:color="auto"/>
                <w:left w:val="none" w:sz="0" w:space="0" w:color="auto"/>
                <w:bottom w:val="none" w:sz="0" w:space="0" w:color="auto"/>
                <w:right w:val="none" w:sz="0" w:space="0" w:color="auto"/>
              </w:divBdr>
            </w:div>
            <w:div w:id="1414401499">
              <w:marLeft w:val="0"/>
              <w:marRight w:val="0"/>
              <w:marTop w:val="0"/>
              <w:marBottom w:val="0"/>
              <w:divBdr>
                <w:top w:val="none" w:sz="0" w:space="0" w:color="auto"/>
                <w:left w:val="none" w:sz="0" w:space="0" w:color="auto"/>
                <w:bottom w:val="none" w:sz="0" w:space="0" w:color="auto"/>
                <w:right w:val="none" w:sz="0" w:space="0" w:color="auto"/>
              </w:divBdr>
            </w:div>
            <w:div w:id="540099174">
              <w:marLeft w:val="0"/>
              <w:marRight w:val="0"/>
              <w:marTop w:val="0"/>
              <w:marBottom w:val="0"/>
              <w:divBdr>
                <w:top w:val="none" w:sz="0" w:space="0" w:color="auto"/>
                <w:left w:val="none" w:sz="0" w:space="0" w:color="auto"/>
                <w:bottom w:val="none" w:sz="0" w:space="0" w:color="auto"/>
                <w:right w:val="none" w:sz="0" w:space="0" w:color="auto"/>
              </w:divBdr>
            </w:div>
            <w:div w:id="1291934147">
              <w:marLeft w:val="0"/>
              <w:marRight w:val="0"/>
              <w:marTop w:val="0"/>
              <w:marBottom w:val="0"/>
              <w:divBdr>
                <w:top w:val="none" w:sz="0" w:space="0" w:color="auto"/>
                <w:left w:val="none" w:sz="0" w:space="0" w:color="auto"/>
                <w:bottom w:val="none" w:sz="0" w:space="0" w:color="auto"/>
                <w:right w:val="none" w:sz="0" w:space="0" w:color="auto"/>
              </w:divBdr>
            </w:div>
            <w:div w:id="9981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2975">
      <w:bodyDiv w:val="1"/>
      <w:marLeft w:val="0"/>
      <w:marRight w:val="0"/>
      <w:marTop w:val="0"/>
      <w:marBottom w:val="0"/>
      <w:divBdr>
        <w:top w:val="none" w:sz="0" w:space="0" w:color="auto"/>
        <w:left w:val="none" w:sz="0" w:space="0" w:color="auto"/>
        <w:bottom w:val="none" w:sz="0" w:space="0" w:color="auto"/>
        <w:right w:val="none" w:sz="0" w:space="0" w:color="auto"/>
      </w:divBdr>
      <w:divsChild>
        <w:div w:id="1793480137">
          <w:marLeft w:val="0"/>
          <w:marRight w:val="0"/>
          <w:marTop w:val="0"/>
          <w:marBottom w:val="0"/>
          <w:divBdr>
            <w:top w:val="none" w:sz="0" w:space="0" w:color="auto"/>
            <w:left w:val="none" w:sz="0" w:space="0" w:color="auto"/>
            <w:bottom w:val="none" w:sz="0" w:space="0" w:color="auto"/>
            <w:right w:val="none" w:sz="0" w:space="0" w:color="auto"/>
          </w:divBdr>
          <w:divsChild>
            <w:div w:id="50811306">
              <w:marLeft w:val="0"/>
              <w:marRight w:val="0"/>
              <w:marTop w:val="0"/>
              <w:marBottom w:val="0"/>
              <w:divBdr>
                <w:top w:val="none" w:sz="0" w:space="0" w:color="auto"/>
                <w:left w:val="none" w:sz="0" w:space="0" w:color="auto"/>
                <w:bottom w:val="none" w:sz="0" w:space="0" w:color="auto"/>
                <w:right w:val="none" w:sz="0" w:space="0" w:color="auto"/>
              </w:divBdr>
            </w:div>
            <w:div w:id="2144539171">
              <w:marLeft w:val="0"/>
              <w:marRight w:val="0"/>
              <w:marTop w:val="0"/>
              <w:marBottom w:val="0"/>
              <w:divBdr>
                <w:top w:val="none" w:sz="0" w:space="0" w:color="auto"/>
                <w:left w:val="none" w:sz="0" w:space="0" w:color="auto"/>
                <w:bottom w:val="none" w:sz="0" w:space="0" w:color="auto"/>
                <w:right w:val="none" w:sz="0" w:space="0" w:color="auto"/>
              </w:divBdr>
            </w:div>
            <w:div w:id="1499542868">
              <w:marLeft w:val="0"/>
              <w:marRight w:val="0"/>
              <w:marTop w:val="0"/>
              <w:marBottom w:val="0"/>
              <w:divBdr>
                <w:top w:val="none" w:sz="0" w:space="0" w:color="auto"/>
                <w:left w:val="none" w:sz="0" w:space="0" w:color="auto"/>
                <w:bottom w:val="none" w:sz="0" w:space="0" w:color="auto"/>
                <w:right w:val="none" w:sz="0" w:space="0" w:color="auto"/>
              </w:divBdr>
            </w:div>
            <w:div w:id="1814715135">
              <w:marLeft w:val="0"/>
              <w:marRight w:val="0"/>
              <w:marTop w:val="0"/>
              <w:marBottom w:val="0"/>
              <w:divBdr>
                <w:top w:val="none" w:sz="0" w:space="0" w:color="auto"/>
                <w:left w:val="none" w:sz="0" w:space="0" w:color="auto"/>
                <w:bottom w:val="none" w:sz="0" w:space="0" w:color="auto"/>
                <w:right w:val="none" w:sz="0" w:space="0" w:color="auto"/>
              </w:divBdr>
            </w:div>
            <w:div w:id="202639413">
              <w:marLeft w:val="0"/>
              <w:marRight w:val="0"/>
              <w:marTop w:val="0"/>
              <w:marBottom w:val="0"/>
              <w:divBdr>
                <w:top w:val="none" w:sz="0" w:space="0" w:color="auto"/>
                <w:left w:val="none" w:sz="0" w:space="0" w:color="auto"/>
                <w:bottom w:val="none" w:sz="0" w:space="0" w:color="auto"/>
                <w:right w:val="none" w:sz="0" w:space="0" w:color="auto"/>
              </w:divBdr>
            </w:div>
            <w:div w:id="1545827929">
              <w:marLeft w:val="0"/>
              <w:marRight w:val="0"/>
              <w:marTop w:val="0"/>
              <w:marBottom w:val="0"/>
              <w:divBdr>
                <w:top w:val="none" w:sz="0" w:space="0" w:color="auto"/>
                <w:left w:val="none" w:sz="0" w:space="0" w:color="auto"/>
                <w:bottom w:val="none" w:sz="0" w:space="0" w:color="auto"/>
                <w:right w:val="none" w:sz="0" w:space="0" w:color="auto"/>
              </w:divBdr>
            </w:div>
            <w:div w:id="1917471356">
              <w:marLeft w:val="0"/>
              <w:marRight w:val="0"/>
              <w:marTop w:val="0"/>
              <w:marBottom w:val="0"/>
              <w:divBdr>
                <w:top w:val="none" w:sz="0" w:space="0" w:color="auto"/>
                <w:left w:val="none" w:sz="0" w:space="0" w:color="auto"/>
                <w:bottom w:val="none" w:sz="0" w:space="0" w:color="auto"/>
                <w:right w:val="none" w:sz="0" w:space="0" w:color="auto"/>
              </w:divBdr>
            </w:div>
            <w:div w:id="641234069">
              <w:marLeft w:val="0"/>
              <w:marRight w:val="0"/>
              <w:marTop w:val="0"/>
              <w:marBottom w:val="0"/>
              <w:divBdr>
                <w:top w:val="none" w:sz="0" w:space="0" w:color="auto"/>
                <w:left w:val="none" w:sz="0" w:space="0" w:color="auto"/>
                <w:bottom w:val="none" w:sz="0" w:space="0" w:color="auto"/>
                <w:right w:val="none" w:sz="0" w:space="0" w:color="auto"/>
              </w:divBdr>
            </w:div>
            <w:div w:id="803044545">
              <w:marLeft w:val="0"/>
              <w:marRight w:val="0"/>
              <w:marTop w:val="0"/>
              <w:marBottom w:val="0"/>
              <w:divBdr>
                <w:top w:val="none" w:sz="0" w:space="0" w:color="auto"/>
                <w:left w:val="none" w:sz="0" w:space="0" w:color="auto"/>
                <w:bottom w:val="none" w:sz="0" w:space="0" w:color="auto"/>
                <w:right w:val="none" w:sz="0" w:space="0" w:color="auto"/>
              </w:divBdr>
            </w:div>
            <w:div w:id="772743530">
              <w:marLeft w:val="0"/>
              <w:marRight w:val="0"/>
              <w:marTop w:val="0"/>
              <w:marBottom w:val="0"/>
              <w:divBdr>
                <w:top w:val="none" w:sz="0" w:space="0" w:color="auto"/>
                <w:left w:val="none" w:sz="0" w:space="0" w:color="auto"/>
                <w:bottom w:val="none" w:sz="0" w:space="0" w:color="auto"/>
                <w:right w:val="none" w:sz="0" w:space="0" w:color="auto"/>
              </w:divBdr>
            </w:div>
            <w:div w:id="1894728116">
              <w:marLeft w:val="0"/>
              <w:marRight w:val="0"/>
              <w:marTop w:val="0"/>
              <w:marBottom w:val="0"/>
              <w:divBdr>
                <w:top w:val="none" w:sz="0" w:space="0" w:color="auto"/>
                <w:left w:val="none" w:sz="0" w:space="0" w:color="auto"/>
                <w:bottom w:val="none" w:sz="0" w:space="0" w:color="auto"/>
                <w:right w:val="none" w:sz="0" w:space="0" w:color="auto"/>
              </w:divBdr>
            </w:div>
            <w:div w:id="757673160">
              <w:marLeft w:val="0"/>
              <w:marRight w:val="0"/>
              <w:marTop w:val="0"/>
              <w:marBottom w:val="0"/>
              <w:divBdr>
                <w:top w:val="none" w:sz="0" w:space="0" w:color="auto"/>
                <w:left w:val="none" w:sz="0" w:space="0" w:color="auto"/>
                <w:bottom w:val="none" w:sz="0" w:space="0" w:color="auto"/>
                <w:right w:val="none" w:sz="0" w:space="0" w:color="auto"/>
              </w:divBdr>
            </w:div>
            <w:div w:id="367268168">
              <w:marLeft w:val="0"/>
              <w:marRight w:val="0"/>
              <w:marTop w:val="0"/>
              <w:marBottom w:val="0"/>
              <w:divBdr>
                <w:top w:val="none" w:sz="0" w:space="0" w:color="auto"/>
                <w:left w:val="none" w:sz="0" w:space="0" w:color="auto"/>
                <w:bottom w:val="none" w:sz="0" w:space="0" w:color="auto"/>
                <w:right w:val="none" w:sz="0" w:space="0" w:color="auto"/>
              </w:divBdr>
            </w:div>
            <w:div w:id="276252042">
              <w:marLeft w:val="0"/>
              <w:marRight w:val="0"/>
              <w:marTop w:val="0"/>
              <w:marBottom w:val="0"/>
              <w:divBdr>
                <w:top w:val="none" w:sz="0" w:space="0" w:color="auto"/>
                <w:left w:val="none" w:sz="0" w:space="0" w:color="auto"/>
                <w:bottom w:val="none" w:sz="0" w:space="0" w:color="auto"/>
                <w:right w:val="none" w:sz="0" w:space="0" w:color="auto"/>
              </w:divBdr>
            </w:div>
            <w:div w:id="1783381249">
              <w:marLeft w:val="0"/>
              <w:marRight w:val="0"/>
              <w:marTop w:val="0"/>
              <w:marBottom w:val="0"/>
              <w:divBdr>
                <w:top w:val="none" w:sz="0" w:space="0" w:color="auto"/>
                <w:left w:val="none" w:sz="0" w:space="0" w:color="auto"/>
                <w:bottom w:val="none" w:sz="0" w:space="0" w:color="auto"/>
                <w:right w:val="none" w:sz="0" w:space="0" w:color="auto"/>
              </w:divBdr>
            </w:div>
            <w:div w:id="1892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369">
      <w:bodyDiv w:val="1"/>
      <w:marLeft w:val="0"/>
      <w:marRight w:val="0"/>
      <w:marTop w:val="0"/>
      <w:marBottom w:val="0"/>
      <w:divBdr>
        <w:top w:val="none" w:sz="0" w:space="0" w:color="auto"/>
        <w:left w:val="none" w:sz="0" w:space="0" w:color="auto"/>
        <w:bottom w:val="none" w:sz="0" w:space="0" w:color="auto"/>
        <w:right w:val="none" w:sz="0" w:space="0" w:color="auto"/>
      </w:divBdr>
      <w:divsChild>
        <w:div w:id="522287657">
          <w:marLeft w:val="0"/>
          <w:marRight w:val="0"/>
          <w:marTop w:val="0"/>
          <w:marBottom w:val="0"/>
          <w:divBdr>
            <w:top w:val="none" w:sz="0" w:space="0" w:color="auto"/>
            <w:left w:val="none" w:sz="0" w:space="0" w:color="auto"/>
            <w:bottom w:val="none" w:sz="0" w:space="0" w:color="auto"/>
            <w:right w:val="none" w:sz="0" w:space="0" w:color="auto"/>
          </w:divBdr>
          <w:divsChild>
            <w:div w:id="2067684921">
              <w:marLeft w:val="0"/>
              <w:marRight w:val="0"/>
              <w:marTop w:val="0"/>
              <w:marBottom w:val="0"/>
              <w:divBdr>
                <w:top w:val="none" w:sz="0" w:space="0" w:color="auto"/>
                <w:left w:val="none" w:sz="0" w:space="0" w:color="auto"/>
                <w:bottom w:val="none" w:sz="0" w:space="0" w:color="auto"/>
                <w:right w:val="none" w:sz="0" w:space="0" w:color="auto"/>
              </w:divBdr>
            </w:div>
            <w:div w:id="1532375941">
              <w:marLeft w:val="0"/>
              <w:marRight w:val="0"/>
              <w:marTop w:val="0"/>
              <w:marBottom w:val="0"/>
              <w:divBdr>
                <w:top w:val="none" w:sz="0" w:space="0" w:color="auto"/>
                <w:left w:val="none" w:sz="0" w:space="0" w:color="auto"/>
                <w:bottom w:val="none" w:sz="0" w:space="0" w:color="auto"/>
                <w:right w:val="none" w:sz="0" w:space="0" w:color="auto"/>
              </w:divBdr>
            </w:div>
            <w:div w:id="354161168">
              <w:marLeft w:val="0"/>
              <w:marRight w:val="0"/>
              <w:marTop w:val="0"/>
              <w:marBottom w:val="0"/>
              <w:divBdr>
                <w:top w:val="none" w:sz="0" w:space="0" w:color="auto"/>
                <w:left w:val="none" w:sz="0" w:space="0" w:color="auto"/>
                <w:bottom w:val="none" w:sz="0" w:space="0" w:color="auto"/>
                <w:right w:val="none" w:sz="0" w:space="0" w:color="auto"/>
              </w:divBdr>
            </w:div>
            <w:div w:id="112794585">
              <w:marLeft w:val="0"/>
              <w:marRight w:val="0"/>
              <w:marTop w:val="0"/>
              <w:marBottom w:val="0"/>
              <w:divBdr>
                <w:top w:val="none" w:sz="0" w:space="0" w:color="auto"/>
                <w:left w:val="none" w:sz="0" w:space="0" w:color="auto"/>
                <w:bottom w:val="none" w:sz="0" w:space="0" w:color="auto"/>
                <w:right w:val="none" w:sz="0" w:space="0" w:color="auto"/>
              </w:divBdr>
            </w:div>
            <w:div w:id="1870947474">
              <w:marLeft w:val="0"/>
              <w:marRight w:val="0"/>
              <w:marTop w:val="0"/>
              <w:marBottom w:val="0"/>
              <w:divBdr>
                <w:top w:val="none" w:sz="0" w:space="0" w:color="auto"/>
                <w:left w:val="none" w:sz="0" w:space="0" w:color="auto"/>
                <w:bottom w:val="none" w:sz="0" w:space="0" w:color="auto"/>
                <w:right w:val="none" w:sz="0" w:space="0" w:color="auto"/>
              </w:divBdr>
            </w:div>
            <w:div w:id="1766148002">
              <w:marLeft w:val="0"/>
              <w:marRight w:val="0"/>
              <w:marTop w:val="0"/>
              <w:marBottom w:val="0"/>
              <w:divBdr>
                <w:top w:val="none" w:sz="0" w:space="0" w:color="auto"/>
                <w:left w:val="none" w:sz="0" w:space="0" w:color="auto"/>
                <w:bottom w:val="none" w:sz="0" w:space="0" w:color="auto"/>
                <w:right w:val="none" w:sz="0" w:space="0" w:color="auto"/>
              </w:divBdr>
            </w:div>
            <w:div w:id="859046828">
              <w:marLeft w:val="0"/>
              <w:marRight w:val="0"/>
              <w:marTop w:val="0"/>
              <w:marBottom w:val="0"/>
              <w:divBdr>
                <w:top w:val="none" w:sz="0" w:space="0" w:color="auto"/>
                <w:left w:val="none" w:sz="0" w:space="0" w:color="auto"/>
                <w:bottom w:val="none" w:sz="0" w:space="0" w:color="auto"/>
                <w:right w:val="none" w:sz="0" w:space="0" w:color="auto"/>
              </w:divBdr>
            </w:div>
            <w:div w:id="1899779527">
              <w:marLeft w:val="0"/>
              <w:marRight w:val="0"/>
              <w:marTop w:val="0"/>
              <w:marBottom w:val="0"/>
              <w:divBdr>
                <w:top w:val="none" w:sz="0" w:space="0" w:color="auto"/>
                <w:left w:val="none" w:sz="0" w:space="0" w:color="auto"/>
                <w:bottom w:val="none" w:sz="0" w:space="0" w:color="auto"/>
                <w:right w:val="none" w:sz="0" w:space="0" w:color="auto"/>
              </w:divBdr>
            </w:div>
            <w:div w:id="1534197800">
              <w:marLeft w:val="0"/>
              <w:marRight w:val="0"/>
              <w:marTop w:val="0"/>
              <w:marBottom w:val="0"/>
              <w:divBdr>
                <w:top w:val="none" w:sz="0" w:space="0" w:color="auto"/>
                <w:left w:val="none" w:sz="0" w:space="0" w:color="auto"/>
                <w:bottom w:val="none" w:sz="0" w:space="0" w:color="auto"/>
                <w:right w:val="none" w:sz="0" w:space="0" w:color="auto"/>
              </w:divBdr>
            </w:div>
            <w:div w:id="2070810203">
              <w:marLeft w:val="0"/>
              <w:marRight w:val="0"/>
              <w:marTop w:val="0"/>
              <w:marBottom w:val="0"/>
              <w:divBdr>
                <w:top w:val="none" w:sz="0" w:space="0" w:color="auto"/>
                <w:left w:val="none" w:sz="0" w:space="0" w:color="auto"/>
                <w:bottom w:val="none" w:sz="0" w:space="0" w:color="auto"/>
                <w:right w:val="none" w:sz="0" w:space="0" w:color="auto"/>
              </w:divBdr>
            </w:div>
            <w:div w:id="1131748235">
              <w:marLeft w:val="0"/>
              <w:marRight w:val="0"/>
              <w:marTop w:val="0"/>
              <w:marBottom w:val="0"/>
              <w:divBdr>
                <w:top w:val="none" w:sz="0" w:space="0" w:color="auto"/>
                <w:left w:val="none" w:sz="0" w:space="0" w:color="auto"/>
                <w:bottom w:val="none" w:sz="0" w:space="0" w:color="auto"/>
                <w:right w:val="none" w:sz="0" w:space="0" w:color="auto"/>
              </w:divBdr>
            </w:div>
            <w:div w:id="1079404933">
              <w:marLeft w:val="0"/>
              <w:marRight w:val="0"/>
              <w:marTop w:val="0"/>
              <w:marBottom w:val="0"/>
              <w:divBdr>
                <w:top w:val="none" w:sz="0" w:space="0" w:color="auto"/>
                <w:left w:val="none" w:sz="0" w:space="0" w:color="auto"/>
                <w:bottom w:val="none" w:sz="0" w:space="0" w:color="auto"/>
                <w:right w:val="none" w:sz="0" w:space="0" w:color="auto"/>
              </w:divBdr>
            </w:div>
            <w:div w:id="721372315">
              <w:marLeft w:val="0"/>
              <w:marRight w:val="0"/>
              <w:marTop w:val="0"/>
              <w:marBottom w:val="0"/>
              <w:divBdr>
                <w:top w:val="none" w:sz="0" w:space="0" w:color="auto"/>
                <w:left w:val="none" w:sz="0" w:space="0" w:color="auto"/>
                <w:bottom w:val="none" w:sz="0" w:space="0" w:color="auto"/>
                <w:right w:val="none" w:sz="0" w:space="0" w:color="auto"/>
              </w:divBdr>
            </w:div>
            <w:div w:id="444034790">
              <w:marLeft w:val="0"/>
              <w:marRight w:val="0"/>
              <w:marTop w:val="0"/>
              <w:marBottom w:val="0"/>
              <w:divBdr>
                <w:top w:val="none" w:sz="0" w:space="0" w:color="auto"/>
                <w:left w:val="none" w:sz="0" w:space="0" w:color="auto"/>
                <w:bottom w:val="none" w:sz="0" w:space="0" w:color="auto"/>
                <w:right w:val="none" w:sz="0" w:space="0" w:color="auto"/>
              </w:divBdr>
            </w:div>
            <w:div w:id="248463259">
              <w:marLeft w:val="0"/>
              <w:marRight w:val="0"/>
              <w:marTop w:val="0"/>
              <w:marBottom w:val="0"/>
              <w:divBdr>
                <w:top w:val="none" w:sz="0" w:space="0" w:color="auto"/>
                <w:left w:val="none" w:sz="0" w:space="0" w:color="auto"/>
                <w:bottom w:val="none" w:sz="0" w:space="0" w:color="auto"/>
                <w:right w:val="none" w:sz="0" w:space="0" w:color="auto"/>
              </w:divBdr>
            </w:div>
            <w:div w:id="1146121068">
              <w:marLeft w:val="0"/>
              <w:marRight w:val="0"/>
              <w:marTop w:val="0"/>
              <w:marBottom w:val="0"/>
              <w:divBdr>
                <w:top w:val="none" w:sz="0" w:space="0" w:color="auto"/>
                <w:left w:val="none" w:sz="0" w:space="0" w:color="auto"/>
                <w:bottom w:val="none" w:sz="0" w:space="0" w:color="auto"/>
                <w:right w:val="none" w:sz="0" w:space="0" w:color="auto"/>
              </w:divBdr>
            </w:div>
            <w:div w:id="1196886248">
              <w:marLeft w:val="0"/>
              <w:marRight w:val="0"/>
              <w:marTop w:val="0"/>
              <w:marBottom w:val="0"/>
              <w:divBdr>
                <w:top w:val="none" w:sz="0" w:space="0" w:color="auto"/>
                <w:left w:val="none" w:sz="0" w:space="0" w:color="auto"/>
                <w:bottom w:val="none" w:sz="0" w:space="0" w:color="auto"/>
                <w:right w:val="none" w:sz="0" w:space="0" w:color="auto"/>
              </w:divBdr>
            </w:div>
            <w:div w:id="903218052">
              <w:marLeft w:val="0"/>
              <w:marRight w:val="0"/>
              <w:marTop w:val="0"/>
              <w:marBottom w:val="0"/>
              <w:divBdr>
                <w:top w:val="none" w:sz="0" w:space="0" w:color="auto"/>
                <w:left w:val="none" w:sz="0" w:space="0" w:color="auto"/>
                <w:bottom w:val="none" w:sz="0" w:space="0" w:color="auto"/>
                <w:right w:val="none" w:sz="0" w:space="0" w:color="auto"/>
              </w:divBdr>
            </w:div>
            <w:div w:id="2042701543">
              <w:marLeft w:val="0"/>
              <w:marRight w:val="0"/>
              <w:marTop w:val="0"/>
              <w:marBottom w:val="0"/>
              <w:divBdr>
                <w:top w:val="none" w:sz="0" w:space="0" w:color="auto"/>
                <w:left w:val="none" w:sz="0" w:space="0" w:color="auto"/>
                <w:bottom w:val="none" w:sz="0" w:space="0" w:color="auto"/>
                <w:right w:val="none" w:sz="0" w:space="0" w:color="auto"/>
              </w:divBdr>
            </w:div>
            <w:div w:id="1961036037">
              <w:marLeft w:val="0"/>
              <w:marRight w:val="0"/>
              <w:marTop w:val="0"/>
              <w:marBottom w:val="0"/>
              <w:divBdr>
                <w:top w:val="none" w:sz="0" w:space="0" w:color="auto"/>
                <w:left w:val="none" w:sz="0" w:space="0" w:color="auto"/>
                <w:bottom w:val="none" w:sz="0" w:space="0" w:color="auto"/>
                <w:right w:val="none" w:sz="0" w:space="0" w:color="auto"/>
              </w:divBdr>
            </w:div>
            <w:div w:id="2114587614">
              <w:marLeft w:val="0"/>
              <w:marRight w:val="0"/>
              <w:marTop w:val="0"/>
              <w:marBottom w:val="0"/>
              <w:divBdr>
                <w:top w:val="none" w:sz="0" w:space="0" w:color="auto"/>
                <w:left w:val="none" w:sz="0" w:space="0" w:color="auto"/>
                <w:bottom w:val="none" w:sz="0" w:space="0" w:color="auto"/>
                <w:right w:val="none" w:sz="0" w:space="0" w:color="auto"/>
              </w:divBdr>
            </w:div>
            <w:div w:id="1131481800">
              <w:marLeft w:val="0"/>
              <w:marRight w:val="0"/>
              <w:marTop w:val="0"/>
              <w:marBottom w:val="0"/>
              <w:divBdr>
                <w:top w:val="none" w:sz="0" w:space="0" w:color="auto"/>
                <w:left w:val="none" w:sz="0" w:space="0" w:color="auto"/>
                <w:bottom w:val="none" w:sz="0" w:space="0" w:color="auto"/>
                <w:right w:val="none" w:sz="0" w:space="0" w:color="auto"/>
              </w:divBdr>
            </w:div>
            <w:div w:id="729160676">
              <w:marLeft w:val="0"/>
              <w:marRight w:val="0"/>
              <w:marTop w:val="0"/>
              <w:marBottom w:val="0"/>
              <w:divBdr>
                <w:top w:val="none" w:sz="0" w:space="0" w:color="auto"/>
                <w:left w:val="none" w:sz="0" w:space="0" w:color="auto"/>
                <w:bottom w:val="none" w:sz="0" w:space="0" w:color="auto"/>
                <w:right w:val="none" w:sz="0" w:space="0" w:color="auto"/>
              </w:divBdr>
            </w:div>
            <w:div w:id="2082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01">
      <w:bodyDiv w:val="1"/>
      <w:marLeft w:val="0"/>
      <w:marRight w:val="0"/>
      <w:marTop w:val="0"/>
      <w:marBottom w:val="0"/>
      <w:divBdr>
        <w:top w:val="none" w:sz="0" w:space="0" w:color="auto"/>
        <w:left w:val="none" w:sz="0" w:space="0" w:color="auto"/>
        <w:bottom w:val="none" w:sz="0" w:space="0" w:color="auto"/>
        <w:right w:val="none" w:sz="0" w:space="0" w:color="auto"/>
      </w:divBdr>
      <w:divsChild>
        <w:div w:id="1084374462">
          <w:marLeft w:val="0"/>
          <w:marRight w:val="0"/>
          <w:marTop w:val="0"/>
          <w:marBottom w:val="0"/>
          <w:divBdr>
            <w:top w:val="none" w:sz="0" w:space="0" w:color="auto"/>
            <w:left w:val="none" w:sz="0" w:space="0" w:color="auto"/>
            <w:bottom w:val="none" w:sz="0" w:space="0" w:color="auto"/>
            <w:right w:val="none" w:sz="0" w:space="0" w:color="auto"/>
          </w:divBdr>
          <w:divsChild>
            <w:div w:id="1714186647">
              <w:marLeft w:val="0"/>
              <w:marRight w:val="0"/>
              <w:marTop w:val="0"/>
              <w:marBottom w:val="0"/>
              <w:divBdr>
                <w:top w:val="none" w:sz="0" w:space="0" w:color="auto"/>
                <w:left w:val="none" w:sz="0" w:space="0" w:color="auto"/>
                <w:bottom w:val="none" w:sz="0" w:space="0" w:color="auto"/>
                <w:right w:val="none" w:sz="0" w:space="0" w:color="auto"/>
              </w:divBdr>
            </w:div>
            <w:div w:id="2019968228">
              <w:marLeft w:val="0"/>
              <w:marRight w:val="0"/>
              <w:marTop w:val="0"/>
              <w:marBottom w:val="0"/>
              <w:divBdr>
                <w:top w:val="none" w:sz="0" w:space="0" w:color="auto"/>
                <w:left w:val="none" w:sz="0" w:space="0" w:color="auto"/>
                <w:bottom w:val="none" w:sz="0" w:space="0" w:color="auto"/>
                <w:right w:val="none" w:sz="0" w:space="0" w:color="auto"/>
              </w:divBdr>
            </w:div>
            <w:div w:id="2014067908">
              <w:marLeft w:val="0"/>
              <w:marRight w:val="0"/>
              <w:marTop w:val="0"/>
              <w:marBottom w:val="0"/>
              <w:divBdr>
                <w:top w:val="none" w:sz="0" w:space="0" w:color="auto"/>
                <w:left w:val="none" w:sz="0" w:space="0" w:color="auto"/>
                <w:bottom w:val="none" w:sz="0" w:space="0" w:color="auto"/>
                <w:right w:val="none" w:sz="0" w:space="0" w:color="auto"/>
              </w:divBdr>
            </w:div>
            <w:div w:id="1078402429">
              <w:marLeft w:val="0"/>
              <w:marRight w:val="0"/>
              <w:marTop w:val="0"/>
              <w:marBottom w:val="0"/>
              <w:divBdr>
                <w:top w:val="none" w:sz="0" w:space="0" w:color="auto"/>
                <w:left w:val="none" w:sz="0" w:space="0" w:color="auto"/>
                <w:bottom w:val="none" w:sz="0" w:space="0" w:color="auto"/>
                <w:right w:val="none" w:sz="0" w:space="0" w:color="auto"/>
              </w:divBdr>
            </w:div>
            <w:div w:id="1606032391">
              <w:marLeft w:val="0"/>
              <w:marRight w:val="0"/>
              <w:marTop w:val="0"/>
              <w:marBottom w:val="0"/>
              <w:divBdr>
                <w:top w:val="none" w:sz="0" w:space="0" w:color="auto"/>
                <w:left w:val="none" w:sz="0" w:space="0" w:color="auto"/>
                <w:bottom w:val="none" w:sz="0" w:space="0" w:color="auto"/>
                <w:right w:val="none" w:sz="0" w:space="0" w:color="auto"/>
              </w:divBdr>
            </w:div>
            <w:div w:id="1162509274">
              <w:marLeft w:val="0"/>
              <w:marRight w:val="0"/>
              <w:marTop w:val="0"/>
              <w:marBottom w:val="0"/>
              <w:divBdr>
                <w:top w:val="none" w:sz="0" w:space="0" w:color="auto"/>
                <w:left w:val="none" w:sz="0" w:space="0" w:color="auto"/>
                <w:bottom w:val="none" w:sz="0" w:space="0" w:color="auto"/>
                <w:right w:val="none" w:sz="0" w:space="0" w:color="auto"/>
              </w:divBdr>
            </w:div>
            <w:div w:id="2061585255">
              <w:marLeft w:val="0"/>
              <w:marRight w:val="0"/>
              <w:marTop w:val="0"/>
              <w:marBottom w:val="0"/>
              <w:divBdr>
                <w:top w:val="none" w:sz="0" w:space="0" w:color="auto"/>
                <w:left w:val="none" w:sz="0" w:space="0" w:color="auto"/>
                <w:bottom w:val="none" w:sz="0" w:space="0" w:color="auto"/>
                <w:right w:val="none" w:sz="0" w:space="0" w:color="auto"/>
              </w:divBdr>
            </w:div>
            <w:div w:id="1387416230">
              <w:marLeft w:val="0"/>
              <w:marRight w:val="0"/>
              <w:marTop w:val="0"/>
              <w:marBottom w:val="0"/>
              <w:divBdr>
                <w:top w:val="none" w:sz="0" w:space="0" w:color="auto"/>
                <w:left w:val="none" w:sz="0" w:space="0" w:color="auto"/>
                <w:bottom w:val="none" w:sz="0" w:space="0" w:color="auto"/>
                <w:right w:val="none" w:sz="0" w:space="0" w:color="auto"/>
              </w:divBdr>
            </w:div>
            <w:div w:id="1888253331">
              <w:marLeft w:val="0"/>
              <w:marRight w:val="0"/>
              <w:marTop w:val="0"/>
              <w:marBottom w:val="0"/>
              <w:divBdr>
                <w:top w:val="none" w:sz="0" w:space="0" w:color="auto"/>
                <w:left w:val="none" w:sz="0" w:space="0" w:color="auto"/>
                <w:bottom w:val="none" w:sz="0" w:space="0" w:color="auto"/>
                <w:right w:val="none" w:sz="0" w:space="0" w:color="auto"/>
              </w:divBdr>
            </w:div>
            <w:div w:id="1015300812">
              <w:marLeft w:val="0"/>
              <w:marRight w:val="0"/>
              <w:marTop w:val="0"/>
              <w:marBottom w:val="0"/>
              <w:divBdr>
                <w:top w:val="none" w:sz="0" w:space="0" w:color="auto"/>
                <w:left w:val="none" w:sz="0" w:space="0" w:color="auto"/>
                <w:bottom w:val="none" w:sz="0" w:space="0" w:color="auto"/>
                <w:right w:val="none" w:sz="0" w:space="0" w:color="auto"/>
              </w:divBdr>
            </w:div>
            <w:div w:id="809321906">
              <w:marLeft w:val="0"/>
              <w:marRight w:val="0"/>
              <w:marTop w:val="0"/>
              <w:marBottom w:val="0"/>
              <w:divBdr>
                <w:top w:val="none" w:sz="0" w:space="0" w:color="auto"/>
                <w:left w:val="none" w:sz="0" w:space="0" w:color="auto"/>
                <w:bottom w:val="none" w:sz="0" w:space="0" w:color="auto"/>
                <w:right w:val="none" w:sz="0" w:space="0" w:color="auto"/>
              </w:divBdr>
            </w:div>
            <w:div w:id="1496803328">
              <w:marLeft w:val="0"/>
              <w:marRight w:val="0"/>
              <w:marTop w:val="0"/>
              <w:marBottom w:val="0"/>
              <w:divBdr>
                <w:top w:val="none" w:sz="0" w:space="0" w:color="auto"/>
                <w:left w:val="none" w:sz="0" w:space="0" w:color="auto"/>
                <w:bottom w:val="none" w:sz="0" w:space="0" w:color="auto"/>
                <w:right w:val="none" w:sz="0" w:space="0" w:color="auto"/>
              </w:divBdr>
            </w:div>
            <w:div w:id="1952859140">
              <w:marLeft w:val="0"/>
              <w:marRight w:val="0"/>
              <w:marTop w:val="0"/>
              <w:marBottom w:val="0"/>
              <w:divBdr>
                <w:top w:val="none" w:sz="0" w:space="0" w:color="auto"/>
                <w:left w:val="none" w:sz="0" w:space="0" w:color="auto"/>
                <w:bottom w:val="none" w:sz="0" w:space="0" w:color="auto"/>
                <w:right w:val="none" w:sz="0" w:space="0" w:color="auto"/>
              </w:divBdr>
            </w:div>
            <w:div w:id="1687098531">
              <w:marLeft w:val="0"/>
              <w:marRight w:val="0"/>
              <w:marTop w:val="0"/>
              <w:marBottom w:val="0"/>
              <w:divBdr>
                <w:top w:val="none" w:sz="0" w:space="0" w:color="auto"/>
                <w:left w:val="none" w:sz="0" w:space="0" w:color="auto"/>
                <w:bottom w:val="none" w:sz="0" w:space="0" w:color="auto"/>
                <w:right w:val="none" w:sz="0" w:space="0" w:color="auto"/>
              </w:divBdr>
            </w:div>
            <w:div w:id="1353459893">
              <w:marLeft w:val="0"/>
              <w:marRight w:val="0"/>
              <w:marTop w:val="0"/>
              <w:marBottom w:val="0"/>
              <w:divBdr>
                <w:top w:val="none" w:sz="0" w:space="0" w:color="auto"/>
                <w:left w:val="none" w:sz="0" w:space="0" w:color="auto"/>
                <w:bottom w:val="none" w:sz="0" w:space="0" w:color="auto"/>
                <w:right w:val="none" w:sz="0" w:space="0" w:color="auto"/>
              </w:divBdr>
            </w:div>
            <w:div w:id="932787429">
              <w:marLeft w:val="0"/>
              <w:marRight w:val="0"/>
              <w:marTop w:val="0"/>
              <w:marBottom w:val="0"/>
              <w:divBdr>
                <w:top w:val="none" w:sz="0" w:space="0" w:color="auto"/>
                <w:left w:val="none" w:sz="0" w:space="0" w:color="auto"/>
                <w:bottom w:val="none" w:sz="0" w:space="0" w:color="auto"/>
                <w:right w:val="none" w:sz="0" w:space="0" w:color="auto"/>
              </w:divBdr>
            </w:div>
            <w:div w:id="1041900622">
              <w:marLeft w:val="0"/>
              <w:marRight w:val="0"/>
              <w:marTop w:val="0"/>
              <w:marBottom w:val="0"/>
              <w:divBdr>
                <w:top w:val="none" w:sz="0" w:space="0" w:color="auto"/>
                <w:left w:val="none" w:sz="0" w:space="0" w:color="auto"/>
                <w:bottom w:val="none" w:sz="0" w:space="0" w:color="auto"/>
                <w:right w:val="none" w:sz="0" w:space="0" w:color="auto"/>
              </w:divBdr>
            </w:div>
            <w:div w:id="1467703082">
              <w:marLeft w:val="0"/>
              <w:marRight w:val="0"/>
              <w:marTop w:val="0"/>
              <w:marBottom w:val="0"/>
              <w:divBdr>
                <w:top w:val="none" w:sz="0" w:space="0" w:color="auto"/>
                <w:left w:val="none" w:sz="0" w:space="0" w:color="auto"/>
                <w:bottom w:val="none" w:sz="0" w:space="0" w:color="auto"/>
                <w:right w:val="none" w:sz="0" w:space="0" w:color="auto"/>
              </w:divBdr>
            </w:div>
            <w:div w:id="1862354441">
              <w:marLeft w:val="0"/>
              <w:marRight w:val="0"/>
              <w:marTop w:val="0"/>
              <w:marBottom w:val="0"/>
              <w:divBdr>
                <w:top w:val="none" w:sz="0" w:space="0" w:color="auto"/>
                <w:left w:val="none" w:sz="0" w:space="0" w:color="auto"/>
                <w:bottom w:val="none" w:sz="0" w:space="0" w:color="auto"/>
                <w:right w:val="none" w:sz="0" w:space="0" w:color="auto"/>
              </w:divBdr>
            </w:div>
            <w:div w:id="1893467829">
              <w:marLeft w:val="0"/>
              <w:marRight w:val="0"/>
              <w:marTop w:val="0"/>
              <w:marBottom w:val="0"/>
              <w:divBdr>
                <w:top w:val="none" w:sz="0" w:space="0" w:color="auto"/>
                <w:left w:val="none" w:sz="0" w:space="0" w:color="auto"/>
                <w:bottom w:val="none" w:sz="0" w:space="0" w:color="auto"/>
                <w:right w:val="none" w:sz="0" w:space="0" w:color="auto"/>
              </w:divBdr>
            </w:div>
            <w:div w:id="1379166552">
              <w:marLeft w:val="0"/>
              <w:marRight w:val="0"/>
              <w:marTop w:val="0"/>
              <w:marBottom w:val="0"/>
              <w:divBdr>
                <w:top w:val="none" w:sz="0" w:space="0" w:color="auto"/>
                <w:left w:val="none" w:sz="0" w:space="0" w:color="auto"/>
                <w:bottom w:val="none" w:sz="0" w:space="0" w:color="auto"/>
                <w:right w:val="none" w:sz="0" w:space="0" w:color="auto"/>
              </w:divBdr>
            </w:div>
            <w:div w:id="1968923990">
              <w:marLeft w:val="0"/>
              <w:marRight w:val="0"/>
              <w:marTop w:val="0"/>
              <w:marBottom w:val="0"/>
              <w:divBdr>
                <w:top w:val="none" w:sz="0" w:space="0" w:color="auto"/>
                <w:left w:val="none" w:sz="0" w:space="0" w:color="auto"/>
                <w:bottom w:val="none" w:sz="0" w:space="0" w:color="auto"/>
                <w:right w:val="none" w:sz="0" w:space="0" w:color="auto"/>
              </w:divBdr>
            </w:div>
            <w:div w:id="1072315179">
              <w:marLeft w:val="0"/>
              <w:marRight w:val="0"/>
              <w:marTop w:val="0"/>
              <w:marBottom w:val="0"/>
              <w:divBdr>
                <w:top w:val="none" w:sz="0" w:space="0" w:color="auto"/>
                <w:left w:val="none" w:sz="0" w:space="0" w:color="auto"/>
                <w:bottom w:val="none" w:sz="0" w:space="0" w:color="auto"/>
                <w:right w:val="none" w:sz="0" w:space="0" w:color="auto"/>
              </w:divBdr>
            </w:div>
            <w:div w:id="17648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7991">
      <w:bodyDiv w:val="1"/>
      <w:marLeft w:val="0"/>
      <w:marRight w:val="0"/>
      <w:marTop w:val="0"/>
      <w:marBottom w:val="0"/>
      <w:divBdr>
        <w:top w:val="none" w:sz="0" w:space="0" w:color="auto"/>
        <w:left w:val="none" w:sz="0" w:space="0" w:color="auto"/>
        <w:bottom w:val="none" w:sz="0" w:space="0" w:color="auto"/>
        <w:right w:val="none" w:sz="0" w:space="0" w:color="auto"/>
      </w:divBdr>
      <w:divsChild>
        <w:div w:id="1751580937">
          <w:marLeft w:val="0"/>
          <w:marRight w:val="0"/>
          <w:marTop w:val="0"/>
          <w:marBottom w:val="0"/>
          <w:divBdr>
            <w:top w:val="none" w:sz="0" w:space="0" w:color="auto"/>
            <w:left w:val="none" w:sz="0" w:space="0" w:color="auto"/>
            <w:bottom w:val="none" w:sz="0" w:space="0" w:color="auto"/>
            <w:right w:val="none" w:sz="0" w:space="0" w:color="auto"/>
          </w:divBdr>
          <w:divsChild>
            <w:div w:id="1630474883">
              <w:marLeft w:val="0"/>
              <w:marRight w:val="0"/>
              <w:marTop w:val="0"/>
              <w:marBottom w:val="0"/>
              <w:divBdr>
                <w:top w:val="none" w:sz="0" w:space="0" w:color="auto"/>
                <w:left w:val="none" w:sz="0" w:space="0" w:color="auto"/>
                <w:bottom w:val="none" w:sz="0" w:space="0" w:color="auto"/>
                <w:right w:val="none" w:sz="0" w:space="0" w:color="auto"/>
              </w:divBdr>
            </w:div>
            <w:div w:id="970357333">
              <w:marLeft w:val="0"/>
              <w:marRight w:val="0"/>
              <w:marTop w:val="0"/>
              <w:marBottom w:val="0"/>
              <w:divBdr>
                <w:top w:val="none" w:sz="0" w:space="0" w:color="auto"/>
                <w:left w:val="none" w:sz="0" w:space="0" w:color="auto"/>
                <w:bottom w:val="none" w:sz="0" w:space="0" w:color="auto"/>
                <w:right w:val="none" w:sz="0" w:space="0" w:color="auto"/>
              </w:divBdr>
            </w:div>
            <w:div w:id="990720535">
              <w:marLeft w:val="0"/>
              <w:marRight w:val="0"/>
              <w:marTop w:val="0"/>
              <w:marBottom w:val="0"/>
              <w:divBdr>
                <w:top w:val="none" w:sz="0" w:space="0" w:color="auto"/>
                <w:left w:val="none" w:sz="0" w:space="0" w:color="auto"/>
                <w:bottom w:val="none" w:sz="0" w:space="0" w:color="auto"/>
                <w:right w:val="none" w:sz="0" w:space="0" w:color="auto"/>
              </w:divBdr>
            </w:div>
            <w:div w:id="962737635">
              <w:marLeft w:val="0"/>
              <w:marRight w:val="0"/>
              <w:marTop w:val="0"/>
              <w:marBottom w:val="0"/>
              <w:divBdr>
                <w:top w:val="none" w:sz="0" w:space="0" w:color="auto"/>
                <w:left w:val="none" w:sz="0" w:space="0" w:color="auto"/>
                <w:bottom w:val="none" w:sz="0" w:space="0" w:color="auto"/>
                <w:right w:val="none" w:sz="0" w:space="0" w:color="auto"/>
              </w:divBdr>
            </w:div>
            <w:div w:id="1261596505">
              <w:marLeft w:val="0"/>
              <w:marRight w:val="0"/>
              <w:marTop w:val="0"/>
              <w:marBottom w:val="0"/>
              <w:divBdr>
                <w:top w:val="none" w:sz="0" w:space="0" w:color="auto"/>
                <w:left w:val="none" w:sz="0" w:space="0" w:color="auto"/>
                <w:bottom w:val="none" w:sz="0" w:space="0" w:color="auto"/>
                <w:right w:val="none" w:sz="0" w:space="0" w:color="auto"/>
              </w:divBdr>
            </w:div>
            <w:div w:id="1423644678">
              <w:marLeft w:val="0"/>
              <w:marRight w:val="0"/>
              <w:marTop w:val="0"/>
              <w:marBottom w:val="0"/>
              <w:divBdr>
                <w:top w:val="none" w:sz="0" w:space="0" w:color="auto"/>
                <w:left w:val="none" w:sz="0" w:space="0" w:color="auto"/>
                <w:bottom w:val="none" w:sz="0" w:space="0" w:color="auto"/>
                <w:right w:val="none" w:sz="0" w:space="0" w:color="auto"/>
              </w:divBdr>
            </w:div>
            <w:div w:id="601717537">
              <w:marLeft w:val="0"/>
              <w:marRight w:val="0"/>
              <w:marTop w:val="0"/>
              <w:marBottom w:val="0"/>
              <w:divBdr>
                <w:top w:val="none" w:sz="0" w:space="0" w:color="auto"/>
                <w:left w:val="none" w:sz="0" w:space="0" w:color="auto"/>
                <w:bottom w:val="none" w:sz="0" w:space="0" w:color="auto"/>
                <w:right w:val="none" w:sz="0" w:space="0" w:color="auto"/>
              </w:divBdr>
            </w:div>
            <w:div w:id="1616474171">
              <w:marLeft w:val="0"/>
              <w:marRight w:val="0"/>
              <w:marTop w:val="0"/>
              <w:marBottom w:val="0"/>
              <w:divBdr>
                <w:top w:val="none" w:sz="0" w:space="0" w:color="auto"/>
                <w:left w:val="none" w:sz="0" w:space="0" w:color="auto"/>
                <w:bottom w:val="none" w:sz="0" w:space="0" w:color="auto"/>
                <w:right w:val="none" w:sz="0" w:space="0" w:color="auto"/>
              </w:divBdr>
            </w:div>
            <w:div w:id="883254169">
              <w:marLeft w:val="0"/>
              <w:marRight w:val="0"/>
              <w:marTop w:val="0"/>
              <w:marBottom w:val="0"/>
              <w:divBdr>
                <w:top w:val="none" w:sz="0" w:space="0" w:color="auto"/>
                <w:left w:val="none" w:sz="0" w:space="0" w:color="auto"/>
                <w:bottom w:val="none" w:sz="0" w:space="0" w:color="auto"/>
                <w:right w:val="none" w:sz="0" w:space="0" w:color="auto"/>
              </w:divBdr>
            </w:div>
            <w:div w:id="424544200">
              <w:marLeft w:val="0"/>
              <w:marRight w:val="0"/>
              <w:marTop w:val="0"/>
              <w:marBottom w:val="0"/>
              <w:divBdr>
                <w:top w:val="none" w:sz="0" w:space="0" w:color="auto"/>
                <w:left w:val="none" w:sz="0" w:space="0" w:color="auto"/>
                <w:bottom w:val="none" w:sz="0" w:space="0" w:color="auto"/>
                <w:right w:val="none" w:sz="0" w:space="0" w:color="auto"/>
              </w:divBdr>
            </w:div>
            <w:div w:id="16002350">
              <w:marLeft w:val="0"/>
              <w:marRight w:val="0"/>
              <w:marTop w:val="0"/>
              <w:marBottom w:val="0"/>
              <w:divBdr>
                <w:top w:val="none" w:sz="0" w:space="0" w:color="auto"/>
                <w:left w:val="none" w:sz="0" w:space="0" w:color="auto"/>
                <w:bottom w:val="none" w:sz="0" w:space="0" w:color="auto"/>
                <w:right w:val="none" w:sz="0" w:space="0" w:color="auto"/>
              </w:divBdr>
            </w:div>
            <w:div w:id="137796719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0185420">
              <w:marLeft w:val="0"/>
              <w:marRight w:val="0"/>
              <w:marTop w:val="0"/>
              <w:marBottom w:val="0"/>
              <w:divBdr>
                <w:top w:val="none" w:sz="0" w:space="0" w:color="auto"/>
                <w:left w:val="none" w:sz="0" w:space="0" w:color="auto"/>
                <w:bottom w:val="none" w:sz="0" w:space="0" w:color="auto"/>
                <w:right w:val="none" w:sz="0" w:space="0" w:color="auto"/>
              </w:divBdr>
            </w:div>
            <w:div w:id="612633703">
              <w:marLeft w:val="0"/>
              <w:marRight w:val="0"/>
              <w:marTop w:val="0"/>
              <w:marBottom w:val="0"/>
              <w:divBdr>
                <w:top w:val="none" w:sz="0" w:space="0" w:color="auto"/>
                <w:left w:val="none" w:sz="0" w:space="0" w:color="auto"/>
                <w:bottom w:val="none" w:sz="0" w:space="0" w:color="auto"/>
                <w:right w:val="none" w:sz="0" w:space="0" w:color="auto"/>
              </w:divBdr>
            </w:div>
            <w:div w:id="1303534727">
              <w:marLeft w:val="0"/>
              <w:marRight w:val="0"/>
              <w:marTop w:val="0"/>
              <w:marBottom w:val="0"/>
              <w:divBdr>
                <w:top w:val="none" w:sz="0" w:space="0" w:color="auto"/>
                <w:left w:val="none" w:sz="0" w:space="0" w:color="auto"/>
                <w:bottom w:val="none" w:sz="0" w:space="0" w:color="auto"/>
                <w:right w:val="none" w:sz="0" w:space="0" w:color="auto"/>
              </w:divBdr>
            </w:div>
            <w:div w:id="1269000128">
              <w:marLeft w:val="0"/>
              <w:marRight w:val="0"/>
              <w:marTop w:val="0"/>
              <w:marBottom w:val="0"/>
              <w:divBdr>
                <w:top w:val="none" w:sz="0" w:space="0" w:color="auto"/>
                <w:left w:val="none" w:sz="0" w:space="0" w:color="auto"/>
                <w:bottom w:val="none" w:sz="0" w:space="0" w:color="auto"/>
                <w:right w:val="none" w:sz="0" w:space="0" w:color="auto"/>
              </w:divBdr>
            </w:div>
            <w:div w:id="1220091340">
              <w:marLeft w:val="0"/>
              <w:marRight w:val="0"/>
              <w:marTop w:val="0"/>
              <w:marBottom w:val="0"/>
              <w:divBdr>
                <w:top w:val="none" w:sz="0" w:space="0" w:color="auto"/>
                <w:left w:val="none" w:sz="0" w:space="0" w:color="auto"/>
                <w:bottom w:val="none" w:sz="0" w:space="0" w:color="auto"/>
                <w:right w:val="none" w:sz="0" w:space="0" w:color="auto"/>
              </w:divBdr>
            </w:div>
            <w:div w:id="466703615">
              <w:marLeft w:val="0"/>
              <w:marRight w:val="0"/>
              <w:marTop w:val="0"/>
              <w:marBottom w:val="0"/>
              <w:divBdr>
                <w:top w:val="none" w:sz="0" w:space="0" w:color="auto"/>
                <w:left w:val="none" w:sz="0" w:space="0" w:color="auto"/>
                <w:bottom w:val="none" w:sz="0" w:space="0" w:color="auto"/>
                <w:right w:val="none" w:sz="0" w:space="0" w:color="auto"/>
              </w:divBdr>
            </w:div>
            <w:div w:id="1742950229">
              <w:marLeft w:val="0"/>
              <w:marRight w:val="0"/>
              <w:marTop w:val="0"/>
              <w:marBottom w:val="0"/>
              <w:divBdr>
                <w:top w:val="none" w:sz="0" w:space="0" w:color="auto"/>
                <w:left w:val="none" w:sz="0" w:space="0" w:color="auto"/>
                <w:bottom w:val="none" w:sz="0" w:space="0" w:color="auto"/>
                <w:right w:val="none" w:sz="0" w:space="0" w:color="auto"/>
              </w:divBdr>
            </w:div>
            <w:div w:id="9308122">
              <w:marLeft w:val="0"/>
              <w:marRight w:val="0"/>
              <w:marTop w:val="0"/>
              <w:marBottom w:val="0"/>
              <w:divBdr>
                <w:top w:val="none" w:sz="0" w:space="0" w:color="auto"/>
                <w:left w:val="none" w:sz="0" w:space="0" w:color="auto"/>
                <w:bottom w:val="none" w:sz="0" w:space="0" w:color="auto"/>
                <w:right w:val="none" w:sz="0" w:space="0" w:color="auto"/>
              </w:divBdr>
            </w:div>
            <w:div w:id="1078020939">
              <w:marLeft w:val="0"/>
              <w:marRight w:val="0"/>
              <w:marTop w:val="0"/>
              <w:marBottom w:val="0"/>
              <w:divBdr>
                <w:top w:val="none" w:sz="0" w:space="0" w:color="auto"/>
                <w:left w:val="none" w:sz="0" w:space="0" w:color="auto"/>
                <w:bottom w:val="none" w:sz="0" w:space="0" w:color="auto"/>
                <w:right w:val="none" w:sz="0" w:space="0" w:color="auto"/>
              </w:divBdr>
            </w:div>
            <w:div w:id="767040426">
              <w:marLeft w:val="0"/>
              <w:marRight w:val="0"/>
              <w:marTop w:val="0"/>
              <w:marBottom w:val="0"/>
              <w:divBdr>
                <w:top w:val="none" w:sz="0" w:space="0" w:color="auto"/>
                <w:left w:val="none" w:sz="0" w:space="0" w:color="auto"/>
                <w:bottom w:val="none" w:sz="0" w:space="0" w:color="auto"/>
                <w:right w:val="none" w:sz="0" w:space="0" w:color="auto"/>
              </w:divBdr>
            </w:div>
            <w:div w:id="1571694601">
              <w:marLeft w:val="0"/>
              <w:marRight w:val="0"/>
              <w:marTop w:val="0"/>
              <w:marBottom w:val="0"/>
              <w:divBdr>
                <w:top w:val="none" w:sz="0" w:space="0" w:color="auto"/>
                <w:left w:val="none" w:sz="0" w:space="0" w:color="auto"/>
                <w:bottom w:val="none" w:sz="0" w:space="0" w:color="auto"/>
                <w:right w:val="none" w:sz="0" w:space="0" w:color="auto"/>
              </w:divBdr>
            </w:div>
            <w:div w:id="1847674153">
              <w:marLeft w:val="0"/>
              <w:marRight w:val="0"/>
              <w:marTop w:val="0"/>
              <w:marBottom w:val="0"/>
              <w:divBdr>
                <w:top w:val="none" w:sz="0" w:space="0" w:color="auto"/>
                <w:left w:val="none" w:sz="0" w:space="0" w:color="auto"/>
                <w:bottom w:val="none" w:sz="0" w:space="0" w:color="auto"/>
                <w:right w:val="none" w:sz="0" w:space="0" w:color="auto"/>
              </w:divBdr>
            </w:div>
            <w:div w:id="1392734826">
              <w:marLeft w:val="0"/>
              <w:marRight w:val="0"/>
              <w:marTop w:val="0"/>
              <w:marBottom w:val="0"/>
              <w:divBdr>
                <w:top w:val="none" w:sz="0" w:space="0" w:color="auto"/>
                <w:left w:val="none" w:sz="0" w:space="0" w:color="auto"/>
                <w:bottom w:val="none" w:sz="0" w:space="0" w:color="auto"/>
                <w:right w:val="none" w:sz="0" w:space="0" w:color="auto"/>
              </w:divBdr>
            </w:div>
            <w:div w:id="1933391399">
              <w:marLeft w:val="0"/>
              <w:marRight w:val="0"/>
              <w:marTop w:val="0"/>
              <w:marBottom w:val="0"/>
              <w:divBdr>
                <w:top w:val="none" w:sz="0" w:space="0" w:color="auto"/>
                <w:left w:val="none" w:sz="0" w:space="0" w:color="auto"/>
                <w:bottom w:val="none" w:sz="0" w:space="0" w:color="auto"/>
                <w:right w:val="none" w:sz="0" w:space="0" w:color="auto"/>
              </w:divBdr>
            </w:div>
            <w:div w:id="276177860">
              <w:marLeft w:val="0"/>
              <w:marRight w:val="0"/>
              <w:marTop w:val="0"/>
              <w:marBottom w:val="0"/>
              <w:divBdr>
                <w:top w:val="none" w:sz="0" w:space="0" w:color="auto"/>
                <w:left w:val="none" w:sz="0" w:space="0" w:color="auto"/>
                <w:bottom w:val="none" w:sz="0" w:space="0" w:color="auto"/>
                <w:right w:val="none" w:sz="0" w:space="0" w:color="auto"/>
              </w:divBdr>
            </w:div>
            <w:div w:id="995494908">
              <w:marLeft w:val="0"/>
              <w:marRight w:val="0"/>
              <w:marTop w:val="0"/>
              <w:marBottom w:val="0"/>
              <w:divBdr>
                <w:top w:val="none" w:sz="0" w:space="0" w:color="auto"/>
                <w:left w:val="none" w:sz="0" w:space="0" w:color="auto"/>
                <w:bottom w:val="none" w:sz="0" w:space="0" w:color="auto"/>
                <w:right w:val="none" w:sz="0" w:space="0" w:color="auto"/>
              </w:divBdr>
            </w:div>
            <w:div w:id="1208685005">
              <w:marLeft w:val="0"/>
              <w:marRight w:val="0"/>
              <w:marTop w:val="0"/>
              <w:marBottom w:val="0"/>
              <w:divBdr>
                <w:top w:val="none" w:sz="0" w:space="0" w:color="auto"/>
                <w:left w:val="none" w:sz="0" w:space="0" w:color="auto"/>
                <w:bottom w:val="none" w:sz="0" w:space="0" w:color="auto"/>
                <w:right w:val="none" w:sz="0" w:space="0" w:color="auto"/>
              </w:divBdr>
            </w:div>
            <w:div w:id="1880434455">
              <w:marLeft w:val="0"/>
              <w:marRight w:val="0"/>
              <w:marTop w:val="0"/>
              <w:marBottom w:val="0"/>
              <w:divBdr>
                <w:top w:val="none" w:sz="0" w:space="0" w:color="auto"/>
                <w:left w:val="none" w:sz="0" w:space="0" w:color="auto"/>
                <w:bottom w:val="none" w:sz="0" w:space="0" w:color="auto"/>
                <w:right w:val="none" w:sz="0" w:space="0" w:color="auto"/>
              </w:divBdr>
            </w:div>
            <w:div w:id="546837100">
              <w:marLeft w:val="0"/>
              <w:marRight w:val="0"/>
              <w:marTop w:val="0"/>
              <w:marBottom w:val="0"/>
              <w:divBdr>
                <w:top w:val="none" w:sz="0" w:space="0" w:color="auto"/>
                <w:left w:val="none" w:sz="0" w:space="0" w:color="auto"/>
                <w:bottom w:val="none" w:sz="0" w:space="0" w:color="auto"/>
                <w:right w:val="none" w:sz="0" w:space="0" w:color="auto"/>
              </w:divBdr>
            </w:div>
            <w:div w:id="1126776315">
              <w:marLeft w:val="0"/>
              <w:marRight w:val="0"/>
              <w:marTop w:val="0"/>
              <w:marBottom w:val="0"/>
              <w:divBdr>
                <w:top w:val="none" w:sz="0" w:space="0" w:color="auto"/>
                <w:left w:val="none" w:sz="0" w:space="0" w:color="auto"/>
                <w:bottom w:val="none" w:sz="0" w:space="0" w:color="auto"/>
                <w:right w:val="none" w:sz="0" w:space="0" w:color="auto"/>
              </w:divBdr>
            </w:div>
            <w:div w:id="1869446233">
              <w:marLeft w:val="0"/>
              <w:marRight w:val="0"/>
              <w:marTop w:val="0"/>
              <w:marBottom w:val="0"/>
              <w:divBdr>
                <w:top w:val="none" w:sz="0" w:space="0" w:color="auto"/>
                <w:left w:val="none" w:sz="0" w:space="0" w:color="auto"/>
                <w:bottom w:val="none" w:sz="0" w:space="0" w:color="auto"/>
                <w:right w:val="none" w:sz="0" w:space="0" w:color="auto"/>
              </w:divBdr>
            </w:div>
            <w:div w:id="2116947430">
              <w:marLeft w:val="0"/>
              <w:marRight w:val="0"/>
              <w:marTop w:val="0"/>
              <w:marBottom w:val="0"/>
              <w:divBdr>
                <w:top w:val="none" w:sz="0" w:space="0" w:color="auto"/>
                <w:left w:val="none" w:sz="0" w:space="0" w:color="auto"/>
                <w:bottom w:val="none" w:sz="0" w:space="0" w:color="auto"/>
                <w:right w:val="none" w:sz="0" w:space="0" w:color="auto"/>
              </w:divBdr>
            </w:div>
            <w:div w:id="795215738">
              <w:marLeft w:val="0"/>
              <w:marRight w:val="0"/>
              <w:marTop w:val="0"/>
              <w:marBottom w:val="0"/>
              <w:divBdr>
                <w:top w:val="none" w:sz="0" w:space="0" w:color="auto"/>
                <w:left w:val="none" w:sz="0" w:space="0" w:color="auto"/>
                <w:bottom w:val="none" w:sz="0" w:space="0" w:color="auto"/>
                <w:right w:val="none" w:sz="0" w:space="0" w:color="auto"/>
              </w:divBdr>
            </w:div>
            <w:div w:id="1393844415">
              <w:marLeft w:val="0"/>
              <w:marRight w:val="0"/>
              <w:marTop w:val="0"/>
              <w:marBottom w:val="0"/>
              <w:divBdr>
                <w:top w:val="none" w:sz="0" w:space="0" w:color="auto"/>
                <w:left w:val="none" w:sz="0" w:space="0" w:color="auto"/>
                <w:bottom w:val="none" w:sz="0" w:space="0" w:color="auto"/>
                <w:right w:val="none" w:sz="0" w:space="0" w:color="auto"/>
              </w:divBdr>
            </w:div>
            <w:div w:id="751198680">
              <w:marLeft w:val="0"/>
              <w:marRight w:val="0"/>
              <w:marTop w:val="0"/>
              <w:marBottom w:val="0"/>
              <w:divBdr>
                <w:top w:val="none" w:sz="0" w:space="0" w:color="auto"/>
                <w:left w:val="none" w:sz="0" w:space="0" w:color="auto"/>
                <w:bottom w:val="none" w:sz="0" w:space="0" w:color="auto"/>
                <w:right w:val="none" w:sz="0" w:space="0" w:color="auto"/>
              </w:divBdr>
            </w:div>
            <w:div w:id="851798522">
              <w:marLeft w:val="0"/>
              <w:marRight w:val="0"/>
              <w:marTop w:val="0"/>
              <w:marBottom w:val="0"/>
              <w:divBdr>
                <w:top w:val="none" w:sz="0" w:space="0" w:color="auto"/>
                <w:left w:val="none" w:sz="0" w:space="0" w:color="auto"/>
                <w:bottom w:val="none" w:sz="0" w:space="0" w:color="auto"/>
                <w:right w:val="none" w:sz="0" w:space="0" w:color="auto"/>
              </w:divBdr>
            </w:div>
            <w:div w:id="1182747267">
              <w:marLeft w:val="0"/>
              <w:marRight w:val="0"/>
              <w:marTop w:val="0"/>
              <w:marBottom w:val="0"/>
              <w:divBdr>
                <w:top w:val="none" w:sz="0" w:space="0" w:color="auto"/>
                <w:left w:val="none" w:sz="0" w:space="0" w:color="auto"/>
                <w:bottom w:val="none" w:sz="0" w:space="0" w:color="auto"/>
                <w:right w:val="none" w:sz="0" w:space="0" w:color="auto"/>
              </w:divBdr>
            </w:div>
            <w:div w:id="547843698">
              <w:marLeft w:val="0"/>
              <w:marRight w:val="0"/>
              <w:marTop w:val="0"/>
              <w:marBottom w:val="0"/>
              <w:divBdr>
                <w:top w:val="none" w:sz="0" w:space="0" w:color="auto"/>
                <w:left w:val="none" w:sz="0" w:space="0" w:color="auto"/>
                <w:bottom w:val="none" w:sz="0" w:space="0" w:color="auto"/>
                <w:right w:val="none" w:sz="0" w:space="0" w:color="auto"/>
              </w:divBdr>
            </w:div>
            <w:div w:id="943264402">
              <w:marLeft w:val="0"/>
              <w:marRight w:val="0"/>
              <w:marTop w:val="0"/>
              <w:marBottom w:val="0"/>
              <w:divBdr>
                <w:top w:val="none" w:sz="0" w:space="0" w:color="auto"/>
                <w:left w:val="none" w:sz="0" w:space="0" w:color="auto"/>
                <w:bottom w:val="none" w:sz="0" w:space="0" w:color="auto"/>
                <w:right w:val="none" w:sz="0" w:space="0" w:color="auto"/>
              </w:divBdr>
            </w:div>
            <w:div w:id="2122189274">
              <w:marLeft w:val="0"/>
              <w:marRight w:val="0"/>
              <w:marTop w:val="0"/>
              <w:marBottom w:val="0"/>
              <w:divBdr>
                <w:top w:val="none" w:sz="0" w:space="0" w:color="auto"/>
                <w:left w:val="none" w:sz="0" w:space="0" w:color="auto"/>
                <w:bottom w:val="none" w:sz="0" w:space="0" w:color="auto"/>
                <w:right w:val="none" w:sz="0" w:space="0" w:color="auto"/>
              </w:divBdr>
            </w:div>
            <w:div w:id="17590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069">
      <w:bodyDiv w:val="1"/>
      <w:marLeft w:val="0"/>
      <w:marRight w:val="0"/>
      <w:marTop w:val="0"/>
      <w:marBottom w:val="0"/>
      <w:divBdr>
        <w:top w:val="none" w:sz="0" w:space="0" w:color="auto"/>
        <w:left w:val="none" w:sz="0" w:space="0" w:color="auto"/>
        <w:bottom w:val="none" w:sz="0" w:space="0" w:color="auto"/>
        <w:right w:val="none" w:sz="0" w:space="0" w:color="auto"/>
      </w:divBdr>
      <w:divsChild>
        <w:div w:id="2042317450">
          <w:marLeft w:val="0"/>
          <w:marRight w:val="0"/>
          <w:marTop w:val="0"/>
          <w:marBottom w:val="0"/>
          <w:divBdr>
            <w:top w:val="none" w:sz="0" w:space="0" w:color="auto"/>
            <w:left w:val="none" w:sz="0" w:space="0" w:color="auto"/>
            <w:bottom w:val="none" w:sz="0" w:space="0" w:color="auto"/>
            <w:right w:val="none" w:sz="0" w:space="0" w:color="auto"/>
          </w:divBdr>
          <w:divsChild>
            <w:div w:id="269943186">
              <w:marLeft w:val="0"/>
              <w:marRight w:val="0"/>
              <w:marTop w:val="0"/>
              <w:marBottom w:val="0"/>
              <w:divBdr>
                <w:top w:val="none" w:sz="0" w:space="0" w:color="auto"/>
                <w:left w:val="none" w:sz="0" w:space="0" w:color="auto"/>
                <w:bottom w:val="none" w:sz="0" w:space="0" w:color="auto"/>
                <w:right w:val="none" w:sz="0" w:space="0" w:color="auto"/>
              </w:divBdr>
            </w:div>
            <w:div w:id="1338576712">
              <w:marLeft w:val="0"/>
              <w:marRight w:val="0"/>
              <w:marTop w:val="0"/>
              <w:marBottom w:val="0"/>
              <w:divBdr>
                <w:top w:val="none" w:sz="0" w:space="0" w:color="auto"/>
                <w:left w:val="none" w:sz="0" w:space="0" w:color="auto"/>
                <w:bottom w:val="none" w:sz="0" w:space="0" w:color="auto"/>
                <w:right w:val="none" w:sz="0" w:space="0" w:color="auto"/>
              </w:divBdr>
            </w:div>
            <w:div w:id="12511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99980">
      <w:bodyDiv w:val="1"/>
      <w:marLeft w:val="0"/>
      <w:marRight w:val="0"/>
      <w:marTop w:val="0"/>
      <w:marBottom w:val="0"/>
      <w:divBdr>
        <w:top w:val="none" w:sz="0" w:space="0" w:color="auto"/>
        <w:left w:val="none" w:sz="0" w:space="0" w:color="auto"/>
        <w:bottom w:val="none" w:sz="0" w:space="0" w:color="auto"/>
        <w:right w:val="none" w:sz="0" w:space="0" w:color="auto"/>
      </w:divBdr>
      <w:divsChild>
        <w:div w:id="1509060244">
          <w:marLeft w:val="0"/>
          <w:marRight w:val="0"/>
          <w:marTop w:val="0"/>
          <w:marBottom w:val="0"/>
          <w:divBdr>
            <w:top w:val="none" w:sz="0" w:space="0" w:color="auto"/>
            <w:left w:val="none" w:sz="0" w:space="0" w:color="auto"/>
            <w:bottom w:val="none" w:sz="0" w:space="0" w:color="auto"/>
            <w:right w:val="none" w:sz="0" w:space="0" w:color="auto"/>
          </w:divBdr>
          <w:divsChild>
            <w:div w:id="599996061">
              <w:marLeft w:val="0"/>
              <w:marRight w:val="0"/>
              <w:marTop w:val="0"/>
              <w:marBottom w:val="0"/>
              <w:divBdr>
                <w:top w:val="none" w:sz="0" w:space="0" w:color="auto"/>
                <w:left w:val="none" w:sz="0" w:space="0" w:color="auto"/>
                <w:bottom w:val="none" w:sz="0" w:space="0" w:color="auto"/>
                <w:right w:val="none" w:sz="0" w:space="0" w:color="auto"/>
              </w:divBdr>
            </w:div>
            <w:div w:id="1096630123">
              <w:marLeft w:val="0"/>
              <w:marRight w:val="0"/>
              <w:marTop w:val="0"/>
              <w:marBottom w:val="0"/>
              <w:divBdr>
                <w:top w:val="none" w:sz="0" w:space="0" w:color="auto"/>
                <w:left w:val="none" w:sz="0" w:space="0" w:color="auto"/>
                <w:bottom w:val="none" w:sz="0" w:space="0" w:color="auto"/>
                <w:right w:val="none" w:sz="0" w:space="0" w:color="auto"/>
              </w:divBdr>
            </w:div>
            <w:div w:id="374432092">
              <w:marLeft w:val="0"/>
              <w:marRight w:val="0"/>
              <w:marTop w:val="0"/>
              <w:marBottom w:val="0"/>
              <w:divBdr>
                <w:top w:val="none" w:sz="0" w:space="0" w:color="auto"/>
                <w:left w:val="none" w:sz="0" w:space="0" w:color="auto"/>
                <w:bottom w:val="none" w:sz="0" w:space="0" w:color="auto"/>
                <w:right w:val="none" w:sz="0" w:space="0" w:color="auto"/>
              </w:divBdr>
            </w:div>
            <w:div w:id="436680040">
              <w:marLeft w:val="0"/>
              <w:marRight w:val="0"/>
              <w:marTop w:val="0"/>
              <w:marBottom w:val="0"/>
              <w:divBdr>
                <w:top w:val="none" w:sz="0" w:space="0" w:color="auto"/>
                <w:left w:val="none" w:sz="0" w:space="0" w:color="auto"/>
                <w:bottom w:val="none" w:sz="0" w:space="0" w:color="auto"/>
                <w:right w:val="none" w:sz="0" w:space="0" w:color="auto"/>
              </w:divBdr>
            </w:div>
            <w:div w:id="1818761412">
              <w:marLeft w:val="0"/>
              <w:marRight w:val="0"/>
              <w:marTop w:val="0"/>
              <w:marBottom w:val="0"/>
              <w:divBdr>
                <w:top w:val="none" w:sz="0" w:space="0" w:color="auto"/>
                <w:left w:val="none" w:sz="0" w:space="0" w:color="auto"/>
                <w:bottom w:val="none" w:sz="0" w:space="0" w:color="auto"/>
                <w:right w:val="none" w:sz="0" w:space="0" w:color="auto"/>
              </w:divBdr>
            </w:div>
            <w:div w:id="549531905">
              <w:marLeft w:val="0"/>
              <w:marRight w:val="0"/>
              <w:marTop w:val="0"/>
              <w:marBottom w:val="0"/>
              <w:divBdr>
                <w:top w:val="none" w:sz="0" w:space="0" w:color="auto"/>
                <w:left w:val="none" w:sz="0" w:space="0" w:color="auto"/>
                <w:bottom w:val="none" w:sz="0" w:space="0" w:color="auto"/>
                <w:right w:val="none" w:sz="0" w:space="0" w:color="auto"/>
              </w:divBdr>
            </w:div>
            <w:div w:id="3241604">
              <w:marLeft w:val="0"/>
              <w:marRight w:val="0"/>
              <w:marTop w:val="0"/>
              <w:marBottom w:val="0"/>
              <w:divBdr>
                <w:top w:val="none" w:sz="0" w:space="0" w:color="auto"/>
                <w:left w:val="none" w:sz="0" w:space="0" w:color="auto"/>
                <w:bottom w:val="none" w:sz="0" w:space="0" w:color="auto"/>
                <w:right w:val="none" w:sz="0" w:space="0" w:color="auto"/>
              </w:divBdr>
            </w:div>
            <w:div w:id="1442529770">
              <w:marLeft w:val="0"/>
              <w:marRight w:val="0"/>
              <w:marTop w:val="0"/>
              <w:marBottom w:val="0"/>
              <w:divBdr>
                <w:top w:val="none" w:sz="0" w:space="0" w:color="auto"/>
                <w:left w:val="none" w:sz="0" w:space="0" w:color="auto"/>
                <w:bottom w:val="none" w:sz="0" w:space="0" w:color="auto"/>
                <w:right w:val="none" w:sz="0" w:space="0" w:color="auto"/>
              </w:divBdr>
            </w:div>
            <w:div w:id="1061169657">
              <w:marLeft w:val="0"/>
              <w:marRight w:val="0"/>
              <w:marTop w:val="0"/>
              <w:marBottom w:val="0"/>
              <w:divBdr>
                <w:top w:val="none" w:sz="0" w:space="0" w:color="auto"/>
                <w:left w:val="none" w:sz="0" w:space="0" w:color="auto"/>
                <w:bottom w:val="none" w:sz="0" w:space="0" w:color="auto"/>
                <w:right w:val="none" w:sz="0" w:space="0" w:color="auto"/>
              </w:divBdr>
            </w:div>
            <w:div w:id="1532181778">
              <w:marLeft w:val="0"/>
              <w:marRight w:val="0"/>
              <w:marTop w:val="0"/>
              <w:marBottom w:val="0"/>
              <w:divBdr>
                <w:top w:val="none" w:sz="0" w:space="0" w:color="auto"/>
                <w:left w:val="none" w:sz="0" w:space="0" w:color="auto"/>
                <w:bottom w:val="none" w:sz="0" w:space="0" w:color="auto"/>
                <w:right w:val="none" w:sz="0" w:space="0" w:color="auto"/>
              </w:divBdr>
            </w:div>
            <w:div w:id="2078435092">
              <w:marLeft w:val="0"/>
              <w:marRight w:val="0"/>
              <w:marTop w:val="0"/>
              <w:marBottom w:val="0"/>
              <w:divBdr>
                <w:top w:val="none" w:sz="0" w:space="0" w:color="auto"/>
                <w:left w:val="none" w:sz="0" w:space="0" w:color="auto"/>
                <w:bottom w:val="none" w:sz="0" w:space="0" w:color="auto"/>
                <w:right w:val="none" w:sz="0" w:space="0" w:color="auto"/>
              </w:divBdr>
            </w:div>
            <w:div w:id="207033191">
              <w:marLeft w:val="0"/>
              <w:marRight w:val="0"/>
              <w:marTop w:val="0"/>
              <w:marBottom w:val="0"/>
              <w:divBdr>
                <w:top w:val="none" w:sz="0" w:space="0" w:color="auto"/>
                <w:left w:val="none" w:sz="0" w:space="0" w:color="auto"/>
                <w:bottom w:val="none" w:sz="0" w:space="0" w:color="auto"/>
                <w:right w:val="none" w:sz="0" w:space="0" w:color="auto"/>
              </w:divBdr>
            </w:div>
            <w:div w:id="1375888801">
              <w:marLeft w:val="0"/>
              <w:marRight w:val="0"/>
              <w:marTop w:val="0"/>
              <w:marBottom w:val="0"/>
              <w:divBdr>
                <w:top w:val="none" w:sz="0" w:space="0" w:color="auto"/>
                <w:left w:val="none" w:sz="0" w:space="0" w:color="auto"/>
                <w:bottom w:val="none" w:sz="0" w:space="0" w:color="auto"/>
                <w:right w:val="none" w:sz="0" w:space="0" w:color="auto"/>
              </w:divBdr>
            </w:div>
            <w:div w:id="1786382985">
              <w:marLeft w:val="0"/>
              <w:marRight w:val="0"/>
              <w:marTop w:val="0"/>
              <w:marBottom w:val="0"/>
              <w:divBdr>
                <w:top w:val="none" w:sz="0" w:space="0" w:color="auto"/>
                <w:left w:val="none" w:sz="0" w:space="0" w:color="auto"/>
                <w:bottom w:val="none" w:sz="0" w:space="0" w:color="auto"/>
                <w:right w:val="none" w:sz="0" w:space="0" w:color="auto"/>
              </w:divBdr>
            </w:div>
            <w:div w:id="843326440">
              <w:marLeft w:val="0"/>
              <w:marRight w:val="0"/>
              <w:marTop w:val="0"/>
              <w:marBottom w:val="0"/>
              <w:divBdr>
                <w:top w:val="none" w:sz="0" w:space="0" w:color="auto"/>
                <w:left w:val="none" w:sz="0" w:space="0" w:color="auto"/>
                <w:bottom w:val="none" w:sz="0" w:space="0" w:color="auto"/>
                <w:right w:val="none" w:sz="0" w:space="0" w:color="auto"/>
              </w:divBdr>
            </w:div>
            <w:div w:id="383795360">
              <w:marLeft w:val="0"/>
              <w:marRight w:val="0"/>
              <w:marTop w:val="0"/>
              <w:marBottom w:val="0"/>
              <w:divBdr>
                <w:top w:val="none" w:sz="0" w:space="0" w:color="auto"/>
                <w:left w:val="none" w:sz="0" w:space="0" w:color="auto"/>
                <w:bottom w:val="none" w:sz="0" w:space="0" w:color="auto"/>
                <w:right w:val="none" w:sz="0" w:space="0" w:color="auto"/>
              </w:divBdr>
            </w:div>
            <w:div w:id="1719012559">
              <w:marLeft w:val="0"/>
              <w:marRight w:val="0"/>
              <w:marTop w:val="0"/>
              <w:marBottom w:val="0"/>
              <w:divBdr>
                <w:top w:val="none" w:sz="0" w:space="0" w:color="auto"/>
                <w:left w:val="none" w:sz="0" w:space="0" w:color="auto"/>
                <w:bottom w:val="none" w:sz="0" w:space="0" w:color="auto"/>
                <w:right w:val="none" w:sz="0" w:space="0" w:color="auto"/>
              </w:divBdr>
            </w:div>
            <w:div w:id="15723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5364">
      <w:bodyDiv w:val="1"/>
      <w:marLeft w:val="0"/>
      <w:marRight w:val="0"/>
      <w:marTop w:val="0"/>
      <w:marBottom w:val="0"/>
      <w:divBdr>
        <w:top w:val="none" w:sz="0" w:space="0" w:color="auto"/>
        <w:left w:val="none" w:sz="0" w:space="0" w:color="auto"/>
        <w:bottom w:val="none" w:sz="0" w:space="0" w:color="auto"/>
        <w:right w:val="none" w:sz="0" w:space="0" w:color="auto"/>
      </w:divBdr>
      <w:divsChild>
        <w:div w:id="551693013">
          <w:marLeft w:val="0"/>
          <w:marRight w:val="0"/>
          <w:marTop w:val="0"/>
          <w:marBottom w:val="0"/>
          <w:divBdr>
            <w:top w:val="none" w:sz="0" w:space="0" w:color="auto"/>
            <w:left w:val="none" w:sz="0" w:space="0" w:color="auto"/>
            <w:bottom w:val="none" w:sz="0" w:space="0" w:color="auto"/>
            <w:right w:val="none" w:sz="0" w:space="0" w:color="auto"/>
          </w:divBdr>
          <w:divsChild>
            <w:div w:id="865602730">
              <w:marLeft w:val="0"/>
              <w:marRight w:val="0"/>
              <w:marTop w:val="0"/>
              <w:marBottom w:val="0"/>
              <w:divBdr>
                <w:top w:val="none" w:sz="0" w:space="0" w:color="auto"/>
                <w:left w:val="none" w:sz="0" w:space="0" w:color="auto"/>
                <w:bottom w:val="none" w:sz="0" w:space="0" w:color="auto"/>
                <w:right w:val="none" w:sz="0" w:space="0" w:color="auto"/>
              </w:divBdr>
            </w:div>
            <w:div w:id="1779135708">
              <w:marLeft w:val="0"/>
              <w:marRight w:val="0"/>
              <w:marTop w:val="0"/>
              <w:marBottom w:val="0"/>
              <w:divBdr>
                <w:top w:val="none" w:sz="0" w:space="0" w:color="auto"/>
                <w:left w:val="none" w:sz="0" w:space="0" w:color="auto"/>
                <w:bottom w:val="none" w:sz="0" w:space="0" w:color="auto"/>
                <w:right w:val="none" w:sz="0" w:space="0" w:color="auto"/>
              </w:divBdr>
            </w:div>
            <w:div w:id="1273396703">
              <w:marLeft w:val="0"/>
              <w:marRight w:val="0"/>
              <w:marTop w:val="0"/>
              <w:marBottom w:val="0"/>
              <w:divBdr>
                <w:top w:val="none" w:sz="0" w:space="0" w:color="auto"/>
                <w:left w:val="none" w:sz="0" w:space="0" w:color="auto"/>
                <w:bottom w:val="none" w:sz="0" w:space="0" w:color="auto"/>
                <w:right w:val="none" w:sz="0" w:space="0" w:color="auto"/>
              </w:divBdr>
            </w:div>
            <w:div w:id="336620043">
              <w:marLeft w:val="0"/>
              <w:marRight w:val="0"/>
              <w:marTop w:val="0"/>
              <w:marBottom w:val="0"/>
              <w:divBdr>
                <w:top w:val="none" w:sz="0" w:space="0" w:color="auto"/>
                <w:left w:val="none" w:sz="0" w:space="0" w:color="auto"/>
                <w:bottom w:val="none" w:sz="0" w:space="0" w:color="auto"/>
                <w:right w:val="none" w:sz="0" w:space="0" w:color="auto"/>
              </w:divBdr>
            </w:div>
            <w:div w:id="1084958993">
              <w:marLeft w:val="0"/>
              <w:marRight w:val="0"/>
              <w:marTop w:val="0"/>
              <w:marBottom w:val="0"/>
              <w:divBdr>
                <w:top w:val="none" w:sz="0" w:space="0" w:color="auto"/>
                <w:left w:val="none" w:sz="0" w:space="0" w:color="auto"/>
                <w:bottom w:val="none" w:sz="0" w:space="0" w:color="auto"/>
                <w:right w:val="none" w:sz="0" w:space="0" w:color="auto"/>
              </w:divBdr>
            </w:div>
            <w:div w:id="79105540">
              <w:marLeft w:val="0"/>
              <w:marRight w:val="0"/>
              <w:marTop w:val="0"/>
              <w:marBottom w:val="0"/>
              <w:divBdr>
                <w:top w:val="none" w:sz="0" w:space="0" w:color="auto"/>
                <w:left w:val="none" w:sz="0" w:space="0" w:color="auto"/>
                <w:bottom w:val="none" w:sz="0" w:space="0" w:color="auto"/>
                <w:right w:val="none" w:sz="0" w:space="0" w:color="auto"/>
              </w:divBdr>
            </w:div>
            <w:div w:id="1086028195">
              <w:marLeft w:val="0"/>
              <w:marRight w:val="0"/>
              <w:marTop w:val="0"/>
              <w:marBottom w:val="0"/>
              <w:divBdr>
                <w:top w:val="none" w:sz="0" w:space="0" w:color="auto"/>
                <w:left w:val="none" w:sz="0" w:space="0" w:color="auto"/>
                <w:bottom w:val="none" w:sz="0" w:space="0" w:color="auto"/>
                <w:right w:val="none" w:sz="0" w:space="0" w:color="auto"/>
              </w:divBdr>
            </w:div>
            <w:div w:id="320277597">
              <w:marLeft w:val="0"/>
              <w:marRight w:val="0"/>
              <w:marTop w:val="0"/>
              <w:marBottom w:val="0"/>
              <w:divBdr>
                <w:top w:val="none" w:sz="0" w:space="0" w:color="auto"/>
                <w:left w:val="none" w:sz="0" w:space="0" w:color="auto"/>
                <w:bottom w:val="none" w:sz="0" w:space="0" w:color="auto"/>
                <w:right w:val="none" w:sz="0" w:space="0" w:color="auto"/>
              </w:divBdr>
            </w:div>
            <w:div w:id="1579974239">
              <w:marLeft w:val="0"/>
              <w:marRight w:val="0"/>
              <w:marTop w:val="0"/>
              <w:marBottom w:val="0"/>
              <w:divBdr>
                <w:top w:val="none" w:sz="0" w:space="0" w:color="auto"/>
                <w:left w:val="none" w:sz="0" w:space="0" w:color="auto"/>
                <w:bottom w:val="none" w:sz="0" w:space="0" w:color="auto"/>
                <w:right w:val="none" w:sz="0" w:space="0" w:color="auto"/>
              </w:divBdr>
            </w:div>
            <w:div w:id="699093071">
              <w:marLeft w:val="0"/>
              <w:marRight w:val="0"/>
              <w:marTop w:val="0"/>
              <w:marBottom w:val="0"/>
              <w:divBdr>
                <w:top w:val="none" w:sz="0" w:space="0" w:color="auto"/>
                <w:left w:val="none" w:sz="0" w:space="0" w:color="auto"/>
                <w:bottom w:val="none" w:sz="0" w:space="0" w:color="auto"/>
                <w:right w:val="none" w:sz="0" w:space="0" w:color="auto"/>
              </w:divBdr>
            </w:div>
            <w:div w:id="327096459">
              <w:marLeft w:val="0"/>
              <w:marRight w:val="0"/>
              <w:marTop w:val="0"/>
              <w:marBottom w:val="0"/>
              <w:divBdr>
                <w:top w:val="none" w:sz="0" w:space="0" w:color="auto"/>
                <w:left w:val="none" w:sz="0" w:space="0" w:color="auto"/>
                <w:bottom w:val="none" w:sz="0" w:space="0" w:color="auto"/>
                <w:right w:val="none" w:sz="0" w:space="0" w:color="auto"/>
              </w:divBdr>
            </w:div>
            <w:div w:id="274363924">
              <w:marLeft w:val="0"/>
              <w:marRight w:val="0"/>
              <w:marTop w:val="0"/>
              <w:marBottom w:val="0"/>
              <w:divBdr>
                <w:top w:val="none" w:sz="0" w:space="0" w:color="auto"/>
                <w:left w:val="none" w:sz="0" w:space="0" w:color="auto"/>
                <w:bottom w:val="none" w:sz="0" w:space="0" w:color="auto"/>
                <w:right w:val="none" w:sz="0" w:space="0" w:color="auto"/>
              </w:divBdr>
            </w:div>
            <w:div w:id="66197755">
              <w:marLeft w:val="0"/>
              <w:marRight w:val="0"/>
              <w:marTop w:val="0"/>
              <w:marBottom w:val="0"/>
              <w:divBdr>
                <w:top w:val="none" w:sz="0" w:space="0" w:color="auto"/>
                <w:left w:val="none" w:sz="0" w:space="0" w:color="auto"/>
                <w:bottom w:val="none" w:sz="0" w:space="0" w:color="auto"/>
                <w:right w:val="none" w:sz="0" w:space="0" w:color="auto"/>
              </w:divBdr>
            </w:div>
            <w:div w:id="1802529114">
              <w:marLeft w:val="0"/>
              <w:marRight w:val="0"/>
              <w:marTop w:val="0"/>
              <w:marBottom w:val="0"/>
              <w:divBdr>
                <w:top w:val="none" w:sz="0" w:space="0" w:color="auto"/>
                <w:left w:val="none" w:sz="0" w:space="0" w:color="auto"/>
                <w:bottom w:val="none" w:sz="0" w:space="0" w:color="auto"/>
                <w:right w:val="none" w:sz="0" w:space="0" w:color="auto"/>
              </w:divBdr>
            </w:div>
            <w:div w:id="1033844942">
              <w:marLeft w:val="0"/>
              <w:marRight w:val="0"/>
              <w:marTop w:val="0"/>
              <w:marBottom w:val="0"/>
              <w:divBdr>
                <w:top w:val="none" w:sz="0" w:space="0" w:color="auto"/>
                <w:left w:val="none" w:sz="0" w:space="0" w:color="auto"/>
                <w:bottom w:val="none" w:sz="0" w:space="0" w:color="auto"/>
                <w:right w:val="none" w:sz="0" w:space="0" w:color="auto"/>
              </w:divBdr>
            </w:div>
            <w:div w:id="1216506500">
              <w:marLeft w:val="0"/>
              <w:marRight w:val="0"/>
              <w:marTop w:val="0"/>
              <w:marBottom w:val="0"/>
              <w:divBdr>
                <w:top w:val="none" w:sz="0" w:space="0" w:color="auto"/>
                <w:left w:val="none" w:sz="0" w:space="0" w:color="auto"/>
                <w:bottom w:val="none" w:sz="0" w:space="0" w:color="auto"/>
                <w:right w:val="none" w:sz="0" w:space="0" w:color="auto"/>
              </w:divBdr>
            </w:div>
            <w:div w:id="21588787">
              <w:marLeft w:val="0"/>
              <w:marRight w:val="0"/>
              <w:marTop w:val="0"/>
              <w:marBottom w:val="0"/>
              <w:divBdr>
                <w:top w:val="none" w:sz="0" w:space="0" w:color="auto"/>
                <w:left w:val="none" w:sz="0" w:space="0" w:color="auto"/>
                <w:bottom w:val="none" w:sz="0" w:space="0" w:color="auto"/>
                <w:right w:val="none" w:sz="0" w:space="0" w:color="auto"/>
              </w:divBdr>
            </w:div>
            <w:div w:id="537813162">
              <w:marLeft w:val="0"/>
              <w:marRight w:val="0"/>
              <w:marTop w:val="0"/>
              <w:marBottom w:val="0"/>
              <w:divBdr>
                <w:top w:val="none" w:sz="0" w:space="0" w:color="auto"/>
                <w:left w:val="none" w:sz="0" w:space="0" w:color="auto"/>
                <w:bottom w:val="none" w:sz="0" w:space="0" w:color="auto"/>
                <w:right w:val="none" w:sz="0" w:space="0" w:color="auto"/>
              </w:divBdr>
            </w:div>
            <w:div w:id="2067995046">
              <w:marLeft w:val="0"/>
              <w:marRight w:val="0"/>
              <w:marTop w:val="0"/>
              <w:marBottom w:val="0"/>
              <w:divBdr>
                <w:top w:val="none" w:sz="0" w:space="0" w:color="auto"/>
                <w:left w:val="none" w:sz="0" w:space="0" w:color="auto"/>
                <w:bottom w:val="none" w:sz="0" w:space="0" w:color="auto"/>
                <w:right w:val="none" w:sz="0" w:space="0" w:color="auto"/>
              </w:divBdr>
            </w:div>
            <w:div w:id="2117863018">
              <w:marLeft w:val="0"/>
              <w:marRight w:val="0"/>
              <w:marTop w:val="0"/>
              <w:marBottom w:val="0"/>
              <w:divBdr>
                <w:top w:val="none" w:sz="0" w:space="0" w:color="auto"/>
                <w:left w:val="none" w:sz="0" w:space="0" w:color="auto"/>
                <w:bottom w:val="none" w:sz="0" w:space="0" w:color="auto"/>
                <w:right w:val="none" w:sz="0" w:space="0" w:color="auto"/>
              </w:divBdr>
            </w:div>
            <w:div w:id="553783097">
              <w:marLeft w:val="0"/>
              <w:marRight w:val="0"/>
              <w:marTop w:val="0"/>
              <w:marBottom w:val="0"/>
              <w:divBdr>
                <w:top w:val="none" w:sz="0" w:space="0" w:color="auto"/>
                <w:left w:val="none" w:sz="0" w:space="0" w:color="auto"/>
                <w:bottom w:val="none" w:sz="0" w:space="0" w:color="auto"/>
                <w:right w:val="none" w:sz="0" w:space="0" w:color="auto"/>
              </w:divBdr>
            </w:div>
            <w:div w:id="490370702">
              <w:marLeft w:val="0"/>
              <w:marRight w:val="0"/>
              <w:marTop w:val="0"/>
              <w:marBottom w:val="0"/>
              <w:divBdr>
                <w:top w:val="none" w:sz="0" w:space="0" w:color="auto"/>
                <w:left w:val="none" w:sz="0" w:space="0" w:color="auto"/>
                <w:bottom w:val="none" w:sz="0" w:space="0" w:color="auto"/>
                <w:right w:val="none" w:sz="0" w:space="0" w:color="auto"/>
              </w:divBdr>
            </w:div>
            <w:div w:id="1612085274">
              <w:marLeft w:val="0"/>
              <w:marRight w:val="0"/>
              <w:marTop w:val="0"/>
              <w:marBottom w:val="0"/>
              <w:divBdr>
                <w:top w:val="none" w:sz="0" w:space="0" w:color="auto"/>
                <w:left w:val="none" w:sz="0" w:space="0" w:color="auto"/>
                <w:bottom w:val="none" w:sz="0" w:space="0" w:color="auto"/>
                <w:right w:val="none" w:sz="0" w:space="0" w:color="auto"/>
              </w:divBdr>
            </w:div>
            <w:div w:id="679740076">
              <w:marLeft w:val="0"/>
              <w:marRight w:val="0"/>
              <w:marTop w:val="0"/>
              <w:marBottom w:val="0"/>
              <w:divBdr>
                <w:top w:val="none" w:sz="0" w:space="0" w:color="auto"/>
                <w:left w:val="none" w:sz="0" w:space="0" w:color="auto"/>
                <w:bottom w:val="none" w:sz="0" w:space="0" w:color="auto"/>
                <w:right w:val="none" w:sz="0" w:space="0" w:color="auto"/>
              </w:divBdr>
            </w:div>
            <w:div w:id="54478198">
              <w:marLeft w:val="0"/>
              <w:marRight w:val="0"/>
              <w:marTop w:val="0"/>
              <w:marBottom w:val="0"/>
              <w:divBdr>
                <w:top w:val="none" w:sz="0" w:space="0" w:color="auto"/>
                <w:left w:val="none" w:sz="0" w:space="0" w:color="auto"/>
                <w:bottom w:val="none" w:sz="0" w:space="0" w:color="auto"/>
                <w:right w:val="none" w:sz="0" w:space="0" w:color="auto"/>
              </w:divBdr>
            </w:div>
            <w:div w:id="1476068028">
              <w:marLeft w:val="0"/>
              <w:marRight w:val="0"/>
              <w:marTop w:val="0"/>
              <w:marBottom w:val="0"/>
              <w:divBdr>
                <w:top w:val="none" w:sz="0" w:space="0" w:color="auto"/>
                <w:left w:val="none" w:sz="0" w:space="0" w:color="auto"/>
                <w:bottom w:val="none" w:sz="0" w:space="0" w:color="auto"/>
                <w:right w:val="none" w:sz="0" w:space="0" w:color="auto"/>
              </w:divBdr>
            </w:div>
            <w:div w:id="1683894987">
              <w:marLeft w:val="0"/>
              <w:marRight w:val="0"/>
              <w:marTop w:val="0"/>
              <w:marBottom w:val="0"/>
              <w:divBdr>
                <w:top w:val="none" w:sz="0" w:space="0" w:color="auto"/>
                <w:left w:val="none" w:sz="0" w:space="0" w:color="auto"/>
                <w:bottom w:val="none" w:sz="0" w:space="0" w:color="auto"/>
                <w:right w:val="none" w:sz="0" w:space="0" w:color="auto"/>
              </w:divBdr>
            </w:div>
            <w:div w:id="960764134">
              <w:marLeft w:val="0"/>
              <w:marRight w:val="0"/>
              <w:marTop w:val="0"/>
              <w:marBottom w:val="0"/>
              <w:divBdr>
                <w:top w:val="none" w:sz="0" w:space="0" w:color="auto"/>
                <w:left w:val="none" w:sz="0" w:space="0" w:color="auto"/>
                <w:bottom w:val="none" w:sz="0" w:space="0" w:color="auto"/>
                <w:right w:val="none" w:sz="0" w:space="0" w:color="auto"/>
              </w:divBdr>
            </w:div>
            <w:div w:id="893663904">
              <w:marLeft w:val="0"/>
              <w:marRight w:val="0"/>
              <w:marTop w:val="0"/>
              <w:marBottom w:val="0"/>
              <w:divBdr>
                <w:top w:val="none" w:sz="0" w:space="0" w:color="auto"/>
                <w:left w:val="none" w:sz="0" w:space="0" w:color="auto"/>
                <w:bottom w:val="none" w:sz="0" w:space="0" w:color="auto"/>
                <w:right w:val="none" w:sz="0" w:space="0" w:color="auto"/>
              </w:divBdr>
            </w:div>
            <w:div w:id="84162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3982">
      <w:bodyDiv w:val="1"/>
      <w:marLeft w:val="0"/>
      <w:marRight w:val="0"/>
      <w:marTop w:val="0"/>
      <w:marBottom w:val="0"/>
      <w:divBdr>
        <w:top w:val="none" w:sz="0" w:space="0" w:color="auto"/>
        <w:left w:val="none" w:sz="0" w:space="0" w:color="auto"/>
        <w:bottom w:val="none" w:sz="0" w:space="0" w:color="auto"/>
        <w:right w:val="none" w:sz="0" w:space="0" w:color="auto"/>
      </w:divBdr>
      <w:divsChild>
        <w:div w:id="821309345">
          <w:marLeft w:val="0"/>
          <w:marRight w:val="0"/>
          <w:marTop w:val="0"/>
          <w:marBottom w:val="0"/>
          <w:divBdr>
            <w:top w:val="none" w:sz="0" w:space="0" w:color="auto"/>
            <w:left w:val="none" w:sz="0" w:space="0" w:color="auto"/>
            <w:bottom w:val="none" w:sz="0" w:space="0" w:color="auto"/>
            <w:right w:val="none" w:sz="0" w:space="0" w:color="auto"/>
          </w:divBdr>
          <w:divsChild>
            <w:div w:id="1555001491">
              <w:marLeft w:val="0"/>
              <w:marRight w:val="0"/>
              <w:marTop w:val="0"/>
              <w:marBottom w:val="0"/>
              <w:divBdr>
                <w:top w:val="none" w:sz="0" w:space="0" w:color="auto"/>
                <w:left w:val="none" w:sz="0" w:space="0" w:color="auto"/>
                <w:bottom w:val="none" w:sz="0" w:space="0" w:color="auto"/>
                <w:right w:val="none" w:sz="0" w:space="0" w:color="auto"/>
              </w:divBdr>
            </w:div>
            <w:div w:id="1314793218">
              <w:marLeft w:val="0"/>
              <w:marRight w:val="0"/>
              <w:marTop w:val="0"/>
              <w:marBottom w:val="0"/>
              <w:divBdr>
                <w:top w:val="none" w:sz="0" w:space="0" w:color="auto"/>
                <w:left w:val="none" w:sz="0" w:space="0" w:color="auto"/>
                <w:bottom w:val="none" w:sz="0" w:space="0" w:color="auto"/>
                <w:right w:val="none" w:sz="0" w:space="0" w:color="auto"/>
              </w:divBdr>
            </w:div>
            <w:div w:id="2026901147">
              <w:marLeft w:val="0"/>
              <w:marRight w:val="0"/>
              <w:marTop w:val="0"/>
              <w:marBottom w:val="0"/>
              <w:divBdr>
                <w:top w:val="none" w:sz="0" w:space="0" w:color="auto"/>
                <w:left w:val="none" w:sz="0" w:space="0" w:color="auto"/>
                <w:bottom w:val="none" w:sz="0" w:space="0" w:color="auto"/>
                <w:right w:val="none" w:sz="0" w:space="0" w:color="auto"/>
              </w:divBdr>
            </w:div>
            <w:div w:id="1813711171">
              <w:marLeft w:val="0"/>
              <w:marRight w:val="0"/>
              <w:marTop w:val="0"/>
              <w:marBottom w:val="0"/>
              <w:divBdr>
                <w:top w:val="none" w:sz="0" w:space="0" w:color="auto"/>
                <w:left w:val="none" w:sz="0" w:space="0" w:color="auto"/>
                <w:bottom w:val="none" w:sz="0" w:space="0" w:color="auto"/>
                <w:right w:val="none" w:sz="0" w:space="0" w:color="auto"/>
              </w:divBdr>
            </w:div>
            <w:div w:id="1604723520">
              <w:marLeft w:val="0"/>
              <w:marRight w:val="0"/>
              <w:marTop w:val="0"/>
              <w:marBottom w:val="0"/>
              <w:divBdr>
                <w:top w:val="none" w:sz="0" w:space="0" w:color="auto"/>
                <w:left w:val="none" w:sz="0" w:space="0" w:color="auto"/>
                <w:bottom w:val="none" w:sz="0" w:space="0" w:color="auto"/>
                <w:right w:val="none" w:sz="0" w:space="0" w:color="auto"/>
              </w:divBdr>
            </w:div>
            <w:div w:id="1406297995">
              <w:marLeft w:val="0"/>
              <w:marRight w:val="0"/>
              <w:marTop w:val="0"/>
              <w:marBottom w:val="0"/>
              <w:divBdr>
                <w:top w:val="none" w:sz="0" w:space="0" w:color="auto"/>
                <w:left w:val="none" w:sz="0" w:space="0" w:color="auto"/>
                <w:bottom w:val="none" w:sz="0" w:space="0" w:color="auto"/>
                <w:right w:val="none" w:sz="0" w:space="0" w:color="auto"/>
              </w:divBdr>
            </w:div>
            <w:div w:id="1890610952">
              <w:marLeft w:val="0"/>
              <w:marRight w:val="0"/>
              <w:marTop w:val="0"/>
              <w:marBottom w:val="0"/>
              <w:divBdr>
                <w:top w:val="none" w:sz="0" w:space="0" w:color="auto"/>
                <w:left w:val="none" w:sz="0" w:space="0" w:color="auto"/>
                <w:bottom w:val="none" w:sz="0" w:space="0" w:color="auto"/>
                <w:right w:val="none" w:sz="0" w:space="0" w:color="auto"/>
              </w:divBdr>
            </w:div>
            <w:div w:id="623772030">
              <w:marLeft w:val="0"/>
              <w:marRight w:val="0"/>
              <w:marTop w:val="0"/>
              <w:marBottom w:val="0"/>
              <w:divBdr>
                <w:top w:val="none" w:sz="0" w:space="0" w:color="auto"/>
                <w:left w:val="none" w:sz="0" w:space="0" w:color="auto"/>
                <w:bottom w:val="none" w:sz="0" w:space="0" w:color="auto"/>
                <w:right w:val="none" w:sz="0" w:space="0" w:color="auto"/>
              </w:divBdr>
            </w:div>
            <w:div w:id="901721403">
              <w:marLeft w:val="0"/>
              <w:marRight w:val="0"/>
              <w:marTop w:val="0"/>
              <w:marBottom w:val="0"/>
              <w:divBdr>
                <w:top w:val="none" w:sz="0" w:space="0" w:color="auto"/>
                <w:left w:val="none" w:sz="0" w:space="0" w:color="auto"/>
                <w:bottom w:val="none" w:sz="0" w:space="0" w:color="auto"/>
                <w:right w:val="none" w:sz="0" w:space="0" w:color="auto"/>
              </w:divBdr>
            </w:div>
            <w:div w:id="1131481021">
              <w:marLeft w:val="0"/>
              <w:marRight w:val="0"/>
              <w:marTop w:val="0"/>
              <w:marBottom w:val="0"/>
              <w:divBdr>
                <w:top w:val="none" w:sz="0" w:space="0" w:color="auto"/>
                <w:left w:val="none" w:sz="0" w:space="0" w:color="auto"/>
                <w:bottom w:val="none" w:sz="0" w:space="0" w:color="auto"/>
                <w:right w:val="none" w:sz="0" w:space="0" w:color="auto"/>
              </w:divBdr>
            </w:div>
            <w:div w:id="1670520327">
              <w:marLeft w:val="0"/>
              <w:marRight w:val="0"/>
              <w:marTop w:val="0"/>
              <w:marBottom w:val="0"/>
              <w:divBdr>
                <w:top w:val="none" w:sz="0" w:space="0" w:color="auto"/>
                <w:left w:val="none" w:sz="0" w:space="0" w:color="auto"/>
                <w:bottom w:val="none" w:sz="0" w:space="0" w:color="auto"/>
                <w:right w:val="none" w:sz="0" w:space="0" w:color="auto"/>
              </w:divBdr>
            </w:div>
            <w:div w:id="1904221682">
              <w:marLeft w:val="0"/>
              <w:marRight w:val="0"/>
              <w:marTop w:val="0"/>
              <w:marBottom w:val="0"/>
              <w:divBdr>
                <w:top w:val="none" w:sz="0" w:space="0" w:color="auto"/>
                <w:left w:val="none" w:sz="0" w:space="0" w:color="auto"/>
                <w:bottom w:val="none" w:sz="0" w:space="0" w:color="auto"/>
                <w:right w:val="none" w:sz="0" w:space="0" w:color="auto"/>
              </w:divBdr>
            </w:div>
            <w:div w:id="1750036889">
              <w:marLeft w:val="0"/>
              <w:marRight w:val="0"/>
              <w:marTop w:val="0"/>
              <w:marBottom w:val="0"/>
              <w:divBdr>
                <w:top w:val="none" w:sz="0" w:space="0" w:color="auto"/>
                <w:left w:val="none" w:sz="0" w:space="0" w:color="auto"/>
                <w:bottom w:val="none" w:sz="0" w:space="0" w:color="auto"/>
                <w:right w:val="none" w:sz="0" w:space="0" w:color="auto"/>
              </w:divBdr>
            </w:div>
            <w:div w:id="499807629">
              <w:marLeft w:val="0"/>
              <w:marRight w:val="0"/>
              <w:marTop w:val="0"/>
              <w:marBottom w:val="0"/>
              <w:divBdr>
                <w:top w:val="none" w:sz="0" w:space="0" w:color="auto"/>
                <w:left w:val="none" w:sz="0" w:space="0" w:color="auto"/>
                <w:bottom w:val="none" w:sz="0" w:space="0" w:color="auto"/>
                <w:right w:val="none" w:sz="0" w:space="0" w:color="auto"/>
              </w:divBdr>
            </w:div>
            <w:div w:id="989212178">
              <w:marLeft w:val="0"/>
              <w:marRight w:val="0"/>
              <w:marTop w:val="0"/>
              <w:marBottom w:val="0"/>
              <w:divBdr>
                <w:top w:val="none" w:sz="0" w:space="0" w:color="auto"/>
                <w:left w:val="none" w:sz="0" w:space="0" w:color="auto"/>
                <w:bottom w:val="none" w:sz="0" w:space="0" w:color="auto"/>
                <w:right w:val="none" w:sz="0" w:space="0" w:color="auto"/>
              </w:divBdr>
            </w:div>
            <w:div w:id="1997293941">
              <w:marLeft w:val="0"/>
              <w:marRight w:val="0"/>
              <w:marTop w:val="0"/>
              <w:marBottom w:val="0"/>
              <w:divBdr>
                <w:top w:val="none" w:sz="0" w:space="0" w:color="auto"/>
                <w:left w:val="none" w:sz="0" w:space="0" w:color="auto"/>
                <w:bottom w:val="none" w:sz="0" w:space="0" w:color="auto"/>
                <w:right w:val="none" w:sz="0" w:space="0" w:color="auto"/>
              </w:divBdr>
            </w:div>
            <w:div w:id="456490594">
              <w:marLeft w:val="0"/>
              <w:marRight w:val="0"/>
              <w:marTop w:val="0"/>
              <w:marBottom w:val="0"/>
              <w:divBdr>
                <w:top w:val="none" w:sz="0" w:space="0" w:color="auto"/>
                <w:left w:val="none" w:sz="0" w:space="0" w:color="auto"/>
                <w:bottom w:val="none" w:sz="0" w:space="0" w:color="auto"/>
                <w:right w:val="none" w:sz="0" w:space="0" w:color="auto"/>
              </w:divBdr>
            </w:div>
            <w:div w:id="286207762">
              <w:marLeft w:val="0"/>
              <w:marRight w:val="0"/>
              <w:marTop w:val="0"/>
              <w:marBottom w:val="0"/>
              <w:divBdr>
                <w:top w:val="none" w:sz="0" w:space="0" w:color="auto"/>
                <w:left w:val="none" w:sz="0" w:space="0" w:color="auto"/>
                <w:bottom w:val="none" w:sz="0" w:space="0" w:color="auto"/>
                <w:right w:val="none" w:sz="0" w:space="0" w:color="auto"/>
              </w:divBdr>
            </w:div>
            <w:div w:id="1832404707">
              <w:marLeft w:val="0"/>
              <w:marRight w:val="0"/>
              <w:marTop w:val="0"/>
              <w:marBottom w:val="0"/>
              <w:divBdr>
                <w:top w:val="none" w:sz="0" w:space="0" w:color="auto"/>
                <w:left w:val="none" w:sz="0" w:space="0" w:color="auto"/>
                <w:bottom w:val="none" w:sz="0" w:space="0" w:color="auto"/>
                <w:right w:val="none" w:sz="0" w:space="0" w:color="auto"/>
              </w:divBdr>
            </w:div>
            <w:div w:id="550583027">
              <w:marLeft w:val="0"/>
              <w:marRight w:val="0"/>
              <w:marTop w:val="0"/>
              <w:marBottom w:val="0"/>
              <w:divBdr>
                <w:top w:val="none" w:sz="0" w:space="0" w:color="auto"/>
                <w:left w:val="none" w:sz="0" w:space="0" w:color="auto"/>
                <w:bottom w:val="none" w:sz="0" w:space="0" w:color="auto"/>
                <w:right w:val="none" w:sz="0" w:space="0" w:color="auto"/>
              </w:divBdr>
            </w:div>
            <w:div w:id="488981039">
              <w:marLeft w:val="0"/>
              <w:marRight w:val="0"/>
              <w:marTop w:val="0"/>
              <w:marBottom w:val="0"/>
              <w:divBdr>
                <w:top w:val="none" w:sz="0" w:space="0" w:color="auto"/>
                <w:left w:val="none" w:sz="0" w:space="0" w:color="auto"/>
                <w:bottom w:val="none" w:sz="0" w:space="0" w:color="auto"/>
                <w:right w:val="none" w:sz="0" w:space="0" w:color="auto"/>
              </w:divBdr>
            </w:div>
            <w:div w:id="709450919">
              <w:marLeft w:val="0"/>
              <w:marRight w:val="0"/>
              <w:marTop w:val="0"/>
              <w:marBottom w:val="0"/>
              <w:divBdr>
                <w:top w:val="none" w:sz="0" w:space="0" w:color="auto"/>
                <w:left w:val="none" w:sz="0" w:space="0" w:color="auto"/>
                <w:bottom w:val="none" w:sz="0" w:space="0" w:color="auto"/>
                <w:right w:val="none" w:sz="0" w:space="0" w:color="auto"/>
              </w:divBdr>
            </w:div>
            <w:div w:id="146825596">
              <w:marLeft w:val="0"/>
              <w:marRight w:val="0"/>
              <w:marTop w:val="0"/>
              <w:marBottom w:val="0"/>
              <w:divBdr>
                <w:top w:val="none" w:sz="0" w:space="0" w:color="auto"/>
                <w:left w:val="none" w:sz="0" w:space="0" w:color="auto"/>
                <w:bottom w:val="none" w:sz="0" w:space="0" w:color="auto"/>
                <w:right w:val="none" w:sz="0" w:space="0" w:color="auto"/>
              </w:divBdr>
            </w:div>
            <w:div w:id="1809937428">
              <w:marLeft w:val="0"/>
              <w:marRight w:val="0"/>
              <w:marTop w:val="0"/>
              <w:marBottom w:val="0"/>
              <w:divBdr>
                <w:top w:val="none" w:sz="0" w:space="0" w:color="auto"/>
                <w:left w:val="none" w:sz="0" w:space="0" w:color="auto"/>
                <w:bottom w:val="none" w:sz="0" w:space="0" w:color="auto"/>
                <w:right w:val="none" w:sz="0" w:space="0" w:color="auto"/>
              </w:divBdr>
            </w:div>
            <w:div w:id="1618831541">
              <w:marLeft w:val="0"/>
              <w:marRight w:val="0"/>
              <w:marTop w:val="0"/>
              <w:marBottom w:val="0"/>
              <w:divBdr>
                <w:top w:val="none" w:sz="0" w:space="0" w:color="auto"/>
                <w:left w:val="none" w:sz="0" w:space="0" w:color="auto"/>
                <w:bottom w:val="none" w:sz="0" w:space="0" w:color="auto"/>
                <w:right w:val="none" w:sz="0" w:space="0" w:color="auto"/>
              </w:divBdr>
            </w:div>
            <w:div w:id="20950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483">
      <w:bodyDiv w:val="1"/>
      <w:marLeft w:val="0"/>
      <w:marRight w:val="0"/>
      <w:marTop w:val="0"/>
      <w:marBottom w:val="0"/>
      <w:divBdr>
        <w:top w:val="none" w:sz="0" w:space="0" w:color="auto"/>
        <w:left w:val="none" w:sz="0" w:space="0" w:color="auto"/>
        <w:bottom w:val="none" w:sz="0" w:space="0" w:color="auto"/>
        <w:right w:val="none" w:sz="0" w:space="0" w:color="auto"/>
      </w:divBdr>
      <w:divsChild>
        <w:div w:id="684131657">
          <w:marLeft w:val="0"/>
          <w:marRight w:val="0"/>
          <w:marTop w:val="0"/>
          <w:marBottom w:val="0"/>
          <w:divBdr>
            <w:top w:val="none" w:sz="0" w:space="0" w:color="auto"/>
            <w:left w:val="none" w:sz="0" w:space="0" w:color="auto"/>
            <w:bottom w:val="none" w:sz="0" w:space="0" w:color="auto"/>
            <w:right w:val="none" w:sz="0" w:space="0" w:color="auto"/>
          </w:divBdr>
          <w:divsChild>
            <w:div w:id="940797855">
              <w:marLeft w:val="0"/>
              <w:marRight w:val="0"/>
              <w:marTop w:val="0"/>
              <w:marBottom w:val="0"/>
              <w:divBdr>
                <w:top w:val="none" w:sz="0" w:space="0" w:color="auto"/>
                <w:left w:val="none" w:sz="0" w:space="0" w:color="auto"/>
                <w:bottom w:val="none" w:sz="0" w:space="0" w:color="auto"/>
                <w:right w:val="none" w:sz="0" w:space="0" w:color="auto"/>
              </w:divBdr>
            </w:div>
            <w:div w:id="12033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756">
      <w:bodyDiv w:val="1"/>
      <w:marLeft w:val="0"/>
      <w:marRight w:val="0"/>
      <w:marTop w:val="0"/>
      <w:marBottom w:val="0"/>
      <w:divBdr>
        <w:top w:val="none" w:sz="0" w:space="0" w:color="auto"/>
        <w:left w:val="none" w:sz="0" w:space="0" w:color="auto"/>
        <w:bottom w:val="none" w:sz="0" w:space="0" w:color="auto"/>
        <w:right w:val="none" w:sz="0" w:space="0" w:color="auto"/>
      </w:divBdr>
      <w:divsChild>
        <w:div w:id="557788448">
          <w:marLeft w:val="0"/>
          <w:marRight w:val="0"/>
          <w:marTop w:val="0"/>
          <w:marBottom w:val="0"/>
          <w:divBdr>
            <w:top w:val="none" w:sz="0" w:space="0" w:color="auto"/>
            <w:left w:val="none" w:sz="0" w:space="0" w:color="auto"/>
            <w:bottom w:val="none" w:sz="0" w:space="0" w:color="auto"/>
            <w:right w:val="none" w:sz="0" w:space="0" w:color="auto"/>
          </w:divBdr>
          <w:divsChild>
            <w:div w:id="223301141">
              <w:marLeft w:val="0"/>
              <w:marRight w:val="0"/>
              <w:marTop w:val="0"/>
              <w:marBottom w:val="0"/>
              <w:divBdr>
                <w:top w:val="none" w:sz="0" w:space="0" w:color="auto"/>
                <w:left w:val="none" w:sz="0" w:space="0" w:color="auto"/>
                <w:bottom w:val="none" w:sz="0" w:space="0" w:color="auto"/>
                <w:right w:val="none" w:sz="0" w:space="0" w:color="auto"/>
              </w:divBdr>
            </w:div>
            <w:div w:id="770928420">
              <w:marLeft w:val="0"/>
              <w:marRight w:val="0"/>
              <w:marTop w:val="0"/>
              <w:marBottom w:val="0"/>
              <w:divBdr>
                <w:top w:val="none" w:sz="0" w:space="0" w:color="auto"/>
                <w:left w:val="none" w:sz="0" w:space="0" w:color="auto"/>
                <w:bottom w:val="none" w:sz="0" w:space="0" w:color="auto"/>
                <w:right w:val="none" w:sz="0" w:space="0" w:color="auto"/>
              </w:divBdr>
            </w:div>
            <w:div w:id="1540967696">
              <w:marLeft w:val="0"/>
              <w:marRight w:val="0"/>
              <w:marTop w:val="0"/>
              <w:marBottom w:val="0"/>
              <w:divBdr>
                <w:top w:val="none" w:sz="0" w:space="0" w:color="auto"/>
                <w:left w:val="none" w:sz="0" w:space="0" w:color="auto"/>
                <w:bottom w:val="none" w:sz="0" w:space="0" w:color="auto"/>
                <w:right w:val="none" w:sz="0" w:space="0" w:color="auto"/>
              </w:divBdr>
            </w:div>
            <w:div w:id="1856916875">
              <w:marLeft w:val="0"/>
              <w:marRight w:val="0"/>
              <w:marTop w:val="0"/>
              <w:marBottom w:val="0"/>
              <w:divBdr>
                <w:top w:val="none" w:sz="0" w:space="0" w:color="auto"/>
                <w:left w:val="none" w:sz="0" w:space="0" w:color="auto"/>
                <w:bottom w:val="none" w:sz="0" w:space="0" w:color="auto"/>
                <w:right w:val="none" w:sz="0" w:space="0" w:color="auto"/>
              </w:divBdr>
            </w:div>
            <w:div w:id="1692950959">
              <w:marLeft w:val="0"/>
              <w:marRight w:val="0"/>
              <w:marTop w:val="0"/>
              <w:marBottom w:val="0"/>
              <w:divBdr>
                <w:top w:val="none" w:sz="0" w:space="0" w:color="auto"/>
                <w:left w:val="none" w:sz="0" w:space="0" w:color="auto"/>
                <w:bottom w:val="none" w:sz="0" w:space="0" w:color="auto"/>
                <w:right w:val="none" w:sz="0" w:space="0" w:color="auto"/>
              </w:divBdr>
            </w:div>
            <w:div w:id="556361787">
              <w:marLeft w:val="0"/>
              <w:marRight w:val="0"/>
              <w:marTop w:val="0"/>
              <w:marBottom w:val="0"/>
              <w:divBdr>
                <w:top w:val="none" w:sz="0" w:space="0" w:color="auto"/>
                <w:left w:val="none" w:sz="0" w:space="0" w:color="auto"/>
                <w:bottom w:val="none" w:sz="0" w:space="0" w:color="auto"/>
                <w:right w:val="none" w:sz="0" w:space="0" w:color="auto"/>
              </w:divBdr>
            </w:div>
            <w:div w:id="1227062884">
              <w:marLeft w:val="0"/>
              <w:marRight w:val="0"/>
              <w:marTop w:val="0"/>
              <w:marBottom w:val="0"/>
              <w:divBdr>
                <w:top w:val="none" w:sz="0" w:space="0" w:color="auto"/>
                <w:left w:val="none" w:sz="0" w:space="0" w:color="auto"/>
                <w:bottom w:val="none" w:sz="0" w:space="0" w:color="auto"/>
                <w:right w:val="none" w:sz="0" w:space="0" w:color="auto"/>
              </w:divBdr>
            </w:div>
            <w:div w:id="2037383599">
              <w:marLeft w:val="0"/>
              <w:marRight w:val="0"/>
              <w:marTop w:val="0"/>
              <w:marBottom w:val="0"/>
              <w:divBdr>
                <w:top w:val="none" w:sz="0" w:space="0" w:color="auto"/>
                <w:left w:val="none" w:sz="0" w:space="0" w:color="auto"/>
                <w:bottom w:val="none" w:sz="0" w:space="0" w:color="auto"/>
                <w:right w:val="none" w:sz="0" w:space="0" w:color="auto"/>
              </w:divBdr>
            </w:div>
            <w:div w:id="476457572">
              <w:marLeft w:val="0"/>
              <w:marRight w:val="0"/>
              <w:marTop w:val="0"/>
              <w:marBottom w:val="0"/>
              <w:divBdr>
                <w:top w:val="none" w:sz="0" w:space="0" w:color="auto"/>
                <w:left w:val="none" w:sz="0" w:space="0" w:color="auto"/>
                <w:bottom w:val="none" w:sz="0" w:space="0" w:color="auto"/>
                <w:right w:val="none" w:sz="0" w:space="0" w:color="auto"/>
              </w:divBdr>
            </w:div>
            <w:div w:id="1492260170">
              <w:marLeft w:val="0"/>
              <w:marRight w:val="0"/>
              <w:marTop w:val="0"/>
              <w:marBottom w:val="0"/>
              <w:divBdr>
                <w:top w:val="none" w:sz="0" w:space="0" w:color="auto"/>
                <w:left w:val="none" w:sz="0" w:space="0" w:color="auto"/>
                <w:bottom w:val="none" w:sz="0" w:space="0" w:color="auto"/>
                <w:right w:val="none" w:sz="0" w:space="0" w:color="auto"/>
              </w:divBdr>
            </w:div>
            <w:div w:id="921179408">
              <w:marLeft w:val="0"/>
              <w:marRight w:val="0"/>
              <w:marTop w:val="0"/>
              <w:marBottom w:val="0"/>
              <w:divBdr>
                <w:top w:val="none" w:sz="0" w:space="0" w:color="auto"/>
                <w:left w:val="none" w:sz="0" w:space="0" w:color="auto"/>
                <w:bottom w:val="none" w:sz="0" w:space="0" w:color="auto"/>
                <w:right w:val="none" w:sz="0" w:space="0" w:color="auto"/>
              </w:divBdr>
            </w:div>
            <w:div w:id="44719115">
              <w:marLeft w:val="0"/>
              <w:marRight w:val="0"/>
              <w:marTop w:val="0"/>
              <w:marBottom w:val="0"/>
              <w:divBdr>
                <w:top w:val="none" w:sz="0" w:space="0" w:color="auto"/>
                <w:left w:val="none" w:sz="0" w:space="0" w:color="auto"/>
                <w:bottom w:val="none" w:sz="0" w:space="0" w:color="auto"/>
                <w:right w:val="none" w:sz="0" w:space="0" w:color="auto"/>
              </w:divBdr>
            </w:div>
            <w:div w:id="702362813">
              <w:marLeft w:val="0"/>
              <w:marRight w:val="0"/>
              <w:marTop w:val="0"/>
              <w:marBottom w:val="0"/>
              <w:divBdr>
                <w:top w:val="none" w:sz="0" w:space="0" w:color="auto"/>
                <w:left w:val="none" w:sz="0" w:space="0" w:color="auto"/>
                <w:bottom w:val="none" w:sz="0" w:space="0" w:color="auto"/>
                <w:right w:val="none" w:sz="0" w:space="0" w:color="auto"/>
              </w:divBdr>
            </w:div>
            <w:div w:id="1052997360">
              <w:marLeft w:val="0"/>
              <w:marRight w:val="0"/>
              <w:marTop w:val="0"/>
              <w:marBottom w:val="0"/>
              <w:divBdr>
                <w:top w:val="none" w:sz="0" w:space="0" w:color="auto"/>
                <w:left w:val="none" w:sz="0" w:space="0" w:color="auto"/>
                <w:bottom w:val="none" w:sz="0" w:space="0" w:color="auto"/>
                <w:right w:val="none" w:sz="0" w:space="0" w:color="auto"/>
              </w:divBdr>
            </w:div>
            <w:div w:id="1953320969">
              <w:marLeft w:val="0"/>
              <w:marRight w:val="0"/>
              <w:marTop w:val="0"/>
              <w:marBottom w:val="0"/>
              <w:divBdr>
                <w:top w:val="none" w:sz="0" w:space="0" w:color="auto"/>
                <w:left w:val="none" w:sz="0" w:space="0" w:color="auto"/>
                <w:bottom w:val="none" w:sz="0" w:space="0" w:color="auto"/>
                <w:right w:val="none" w:sz="0" w:space="0" w:color="auto"/>
              </w:divBdr>
            </w:div>
            <w:div w:id="345523682">
              <w:marLeft w:val="0"/>
              <w:marRight w:val="0"/>
              <w:marTop w:val="0"/>
              <w:marBottom w:val="0"/>
              <w:divBdr>
                <w:top w:val="none" w:sz="0" w:space="0" w:color="auto"/>
                <w:left w:val="none" w:sz="0" w:space="0" w:color="auto"/>
                <w:bottom w:val="none" w:sz="0" w:space="0" w:color="auto"/>
                <w:right w:val="none" w:sz="0" w:space="0" w:color="auto"/>
              </w:divBdr>
            </w:div>
            <w:div w:id="456069522">
              <w:marLeft w:val="0"/>
              <w:marRight w:val="0"/>
              <w:marTop w:val="0"/>
              <w:marBottom w:val="0"/>
              <w:divBdr>
                <w:top w:val="none" w:sz="0" w:space="0" w:color="auto"/>
                <w:left w:val="none" w:sz="0" w:space="0" w:color="auto"/>
                <w:bottom w:val="none" w:sz="0" w:space="0" w:color="auto"/>
                <w:right w:val="none" w:sz="0" w:space="0" w:color="auto"/>
              </w:divBdr>
            </w:div>
            <w:div w:id="363410050">
              <w:marLeft w:val="0"/>
              <w:marRight w:val="0"/>
              <w:marTop w:val="0"/>
              <w:marBottom w:val="0"/>
              <w:divBdr>
                <w:top w:val="none" w:sz="0" w:space="0" w:color="auto"/>
                <w:left w:val="none" w:sz="0" w:space="0" w:color="auto"/>
                <w:bottom w:val="none" w:sz="0" w:space="0" w:color="auto"/>
                <w:right w:val="none" w:sz="0" w:space="0" w:color="auto"/>
              </w:divBdr>
            </w:div>
            <w:div w:id="1326785812">
              <w:marLeft w:val="0"/>
              <w:marRight w:val="0"/>
              <w:marTop w:val="0"/>
              <w:marBottom w:val="0"/>
              <w:divBdr>
                <w:top w:val="none" w:sz="0" w:space="0" w:color="auto"/>
                <w:left w:val="none" w:sz="0" w:space="0" w:color="auto"/>
                <w:bottom w:val="none" w:sz="0" w:space="0" w:color="auto"/>
                <w:right w:val="none" w:sz="0" w:space="0" w:color="auto"/>
              </w:divBdr>
            </w:div>
            <w:div w:id="105005391">
              <w:marLeft w:val="0"/>
              <w:marRight w:val="0"/>
              <w:marTop w:val="0"/>
              <w:marBottom w:val="0"/>
              <w:divBdr>
                <w:top w:val="none" w:sz="0" w:space="0" w:color="auto"/>
                <w:left w:val="none" w:sz="0" w:space="0" w:color="auto"/>
                <w:bottom w:val="none" w:sz="0" w:space="0" w:color="auto"/>
                <w:right w:val="none" w:sz="0" w:space="0" w:color="auto"/>
              </w:divBdr>
            </w:div>
            <w:div w:id="2146697220">
              <w:marLeft w:val="0"/>
              <w:marRight w:val="0"/>
              <w:marTop w:val="0"/>
              <w:marBottom w:val="0"/>
              <w:divBdr>
                <w:top w:val="none" w:sz="0" w:space="0" w:color="auto"/>
                <w:left w:val="none" w:sz="0" w:space="0" w:color="auto"/>
                <w:bottom w:val="none" w:sz="0" w:space="0" w:color="auto"/>
                <w:right w:val="none" w:sz="0" w:space="0" w:color="auto"/>
              </w:divBdr>
            </w:div>
            <w:div w:id="857694347">
              <w:marLeft w:val="0"/>
              <w:marRight w:val="0"/>
              <w:marTop w:val="0"/>
              <w:marBottom w:val="0"/>
              <w:divBdr>
                <w:top w:val="none" w:sz="0" w:space="0" w:color="auto"/>
                <w:left w:val="none" w:sz="0" w:space="0" w:color="auto"/>
                <w:bottom w:val="none" w:sz="0" w:space="0" w:color="auto"/>
                <w:right w:val="none" w:sz="0" w:space="0" w:color="auto"/>
              </w:divBdr>
            </w:div>
            <w:div w:id="1643462497">
              <w:marLeft w:val="0"/>
              <w:marRight w:val="0"/>
              <w:marTop w:val="0"/>
              <w:marBottom w:val="0"/>
              <w:divBdr>
                <w:top w:val="none" w:sz="0" w:space="0" w:color="auto"/>
                <w:left w:val="none" w:sz="0" w:space="0" w:color="auto"/>
                <w:bottom w:val="none" w:sz="0" w:space="0" w:color="auto"/>
                <w:right w:val="none" w:sz="0" w:space="0" w:color="auto"/>
              </w:divBdr>
            </w:div>
            <w:div w:id="128792234">
              <w:marLeft w:val="0"/>
              <w:marRight w:val="0"/>
              <w:marTop w:val="0"/>
              <w:marBottom w:val="0"/>
              <w:divBdr>
                <w:top w:val="none" w:sz="0" w:space="0" w:color="auto"/>
                <w:left w:val="none" w:sz="0" w:space="0" w:color="auto"/>
                <w:bottom w:val="none" w:sz="0" w:space="0" w:color="auto"/>
                <w:right w:val="none" w:sz="0" w:space="0" w:color="auto"/>
              </w:divBdr>
            </w:div>
            <w:div w:id="775294546">
              <w:marLeft w:val="0"/>
              <w:marRight w:val="0"/>
              <w:marTop w:val="0"/>
              <w:marBottom w:val="0"/>
              <w:divBdr>
                <w:top w:val="none" w:sz="0" w:space="0" w:color="auto"/>
                <w:left w:val="none" w:sz="0" w:space="0" w:color="auto"/>
                <w:bottom w:val="none" w:sz="0" w:space="0" w:color="auto"/>
                <w:right w:val="none" w:sz="0" w:space="0" w:color="auto"/>
              </w:divBdr>
            </w:div>
            <w:div w:id="2006392281">
              <w:marLeft w:val="0"/>
              <w:marRight w:val="0"/>
              <w:marTop w:val="0"/>
              <w:marBottom w:val="0"/>
              <w:divBdr>
                <w:top w:val="none" w:sz="0" w:space="0" w:color="auto"/>
                <w:left w:val="none" w:sz="0" w:space="0" w:color="auto"/>
                <w:bottom w:val="none" w:sz="0" w:space="0" w:color="auto"/>
                <w:right w:val="none" w:sz="0" w:space="0" w:color="auto"/>
              </w:divBdr>
            </w:div>
            <w:div w:id="775292771">
              <w:marLeft w:val="0"/>
              <w:marRight w:val="0"/>
              <w:marTop w:val="0"/>
              <w:marBottom w:val="0"/>
              <w:divBdr>
                <w:top w:val="none" w:sz="0" w:space="0" w:color="auto"/>
                <w:left w:val="none" w:sz="0" w:space="0" w:color="auto"/>
                <w:bottom w:val="none" w:sz="0" w:space="0" w:color="auto"/>
                <w:right w:val="none" w:sz="0" w:space="0" w:color="auto"/>
              </w:divBdr>
            </w:div>
            <w:div w:id="2063358245">
              <w:marLeft w:val="0"/>
              <w:marRight w:val="0"/>
              <w:marTop w:val="0"/>
              <w:marBottom w:val="0"/>
              <w:divBdr>
                <w:top w:val="none" w:sz="0" w:space="0" w:color="auto"/>
                <w:left w:val="none" w:sz="0" w:space="0" w:color="auto"/>
                <w:bottom w:val="none" w:sz="0" w:space="0" w:color="auto"/>
                <w:right w:val="none" w:sz="0" w:space="0" w:color="auto"/>
              </w:divBdr>
            </w:div>
            <w:div w:id="53939985">
              <w:marLeft w:val="0"/>
              <w:marRight w:val="0"/>
              <w:marTop w:val="0"/>
              <w:marBottom w:val="0"/>
              <w:divBdr>
                <w:top w:val="none" w:sz="0" w:space="0" w:color="auto"/>
                <w:left w:val="none" w:sz="0" w:space="0" w:color="auto"/>
                <w:bottom w:val="none" w:sz="0" w:space="0" w:color="auto"/>
                <w:right w:val="none" w:sz="0" w:space="0" w:color="auto"/>
              </w:divBdr>
            </w:div>
            <w:div w:id="69236097">
              <w:marLeft w:val="0"/>
              <w:marRight w:val="0"/>
              <w:marTop w:val="0"/>
              <w:marBottom w:val="0"/>
              <w:divBdr>
                <w:top w:val="none" w:sz="0" w:space="0" w:color="auto"/>
                <w:left w:val="none" w:sz="0" w:space="0" w:color="auto"/>
                <w:bottom w:val="none" w:sz="0" w:space="0" w:color="auto"/>
                <w:right w:val="none" w:sz="0" w:space="0" w:color="auto"/>
              </w:divBdr>
            </w:div>
            <w:div w:id="21826361">
              <w:marLeft w:val="0"/>
              <w:marRight w:val="0"/>
              <w:marTop w:val="0"/>
              <w:marBottom w:val="0"/>
              <w:divBdr>
                <w:top w:val="none" w:sz="0" w:space="0" w:color="auto"/>
                <w:left w:val="none" w:sz="0" w:space="0" w:color="auto"/>
                <w:bottom w:val="none" w:sz="0" w:space="0" w:color="auto"/>
                <w:right w:val="none" w:sz="0" w:space="0" w:color="auto"/>
              </w:divBdr>
            </w:div>
            <w:div w:id="4714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0886">
      <w:bodyDiv w:val="1"/>
      <w:marLeft w:val="0"/>
      <w:marRight w:val="0"/>
      <w:marTop w:val="0"/>
      <w:marBottom w:val="0"/>
      <w:divBdr>
        <w:top w:val="none" w:sz="0" w:space="0" w:color="auto"/>
        <w:left w:val="none" w:sz="0" w:space="0" w:color="auto"/>
        <w:bottom w:val="none" w:sz="0" w:space="0" w:color="auto"/>
        <w:right w:val="none" w:sz="0" w:space="0" w:color="auto"/>
      </w:divBdr>
      <w:divsChild>
        <w:div w:id="1960869138">
          <w:marLeft w:val="0"/>
          <w:marRight w:val="0"/>
          <w:marTop w:val="0"/>
          <w:marBottom w:val="0"/>
          <w:divBdr>
            <w:top w:val="none" w:sz="0" w:space="0" w:color="auto"/>
            <w:left w:val="none" w:sz="0" w:space="0" w:color="auto"/>
            <w:bottom w:val="none" w:sz="0" w:space="0" w:color="auto"/>
            <w:right w:val="none" w:sz="0" w:space="0" w:color="auto"/>
          </w:divBdr>
          <w:divsChild>
            <w:div w:id="553855619">
              <w:marLeft w:val="0"/>
              <w:marRight w:val="0"/>
              <w:marTop w:val="0"/>
              <w:marBottom w:val="0"/>
              <w:divBdr>
                <w:top w:val="none" w:sz="0" w:space="0" w:color="auto"/>
                <w:left w:val="none" w:sz="0" w:space="0" w:color="auto"/>
                <w:bottom w:val="none" w:sz="0" w:space="0" w:color="auto"/>
                <w:right w:val="none" w:sz="0" w:space="0" w:color="auto"/>
              </w:divBdr>
            </w:div>
            <w:div w:id="14507163">
              <w:marLeft w:val="0"/>
              <w:marRight w:val="0"/>
              <w:marTop w:val="0"/>
              <w:marBottom w:val="0"/>
              <w:divBdr>
                <w:top w:val="none" w:sz="0" w:space="0" w:color="auto"/>
                <w:left w:val="none" w:sz="0" w:space="0" w:color="auto"/>
                <w:bottom w:val="none" w:sz="0" w:space="0" w:color="auto"/>
                <w:right w:val="none" w:sz="0" w:space="0" w:color="auto"/>
              </w:divBdr>
            </w:div>
            <w:div w:id="1054506907">
              <w:marLeft w:val="0"/>
              <w:marRight w:val="0"/>
              <w:marTop w:val="0"/>
              <w:marBottom w:val="0"/>
              <w:divBdr>
                <w:top w:val="none" w:sz="0" w:space="0" w:color="auto"/>
                <w:left w:val="none" w:sz="0" w:space="0" w:color="auto"/>
                <w:bottom w:val="none" w:sz="0" w:space="0" w:color="auto"/>
                <w:right w:val="none" w:sz="0" w:space="0" w:color="auto"/>
              </w:divBdr>
            </w:div>
            <w:div w:id="2138908107">
              <w:marLeft w:val="0"/>
              <w:marRight w:val="0"/>
              <w:marTop w:val="0"/>
              <w:marBottom w:val="0"/>
              <w:divBdr>
                <w:top w:val="none" w:sz="0" w:space="0" w:color="auto"/>
                <w:left w:val="none" w:sz="0" w:space="0" w:color="auto"/>
                <w:bottom w:val="none" w:sz="0" w:space="0" w:color="auto"/>
                <w:right w:val="none" w:sz="0" w:space="0" w:color="auto"/>
              </w:divBdr>
            </w:div>
            <w:div w:id="1721437246">
              <w:marLeft w:val="0"/>
              <w:marRight w:val="0"/>
              <w:marTop w:val="0"/>
              <w:marBottom w:val="0"/>
              <w:divBdr>
                <w:top w:val="none" w:sz="0" w:space="0" w:color="auto"/>
                <w:left w:val="none" w:sz="0" w:space="0" w:color="auto"/>
                <w:bottom w:val="none" w:sz="0" w:space="0" w:color="auto"/>
                <w:right w:val="none" w:sz="0" w:space="0" w:color="auto"/>
              </w:divBdr>
            </w:div>
            <w:div w:id="700471967">
              <w:marLeft w:val="0"/>
              <w:marRight w:val="0"/>
              <w:marTop w:val="0"/>
              <w:marBottom w:val="0"/>
              <w:divBdr>
                <w:top w:val="none" w:sz="0" w:space="0" w:color="auto"/>
                <w:left w:val="none" w:sz="0" w:space="0" w:color="auto"/>
                <w:bottom w:val="none" w:sz="0" w:space="0" w:color="auto"/>
                <w:right w:val="none" w:sz="0" w:space="0" w:color="auto"/>
              </w:divBdr>
            </w:div>
            <w:div w:id="403526225">
              <w:marLeft w:val="0"/>
              <w:marRight w:val="0"/>
              <w:marTop w:val="0"/>
              <w:marBottom w:val="0"/>
              <w:divBdr>
                <w:top w:val="none" w:sz="0" w:space="0" w:color="auto"/>
                <w:left w:val="none" w:sz="0" w:space="0" w:color="auto"/>
                <w:bottom w:val="none" w:sz="0" w:space="0" w:color="auto"/>
                <w:right w:val="none" w:sz="0" w:space="0" w:color="auto"/>
              </w:divBdr>
            </w:div>
            <w:div w:id="435709154">
              <w:marLeft w:val="0"/>
              <w:marRight w:val="0"/>
              <w:marTop w:val="0"/>
              <w:marBottom w:val="0"/>
              <w:divBdr>
                <w:top w:val="none" w:sz="0" w:space="0" w:color="auto"/>
                <w:left w:val="none" w:sz="0" w:space="0" w:color="auto"/>
                <w:bottom w:val="none" w:sz="0" w:space="0" w:color="auto"/>
                <w:right w:val="none" w:sz="0" w:space="0" w:color="auto"/>
              </w:divBdr>
            </w:div>
            <w:div w:id="1212427070">
              <w:marLeft w:val="0"/>
              <w:marRight w:val="0"/>
              <w:marTop w:val="0"/>
              <w:marBottom w:val="0"/>
              <w:divBdr>
                <w:top w:val="none" w:sz="0" w:space="0" w:color="auto"/>
                <w:left w:val="none" w:sz="0" w:space="0" w:color="auto"/>
                <w:bottom w:val="none" w:sz="0" w:space="0" w:color="auto"/>
                <w:right w:val="none" w:sz="0" w:space="0" w:color="auto"/>
              </w:divBdr>
            </w:div>
            <w:div w:id="2118982458">
              <w:marLeft w:val="0"/>
              <w:marRight w:val="0"/>
              <w:marTop w:val="0"/>
              <w:marBottom w:val="0"/>
              <w:divBdr>
                <w:top w:val="none" w:sz="0" w:space="0" w:color="auto"/>
                <w:left w:val="none" w:sz="0" w:space="0" w:color="auto"/>
                <w:bottom w:val="none" w:sz="0" w:space="0" w:color="auto"/>
                <w:right w:val="none" w:sz="0" w:space="0" w:color="auto"/>
              </w:divBdr>
            </w:div>
            <w:div w:id="225067757">
              <w:marLeft w:val="0"/>
              <w:marRight w:val="0"/>
              <w:marTop w:val="0"/>
              <w:marBottom w:val="0"/>
              <w:divBdr>
                <w:top w:val="none" w:sz="0" w:space="0" w:color="auto"/>
                <w:left w:val="none" w:sz="0" w:space="0" w:color="auto"/>
                <w:bottom w:val="none" w:sz="0" w:space="0" w:color="auto"/>
                <w:right w:val="none" w:sz="0" w:space="0" w:color="auto"/>
              </w:divBdr>
            </w:div>
            <w:div w:id="147790426">
              <w:marLeft w:val="0"/>
              <w:marRight w:val="0"/>
              <w:marTop w:val="0"/>
              <w:marBottom w:val="0"/>
              <w:divBdr>
                <w:top w:val="none" w:sz="0" w:space="0" w:color="auto"/>
                <w:left w:val="none" w:sz="0" w:space="0" w:color="auto"/>
                <w:bottom w:val="none" w:sz="0" w:space="0" w:color="auto"/>
                <w:right w:val="none" w:sz="0" w:space="0" w:color="auto"/>
              </w:divBdr>
            </w:div>
            <w:div w:id="1916359727">
              <w:marLeft w:val="0"/>
              <w:marRight w:val="0"/>
              <w:marTop w:val="0"/>
              <w:marBottom w:val="0"/>
              <w:divBdr>
                <w:top w:val="none" w:sz="0" w:space="0" w:color="auto"/>
                <w:left w:val="none" w:sz="0" w:space="0" w:color="auto"/>
                <w:bottom w:val="none" w:sz="0" w:space="0" w:color="auto"/>
                <w:right w:val="none" w:sz="0" w:space="0" w:color="auto"/>
              </w:divBdr>
            </w:div>
            <w:div w:id="692651104">
              <w:marLeft w:val="0"/>
              <w:marRight w:val="0"/>
              <w:marTop w:val="0"/>
              <w:marBottom w:val="0"/>
              <w:divBdr>
                <w:top w:val="none" w:sz="0" w:space="0" w:color="auto"/>
                <w:left w:val="none" w:sz="0" w:space="0" w:color="auto"/>
                <w:bottom w:val="none" w:sz="0" w:space="0" w:color="auto"/>
                <w:right w:val="none" w:sz="0" w:space="0" w:color="auto"/>
              </w:divBdr>
            </w:div>
            <w:div w:id="1789549219">
              <w:marLeft w:val="0"/>
              <w:marRight w:val="0"/>
              <w:marTop w:val="0"/>
              <w:marBottom w:val="0"/>
              <w:divBdr>
                <w:top w:val="none" w:sz="0" w:space="0" w:color="auto"/>
                <w:left w:val="none" w:sz="0" w:space="0" w:color="auto"/>
                <w:bottom w:val="none" w:sz="0" w:space="0" w:color="auto"/>
                <w:right w:val="none" w:sz="0" w:space="0" w:color="auto"/>
              </w:divBdr>
            </w:div>
            <w:div w:id="9366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39704">
      <w:bodyDiv w:val="1"/>
      <w:marLeft w:val="0"/>
      <w:marRight w:val="0"/>
      <w:marTop w:val="0"/>
      <w:marBottom w:val="0"/>
      <w:divBdr>
        <w:top w:val="none" w:sz="0" w:space="0" w:color="auto"/>
        <w:left w:val="none" w:sz="0" w:space="0" w:color="auto"/>
        <w:bottom w:val="none" w:sz="0" w:space="0" w:color="auto"/>
        <w:right w:val="none" w:sz="0" w:space="0" w:color="auto"/>
      </w:divBdr>
      <w:divsChild>
        <w:div w:id="685910644">
          <w:marLeft w:val="0"/>
          <w:marRight w:val="0"/>
          <w:marTop w:val="0"/>
          <w:marBottom w:val="0"/>
          <w:divBdr>
            <w:top w:val="none" w:sz="0" w:space="0" w:color="auto"/>
            <w:left w:val="none" w:sz="0" w:space="0" w:color="auto"/>
            <w:bottom w:val="none" w:sz="0" w:space="0" w:color="auto"/>
            <w:right w:val="none" w:sz="0" w:space="0" w:color="auto"/>
          </w:divBdr>
          <w:divsChild>
            <w:div w:id="740493258">
              <w:marLeft w:val="0"/>
              <w:marRight w:val="0"/>
              <w:marTop w:val="0"/>
              <w:marBottom w:val="0"/>
              <w:divBdr>
                <w:top w:val="none" w:sz="0" w:space="0" w:color="auto"/>
                <w:left w:val="none" w:sz="0" w:space="0" w:color="auto"/>
                <w:bottom w:val="none" w:sz="0" w:space="0" w:color="auto"/>
                <w:right w:val="none" w:sz="0" w:space="0" w:color="auto"/>
              </w:divBdr>
            </w:div>
            <w:div w:id="1628269496">
              <w:marLeft w:val="0"/>
              <w:marRight w:val="0"/>
              <w:marTop w:val="0"/>
              <w:marBottom w:val="0"/>
              <w:divBdr>
                <w:top w:val="none" w:sz="0" w:space="0" w:color="auto"/>
                <w:left w:val="none" w:sz="0" w:space="0" w:color="auto"/>
                <w:bottom w:val="none" w:sz="0" w:space="0" w:color="auto"/>
                <w:right w:val="none" w:sz="0" w:space="0" w:color="auto"/>
              </w:divBdr>
            </w:div>
            <w:div w:id="747964577">
              <w:marLeft w:val="0"/>
              <w:marRight w:val="0"/>
              <w:marTop w:val="0"/>
              <w:marBottom w:val="0"/>
              <w:divBdr>
                <w:top w:val="none" w:sz="0" w:space="0" w:color="auto"/>
                <w:left w:val="none" w:sz="0" w:space="0" w:color="auto"/>
                <w:bottom w:val="none" w:sz="0" w:space="0" w:color="auto"/>
                <w:right w:val="none" w:sz="0" w:space="0" w:color="auto"/>
              </w:divBdr>
            </w:div>
            <w:div w:id="444470489">
              <w:marLeft w:val="0"/>
              <w:marRight w:val="0"/>
              <w:marTop w:val="0"/>
              <w:marBottom w:val="0"/>
              <w:divBdr>
                <w:top w:val="none" w:sz="0" w:space="0" w:color="auto"/>
                <w:left w:val="none" w:sz="0" w:space="0" w:color="auto"/>
                <w:bottom w:val="none" w:sz="0" w:space="0" w:color="auto"/>
                <w:right w:val="none" w:sz="0" w:space="0" w:color="auto"/>
              </w:divBdr>
            </w:div>
            <w:div w:id="1149518972">
              <w:marLeft w:val="0"/>
              <w:marRight w:val="0"/>
              <w:marTop w:val="0"/>
              <w:marBottom w:val="0"/>
              <w:divBdr>
                <w:top w:val="none" w:sz="0" w:space="0" w:color="auto"/>
                <w:left w:val="none" w:sz="0" w:space="0" w:color="auto"/>
                <w:bottom w:val="none" w:sz="0" w:space="0" w:color="auto"/>
                <w:right w:val="none" w:sz="0" w:space="0" w:color="auto"/>
              </w:divBdr>
            </w:div>
            <w:div w:id="1636838934">
              <w:marLeft w:val="0"/>
              <w:marRight w:val="0"/>
              <w:marTop w:val="0"/>
              <w:marBottom w:val="0"/>
              <w:divBdr>
                <w:top w:val="none" w:sz="0" w:space="0" w:color="auto"/>
                <w:left w:val="none" w:sz="0" w:space="0" w:color="auto"/>
                <w:bottom w:val="none" w:sz="0" w:space="0" w:color="auto"/>
                <w:right w:val="none" w:sz="0" w:space="0" w:color="auto"/>
              </w:divBdr>
            </w:div>
            <w:div w:id="617181270">
              <w:marLeft w:val="0"/>
              <w:marRight w:val="0"/>
              <w:marTop w:val="0"/>
              <w:marBottom w:val="0"/>
              <w:divBdr>
                <w:top w:val="none" w:sz="0" w:space="0" w:color="auto"/>
                <w:left w:val="none" w:sz="0" w:space="0" w:color="auto"/>
                <w:bottom w:val="none" w:sz="0" w:space="0" w:color="auto"/>
                <w:right w:val="none" w:sz="0" w:space="0" w:color="auto"/>
              </w:divBdr>
            </w:div>
            <w:div w:id="952635529">
              <w:marLeft w:val="0"/>
              <w:marRight w:val="0"/>
              <w:marTop w:val="0"/>
              <w:marBottom w:val="0"/>
              <w:divBdr>
                <w:top w:val="none" w:sz="0" w:space="0" w:color="auto"/>
                <w:left w:val="none" w:sz="0" w:space="0" w:color="auto"/>
                <w:bottom w:val="none" w:sz="0" w:space="0" w:color="auto"/>
                <w:right w:val="none" w:sz="0" w:space="0" w:color="auto"/>
              </w:divBdr>
            </w:div>
            <w:div w:id="1626086223">
              <w:marLeft w:val="0"/>
              <w:marRight w:val="0"/>
              <w:marTop w:val="0"/>
              <w:marBottom w:val="0"/>
              <w:divBdr>
                <w:top w:val="none" w:sz="0" w:space="0" w:color="auto"/>
                <w:left w:val="none" w:sz="0" w:space="0" w:color="auto"/>
                <w:bottom w:val="none" w:sz="0" w:space="0" w:color="auto"/>
                <w:right w:val="none" w:sz="0" w:space="0" w:color="auto"/>
              </w:divBdr>
            </w:div>
            <w:div w:id="928929231">
              <w:marLeft w:val="0"/>
              <w:marRight w:val="0"/>
              <w:marTop w:val="0"/>
              <w:marBottom w:val="0"/>
              <w:divBdr>
                <w:top w:val="none" w:sz="0" w:space="0" w:color="auto"/>
                <w:left w:val="none" w:sz="0" w:space="0" w:color="auto"/>
                <w:bottom w:val="none" w:sz="0" w:space="0" w:color="auto"/>
                <w:right w:val="none" w:sz="0" w:space="0" w:color="auto"/>
              </w:divBdr>
            </w:div>
            <w:div w:id="2140419112">
              <w:marLeft w:val="0"/>
              <w:marRight w:val="0"/>
              <w:marTop w:val="0"/>
              <w:marBottom w:val="0"/>
              <w:divBdr>
                <w:top w:val="none" w:sz="0" w:space="0" w:color="auto"/>
                <w:left w:val="none" w:sz="0" w:space="0" w:color="auto"/>
                <w:bottom w:val="none" w:sz="0" w:space="0" w:color="auto"/>
                <w:right w:val="none" w:sz="0" w:space="0" w:color="auto"/>
              </w:divBdr>
            </w:div>
            <w:div w:id="94061786">
              <w:marLeft w:val="0"/>
              <w:marRight w:val="0"/>
              <w:marTop w:val="0"/>
              <w:marBottom w:val="0"/>
              <w:divBdr>
                <w:top w:val="none" w:sz="0" w:space="0" w:color="auto"/>
                <w:left w:val="none" w:sz="0" w:space="0" w:color="auto"/>
                <w:bottom w:val="none" w:sz="0" w:space="0" w:color="auto"/>
                <w:right w:val="none" w:sz="0" w:space="0" w:color="auto"/>
              </w:divBdr>
            </w:div>
            <w:div w:id="1920017122">
              <w:marLeft w:val="0"/>
              <w:marRight w:val="0"/>
              <w:marTop w:val="0"/>
              <w:marBottom w:val="0"/>
              <w:divBdr>
                <w:top w:val="none" w:sz="0" w:space="0" w:color="auto"/>
                <w:left w:val="none" w:sz="0" w:space="0" w:color="auto"/>
                <w:bottom w:val="none" w:sz="0" w:space="0" w:color="auto"/>
                <w:right w:val="none" w:sz="0" w:space="0" w:color="auto"/>
              </w:divBdr>
            </w:div>
            <w:div w:id="1103379876">
              <w:marLeft w:val="0"/>
              <w:marRight w:val="0"/>
              <w:marTop w:val="0"/>
              <w:marBottom w:val="0"/>
              <w:divBdr>
                <w:top w:val="none" w:sz="0" w:space="0" w:color="auto"/>
                <w:left w:val="none" w:sz="0" w:space="0" w:color="auto"/>
                <w:bottom w:val="none" w:sz="0" w:space="0" w:color="auto"/>
                <w:right w:val="none" w:sz="0" w:space="0" w:color="auto"/>
              </w:divBdr>
            </w:div>
            <w:div w:id="1657342209">
              <w:marLeft w:val="0"/>
              <w:marRight w:val="0"/>
              <w:marTop w:val="0"/>
              <w:marBottom w:val="0"/>
              <w:divBdr>
                <w:top w:val="none" w:sz="0" w:space="0" w:color="auto"/>
                <w:left w:val="none" w:sz="0" w:space="0" w:color="auto"/>
                <w:bottom w:val="none" w:sz="0" w:space="0" w:color="auto"/>
                <w:right w:val="none" w:sz="0" w:space="0" w:color="auto"/>
              </w:divBdr>
            </w:div>
            <w:div w:id="19581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4881">
      <w:bodyDiv w:val="1"/>
      <w:marLeft w:val="0"/>
      <w:marRight w:val="0"/>
      <w:marTop w:val="0"/>
      <w:marBottom w:val="0"/>
      <w:divBdr>
        <w:top w:val="none" w:sz="0" w:space="0" w:color="auto"/>
        <w:left w:val="none" w:sz="0" w:space="0" w:color="auto"/>
        <w:bottom w:val="none" w:sz="0" w:space="0" w:color="auto"/>
        <w:right w:val="none" w:sz="0" w:space="0" w:color="auto"/>
      </w:divBdr>
      <w:divsChild>
        <w:div w:id="1940798697">
          <w:marLeft w:val="0"/>
          <w:marRight w:val="0"/>
          <w:marTop w:val="0"/>
          <w:marBottom w:val="0"/>
          <w:divBdr>
            <w:top w:val="none" w:sz="0" w:space="0" w:color="auto"/>
            <w:left w:val="none" w:sz="0" w:space="0" w:color="auto"/>
            <w:bottom w:val="none" w:sz="0" w:space="0" w:color="auto"/>
            <w:right w:val="none" w:sz="0" w:space="0" w:color="auto"/>
          </w:divBdr>
          <w:divsChild>
            <w:div w:id="1587224198">
              <w:marLeft w:val="0"/>
              <w:marRight w:val="0"/>
              <w:marTop w:val="0"/>
              <w:marBottom w:val="0"/>
              <w:divBdr>
                <w:top w:val="none" w:sz="0" w:space="0" w:color="auto"/>
                <w:left w:val="none" w:sz="0" w:space="0" w:color="auto"/>
                <w:bottom w:val="none" w:sz="0" w:space="0" w:color="auto"/>
                <w:right w:val="none" w:sz="0" w:space="0" w:color="auto"/>
              </w:divBdr>
            </w:div>
            <w:div w:id="511534357">
              <w:marLeft w:val="0"/>
              <w:marRight w:val="0"/>
              <w:marTop w:val="0"/>
              <w:marBottom w:val="0"/>
              <w:divBdr>
                <w:top w:val="none" w:sz="0" w:space="0" w:color="auto"/>
                <w:left w:val="none" w:sz="0" w:space="0" w:color="auto"/>
                <w:bottom w:val="none" w:sz="0" w:space="0" w:color="auto"/>
                <w:right w:val="none" w:sz="0" w:space="0" w:color="auto"/>
              </w:divBdr>
            </w:div>
            <w:div w:id="1893535905">
              <w:marLeft w:val="0"/>
              <w:marRight w:val="0"/>
              <w:marTop w:val="0"/>
              <w:marBottom w:val="0"/>
              <w:divBdr>
                <w:top w:val="none" w:sz="0" w:space="0" w:color="auto"/>
                <w:left w:val="none" w:sz="0" w:space="0" w:color="auto"/>
                <w:bottom w:val="none" w:sz="0" w:space="0" w:color="auto"/>
                <w:right w:val="none" w:sz="0" w:space="0" w:color="auto"/>
              </w:divBdr>
            </w:div>
            <w:div w:id="1828201894">
              <w:marLeft w:val="0"/>
              <w:marRight w:val="0"/>
              <w:marTop w:val="0"/>
              <w:marBottom w:val="0"/>
              <w:divBdr>
                <w:top w:val="none" w:sz="0" w:space="0" w:color="auto"/>
                <w:left w:val="none" w:sz="0" w:space="0" w:color="auto"/>
                <w:bottom w:val="none" w:sz="0" w:space="0" w:color="auto"/>
                <w:right w:val="none" w:sz="0" w:space="0" w:color="auto"/>
              </w:divBdr>
            </w:div>
            <w:div w:id="1727680992">
              <w:marLeft w:val="0"/>
              <w:marRight w:val="0"/>
              <w:marTop w:val="0"/>
              <w:marBottom w:val="0"/>
              <w:divBdr>
                <w:top w:val="none" w:sz="0" w:space="0" w:color="auto"/>
                <w:left w:val="none" w:sz="0" w:space="0" w:color="auto"/>
                <w:bottom w:val="none" w:sz="0" w:space="0" w:color="auto"/>
                <w:right w:val="none" w:sz="0" w:space="0" w:color="auto"/>
              </w:divBdr>
            </w:div>
            <w:div w:id="464351391">
              <w:marLeft w:val="0"/>
              <w:marRight w:val="0"/>
              <w:marTop w:val="0"/>
              <w:marBottom w:val="0"/>
              <w:divBdr>
                <w:top w:val="none" w:sz="0" w:space="0" w:color="auto"/>
                <w:left w:val="none" w:sz="0" w:space="0" w:color="auto"/>
                <w:bottom w:val="none" w:sz="0" w:space="0" w:color="auto"/>
                <w:right w:val="none" w:sz="0" w:space="0" w:color="auto"/>
              </w:divBdr>
            </w:div>
            <w:div w:id="537737083">
              <w:marLeft w:val="0"/>
              <w:marRight w:val="0"/>
              <w:marTop w:val="0"/>
              <w:marBottom w:val="0"/>
              <w:divBdr>
                <w:top w:val="none" w:sz="0" w:space="0" w:color="auto"/>
                <w:left w:val="none" w:sz="0" w:space="0" w:color="auto"/>
                <w:bottom w:val="none" w:sz="0" w:space="0" w:color="auto"/>
                <w:right w:val="none" w:sz="0" w:space="0" w:color="auto"/>
              </w:divBdr>
            </w:div>
            <w:div w:id="1928225273">
              <w:marLeft w:val="0"/>
              <w:marRight w:val="0"/>
              <w:marTop w:val="0"/>
              <w:marBottom w:val="0"/>
              <w:divBdr>
                <w:top w:val="none" w:sz="0" w:space="0" w:color="auto"/>
                <w:left w:val="none" w:sz="0" w:space="0" w:color="auto"/>
                <w:bottom w:val="none" w:sz="0" w:space="0" w:color="auto"/>
                <w:right w:val="none" w:sz="0" w:space="0" w:color="auto"/>
              </w:divBdr>
            </w:div>
            <w:div w:id="714504349">
              <w:marLeft w:val="0"/>
              <w:marRight w:val="0"/>
              <w:marTop w:val="0"/>
              <w:marBottom w:val="0"/>
              <w:divBdr>
                <w:top w:val="none" w:sz="0" w:space="0" w:color="auto"/>
                <w:left w:val="none" w:sz="0" w:space="0" w:color="auto"/>
                <w:bottom w:val="none" w:sz="0" w:space="0" w:color="auto"/>
                <w:right w:val="none" w:sz="0" w:space="0" w:color="auto"/>
              </w:divBdr>
            </w:div>
            <w:div w:id="1068113064">
              <w:marLeft w:val="0"/>
              <w:marRight w:val="0"/>
              <w:marTop w:val="0"/>
              <w:marBottom w:val="0"/>
              <w:divBdr>
                <w:top w:val="none" w:sz="0" w:space="0" w:color="auto"/>
                <w:left w:val="none" w:sz="0" w:space="0" w:color="auto"/>
                <w:bottom w:val="none" w:sz="0" w:space="0" w:color="auto"/>
                <w:right w:val="none" w:sz="0" w:space="0" w:color="auto"/>
              </w:divBdr>
            </w:div>
            <w:div w:id="1454593812">
              <w:marLeft w:val="0"/>
              <w:marRight w:val="0"/>
              <w:marTop w:val="0"/>
              <w:marBottom w:val="0"/>
              <w:divBdr>
                <w:top w:val="none" w:sz="0" w:space="0" w:color="auto"/>
                <w:left w:val="none" w:sz="0" w:space="0" w:color="auto"/>
                <w:bottom w:val="none" w:sz="0" w:space="0" w:color="auto"/>
                <w:right w:val="none" w:sz="0" w:space="0" w:color="auto"/>
              </w:divBdr>
            </w:div>
            <w:div w:id="727220048">
              <w:marLeft w:val="0"/>
              <w:marRight w:val="0"/>
              <w:marTop w:val="0"/>
              <w:marBottom w:val="0"/>
              <w:divBdr>
                <w:top w:val="none" w:sz="0" w:space="0" w:color="auto"/>
                <w:left w:val="none" w:sz="0" w:space="0" w:color="auto"/>
                <w:bottom w:val="none" w:sz="0" w:space="0" w:color="auto"/>
                <w:right w:val="none" w:sz="0" w:space="0" w:color="auto"/>
              </w:divBdr>
            </w:div>
            <w:div w:id="989097081">
              <w:marLeft w:val="0"/>
              <w:marRight w:val="0"/>
              <w:marTop w:val="0"/>
              <w:marBottom w:val="0"/>
              <w:divBdr>
                <w:top w:val="none" w:sz="0" w:space="0" w:color="auto"/>
                <w:left w:val="none" w:sz="0" w:space="0" w:color="auto"/>
                <w:bottom w:val="none" w:sz="0" w:space="0" w:color="auto"/>
                <w:right w:val="none" w:sz="0" w:space="0" w:color="auto"/>
              </w:divBdr>
            </w:div>
            <w:div w:id="1965429150">
              <w:marLeft w:val="0"/>
              <w:marRight w:val="0"/>
              <w:marTop w:val="0"/>
              <w:marBottom w:val="0"/>
              <w:divBdr>
                <w:top w:val="none" w:sz="0" w:space="0" w:color="auto"/>
                <w:left w:val="none" w:sz="0" w:space="0" w:color="auto"/>
                <w:bottom w:val="none" w:sz="0" w:space="0" w:color="auto"/>
                <w:right w:val="none" w:sz="0" w:space="0" w:color="auto"/>
              </w:divBdr>
            </w:div>
            <w:div w:id="1953130324">
              <w:marLeft w:val="0"/>
              <w:marRight w:val="0"/>
              <w:marTop w:val="0"/>
              <w:marBottom w:val="0"/>
              <w:divBdr>
                <w:top w:val="none" w:sz="0" w:space="0" w:color="auto"/>
                <w:left w:val="none" w:sz="0" w:space="0" w:color="auto"/>
                <w:bottom w:val="none" w:sz="0" w:space="0" w:color="auto"/>
                <w:right w:val="none" w:sz="0" w:space="0" w:color="auto"/>
              </w:divBdr>
            </w:div>
            <w:div w:id="712583578">
              <w:marLeft w:val="0"/>
              <w:marRight w:val="0"/>
              <w:marTop w:val="0"/>
              <w:marBottom w:val="0"/>
              <w:divBdr>
                <w:top w:val="none" w:sz="0" w:space="0" w:color="auto"/>
                <w:left w:val="none" w:sz="0" w:space="0" w:color="auto"/>
                <w:bottom w:val="none" w:sz="0" w:space="0" w:color="auto"/>
                <w:right w:val="none" w:sz="0" w:space="0" w:color="auto"/>
              </w:divBdr>
            </w:div>
            <w:div w:id="434058932">
              <w:marLeft w:val="0"/>
              <w:marRight w:val="0"/>
              <w:marTop w:val="0"/>
              <w:marBottom w:val="0"/>
              <w:divBdr>
                <w:top w:val="none" w:sz="0" w:space="0" w:color="auto"/>
                <w:left w:val="none" w:sz="0" w:space="0" w:color="auto"/>
                <w:bottom w:val="none" w:sz="0" w:space="0" w:color="auto"/>
                <w:right w:val="none" w:sz="0" w:space="0" w:color="auto"/>
              </w:divBdr>
            </w:div>
            <w:div w:id="989358295">
              <w:marLeft w:val="0"/>
              <w:marRight w:val="0"/>
              <w:marTop w:val="0"/>
              <w:marBottom w:val="0"/>
              <w:divBdr>
                <w:top w:val="none" w:sz="0" w:space="0" w:color="auto"/>
                <w:left w:val="none" w:sz="0" w:space="0" w:color="auto"/>
                <w:bottom w:val="none" w:sz="0" w:space="0" w:color="auto"/>
                <w:right w:val="none" w:sz="0" w:space="0" w:color="auto"/>
              </w:divBdr>
            </w:div>
            <w:div w:id="757335554">
              <w:marLeft w:val="0"/>
              <w:marRight w:val="0"/>
              <w:marTop w:val="0"/>
              <w:marBottom w:val="0"/>
              <w:divBdr>
                <w:top w:val="none" w:sz="0" w:space="0" w:color="auto"/>
                <w:left w:val="none" w:sz="0" w:space="0" w:color="auto"/>
                <w:bottom w:val="none" w:sz="0" w:space="0" w:color="auto"/>
                <w:right w:val="none" w:sz="0" w:space="0" w:color="auto"/>
              </w:divBdr>
            </w:div>
            <w:div w:id="2101755906">
              <w:marLeft w:val="0"/>
              <w:marRight w:val="0"/>
              <w:marTop w:val="0"/>
              <w:marBottom w:val="0"/>
              <w:divBdr>
                <w:top w:val="none" w:sz="0" w:space="0" w:color="auto"/>
                <w:left w:val="none" w:sz="0" w:space="0" w:color="auto"/>
                <w:bottom w:val="none" w:sz="0" w:space="0" w:color="auto"/>
                <w:right w:val="none" w:sz="0" w:space="0" w:color="auto"/>
              </w:divBdr>
            </w:div>
            <w:div w:id="646907991">
              <w:marLeft w:val="0"/>
              <w:marRight w:val="0"/>
              <w:marTop w:val="0"/>
              <w:marBottom w:val="0"/>
              <w:divBdr>
                <w:top w:val="none" w:sz="0" w:space="0" w:color="auto"/>
                <w:left w:val="none" w:sz="0" w:space="0" w:color="auto"/>
                <w:bottom w:val="none" w:sz="0" w:space="0" w:color="auto"/>
                <w:right w:val="none" w:sz="0" w:space="0" w:color="auto"/>
              </w:divBdr>
            </w:div>
            <w:div w:id="1975912954">
              <w:marLeft w:val="0"/>
              <w:marRight w:val="0"/>
              <w:marTop w:val="0"/>
              <w:marBottom w:val="0"/>
              <w:divBdr>
                <w:top w:val="none" w:sz="0" w:space="0" w:color="auto"/>
                <w:left w:val="none" w:sz="0" w:space="0" w:color="auto"/>
                <w:bottom w:val="none" w:sz="0" w:space="0" w:color="auto"/>
                <w:right w:val="none" w:sz="0" w:space="0" w:color="auto"/>
              </w:divBdr>
            </w:div>
            <w:div w:id="1312100308">
              <w:marLeft w:val="0"/>
              <w:marRight w:val="0"/>
              <w:marTop w:val="0"/>
              <w:marBottom w:val="0"/>
              <w:divBdr>
                <w:top w:val="none" w:sz="0" w:space="0" w:color="auto"/>
                <w:left w:val="none" w:sz="0" w:space="0" w:color="auto"/>
                <w:bottom w:val="none" w:sz="0" w:space="0" w:color="auto"/>
                <w:right w:val="none" w:sz="0" w:space="0" w:color="auto"/>
              </w:divBdr>
            </w:div>
            <w:div w:id="1279290573">
              <w:marLeft w:val="0"/>
              <w:marRight w:val="0"/>
              <w:marTop w:val="0"/>
              <w:marBottom w:val="0"/>
              <w:divBdr>
                <w:top w:val="none" w:sz="0" w:space="0" w:color="auto"/>
                <w:left w:val="none" w:sz="0" w:space="0" w:color="auto"/>
                <w:bottom w:val="none" w:sz="0" w:space="0" w:color="auto"/>
                <w:right w:val="none" w:sz="0" w:space="0" w:color="auto"/>
              </w:divBdr>
            </w:div>
            <w:div w:id="165484564">
              <w:marLeft w:val="0"/>
              <w:marRight w:val="0"/>
              <w:marTop w:val="0"/>
              <w:marBottom w:val="0"/>
              <w:divBdr>
                <w:top w:val="none" w:sz="0" w:space="0" w:color="auto"/>
                <w:left w:val="none" w:sz="0" w:space="0" w:color="auto"/>
                <w:bottom w:val="none" w:sz="0" w:space="0" w:color="auto"/>
                <w:right w:val="none" w:sz="0" w:space="0" w:color="auto"/>
              </w:divBdr>
            </w:div>
            <w:div w:id="1330912187">
              <w:marLeft w:val="0"/>
              <w:marRight w:val="0"/>
              <w:marTop w:val="0"/>
              <w:marBottom w:val="0"/>
              <w:divBdr>
                <w:top w:val="none" w:sz="0" w:space="0" w:color="auto"/>
                <w:left w:val="none" w:sz="0" w:space="0" w:color="auto"/>
                <w:bottom w:val="none" w:sz="0" w:space="0" w:color="auto"/>
                <w:right w:val="none" w:sz="0" w:space="0" w:color="auto"/>
              </w:divBdr>
            </w:div>
            <w:div w:id="1970358506">
              <w:marLeft w:val="0"/>
              <w:marRight w:val="0"/>
              <w:marTop w:val="0"/>
              <w:marBottom w:val="0"/>
              <w:divBdr>
                <w:top w:val="none" w:sz="0" w:space="0" w:color="auto"/>
                <w:left w:val="none" w:sz="0" w:space="0" w:color="auto"/>
                <w:bottom w:val="none" w:sz="0" w:space="0" w:color="auto"/>
                <w:right w:val="none" w:sz="0" w:space="0" w:color="auto"/>
              </w:divBdr>
            </w:div>
            <w:div w:id="1404716837">
              <w:marLeft w:val="0"/>
              <w:marRight w:val="0"/>
              <w:marTop w:val="0"/>
              <w:marBottom w:val="0"/>
              <w:divBdr>
                <w:top w:val="none" w:sz="0" w:space="0" w:color="auto"/>
                <w:left w:val="none" w:sz="0" w:space="0" w:color="auto"/>
                <w:bottom w:val="none" w:sz="0" w:space="0" w:color="auto"/>
                <w:right w:val="none" w:sz="0" w:space="0" w:color="auto"/>
              </w:divBdr>
            </w:div>
            <w:div w:id="1668703659">
              <w:marLeft w:val="0"/>
              <w:marRight w:val="0"/>
              <w:marTop w:val="0"/>
              <w:marBottom w:val="0"/>
              <w:divBdr>
                <w:top w:val="none" w:sz="0" w:space="0" w:color="auto"/>
                <w:left w:val="none" w:sz="0" w:space="0" w:color="auto"/>
                <w:bottom w:val="none" w:sz="0" w:space="0" w:color="auto"/>
                <w:right w:val="none" w:sz="0" w:space="0" w:color="auto"/>
              </w:divBdr>
            </w:div>
            <w:div w:id="2126584170">
              <w:marLeft w:val="0"/>
              <w:marRight w:val="0"/>
              <w:marTop w:val="0"/>
              <w:marBottom w:val="0"/>
              <w:divBdr>
                <w:top w:val="none" w:sz="0" w:space="0" w:color="auto"/>
                <w:left w:val="none" w:sz="0" w:space="0" w:color="auto"/>
                <w:bottom w:val="none" w:sz="0" w:space="0" w:color="auto"/>
                <w:right w:val="none" w:sz="0" w:space="0" w:color="auto"/>
              </w:divBdr>
            </w:div>
            <w:div w:id="390202410">
              <w:marLeft w:val="0"/>
              <w:marRight w:val="0"/>
              <w:marTop w:val="0"/>
              <w:marBottom w:val="0"/>
              <w:divBdr>
                <w:top w:val="none" w:sz="0" w:space="0" w:color="auto"/>
                <w:left w:val="none" w:sz="0" w:space="0" w:color="auto"/>
                <w:bottom w:val="none" w:sz="0" w:space="0" w:color="auto"/>
                <w:right w:val="none" w:sz="0" w:space="0" w:color="auto"/>
              </w:divBdr>
            </w:div>
            <w:div w:id="1093433495">
              <w:marLeft w:val="0"/>
              <w:marRight w:val="0"/>
              <w:marTop w:val="0"/>
              <w:marBottom w:val="0"/>
              <w:divBdr>
                <w:top w:val="none" w:sz="0" w:space="0" w:color="auto"/>
                <w:left w:val="none" w:sz="0" w:space="0" w:color="auto"/>
                <w:bottom w:val="none" w:sz="0" w:space="0" w:color="auto"/>
                <w:right w:val="none" w:sz="0" w:space="0" w:color="auto"/>
              </w:divBdr>
            </w:div>
            <w:div w:id="1612395312">
              <w:marLeft w:val="0"/>
              <w:marRight w:val="0"/>
              <w:marTop w:val="0"/>
              <w:marBottom w:val="0"/>
              <w:divBdr>
                <w:top w:val="none" w:sz="0" w:space="0" w:color="auto"/>
                <w:left w:val="none" w:sz="0" w:space="0" w:color="auto"/>
                <w:bottom w:val="none" w:sz="0" w:space="0" w:color="auto"/>
                <w:right w:val="none" w:sz="0" w:space="0" w:color="auto"/>
              </w:divBdr>
            </w:div>
            <w:div w:id="1294753276">
              <w:marLeft w:val="0"/>
              <w:marRight w:val="0"/>
              <w:marTop w:val="0"/>
              <w:marBottom w:val="0"/>
              <w:divBdr>
                <w:top w:val="none" w:sz="0" w:space="0" w:color="auto"/>
                <w:left w:val="none" w:sz="0" w:space="0" w:color="auto"/>
                <w:bottom w:val="none" w:sz="0" w:space="0" w:color="auto"/>
                <w:right w:val="none" w:sz="0" w:space="0" w:color="auto"/>
              </w:divBdr>
            </w:div>
            <w:div w:id="616066957">
              <w:marLeft w:val="0"/>
              <w:marRight w:val="0"/>
              <w:marTop w:val="0"/>
              <w:marBottom w:val="0"/>
              <w:divBdr>
                <w:top w:val="none" w:sz="0" w:space="0" w:color="auto"/>
                <w:left w:val="none" w:sz="0" w:space="0" w:color="auto"/>
                <w:bottom w:val="none" w:sz="0" w:space="0" w:color="auto"/>
                <w:right w:val="none" w:sz="0" w:space="0" w:color="auto"/>
              </w:divBdr>
            </w:div>
            <w:div w:id="251282036">
              <w:marLeft w:val="0"/>
              <w:marRight w:val="0"/>
              <w:marTop w:val="0"/>
              <w:marBottom w:val="0"/>
              <w:divBdr>
                <w:top w:val="none" w:sz="0" w:space="0" w:color="auto"/>
                <w:left w:val="none" w:sz="0" w:space="0" w:color="auto"/>
                <w:bottom w:val="none" w:sz="0" w:space="0" w:color="auto"/>
                <w:right w:val="none" w:sz="0" w:space="0" w:color="auto"/>
              </w:divBdr>
            </w:div>
            <w:div w:id="1818262319">
              <w:marLeft w:val="0"/>
              <w:marRight w:val="0"/>
              <w:marTop w:val="0"/>
              <w:marBottom w:val="0"/>
              <w:divBdr>
                <w:top w:val="none" w:sz="0" w:space="0" w:color="auto"/>
                <w:left w:val="none" w:sz="0" w:space="0" w:color="auto"/>
                <w:bottom w:val="none" w:sz="0" w:space="0" w:color="auto"/>
                <w:right w:val="none" w:sz="0" w:space="0" w:color="auto"/>
              </w:divBdr>
            </w:div>
            <w:div w:id="1803225722">
              <w:marLeft w:val="0"/>
              <w:marRight w:val="0"/>
              <w:marTop w:val="0"/>
              <w:marBottom w:val="0"/>
              <w:divBdr>
                <w:top w:val="none" w:sz="0" w:space="0" w:color="auto"/>
                <w:left w:val="none" w:sz="0" w:space="0" w:color="auto"/>
                <w:bottom w:val="none" w:sz="0" w:space="0" w:color="auto"/>
                <w:right w:val="none" w:sz="0" w:space="0" w:color="auto"/>
              </w:divBdr>
            </w:div>
            <w:div w:id="1898972312">
              <w:marLeft w:val="0"/>
              <w:marRight w:val="0"/>
              <w:marTop w:val="0"/>
              <w:marBottom w:val="0"/>
              <w:divBdr>
                <w:top w:val="none" w:sz="0" w:space="0" w:color="auto"/>
                <w:left w:val="none" w:sz="0" w:space="0" w:color="auto"/>
                <w:bottom w:val="none" w:sz="0" w:space="0" w:color="auto"/>
                <w:right w:val="none" w:sz="0" w:space="0" w:color="auto"/>
              </w:divBdr>
            </w:div>
            <w:div w:id="894775394">
              <w:marLeft w:val="0"/>
              <w:marRight w:val="0"/>
              <w:marTop w:val="0"/>
              <w:marBottom w:val="0"/>
              <w:divBdr>
                <w:top w:val="none" w:sz="0" w:space="0" w:color="auto"/>
                <w:left w:val="none" w:sz="0" w:space="0" w:color="auto"/>
                <w:bottom w:val="none" w:sz="0" w:space="0" w:color="auto"/>
                <w:right w:val="none" w:sz="0" w:space="0" w:color="auto"/>
              </w:divBdr>
            </w:div>
            <w:div w:id="10806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5477">
      <w:bodyDiv w:val="1"/>
      <w:marLeft w:val="0"/>
      <w:marRight w:val="0"/>
      <w:marTop w:val="0"/>
      <w:marBottom w:val="0"/>
      <w:divBdr>
        <w:top w:val="none" w:sz="0" w:space="0" w:color="auto"/>
        <w:left w:val="none" w:sz="0" w:space="0" w:color="auto"/>
        <w:bottom w:val="none" w:sz="0" w:space="0" w:color="auto"/>
        <w:right w:val="none" w:sz="0" w:space="0" w:color="auto"/>
      </w:divBdr>
      <w:divsChild>
        <w:div w:id="1816486420">
          <w:marLeft w:val="0"/>
          <w:marRight w:val="0"/>
          <w:marTop w:val="0"/>
          <w:marBottom w:val="0"/>
          <w:divBdr>
            <w:top w:val="none" w:sz="0" w:space="0" w:color="auto"/>
            <w:left w:val="none" w:sz="0" w:space="0" w:color="auto"/>
            <w:bottom w:val="none" w:sz="0" w:space="0" w:color="auto"/>
            <w:right w:val="none" w:sz="0" w:space="0" w:color="auto"/>
          </w:divBdr>
          <w:divsChild>
            <w:div w:id="1879509770">
              <w:marLeft w:val="0"/>
              <w:marRight w:val="0"/>
              <w:marTop w:val="0"/>
              <w:marBottom w:val="0"/>
              <w:divBdr>
                <w:top w:val="none" w:sz="0" w:space="0" w:color="auto"/>
                <w:left w:val="none" w:sz="0" w:space="0" w:color="auto"/>
                <w:bottom w:val="none" w:sz="0" w:space="0" w:color="auto"/>
                <w:right w:val="none" w:sz="0" w:space="0" w:color="auto"/>
              </w:divBdr>
            </w:div>
            <w:div w:id="76942481">
              <w:marLeft w:val="0"/>
              <w:marRight w:val="0"/>
              <w:marTop w:val="0"/>
              <w:marBottom w:val="0"/>
              <w:divBdr>
                <w:top w:val="none" w:sz="0" w:space="0" w:color="auto"/>
                <w:left w:val="none" w:sz="0" w:space="0" w:color="auto"/>
                <w:bottom w:val="none" w:sz="0" w:space="0" w:color="auto"/>
                <w:right w:val="none" w:sz="0" w:space="0" w:color="auto"/>
              </w:divBdr>
            </w:div>
            <w:div w:id="562376324">
              <w:marLeft w:val="0"/>
              <w:marRight w:val="0"/>
              <w:marTop w:val="0"/>
              <w:marBottom w:val="0"/>
              <w:divBdr>
                <w:top w:val="none" w:sz="0" w:space="0" w:color="auto"/>
                <w:left w:val="none" w:sz="0" w:space="0" w:color="auto"/>
                <w:bottom w:val="none" w:sz="0" w:space="0" w:color="auto"/>
                <w:right w:val="none" w:sz="0" w:space="0" w:color="auto"/>
              </w:divBdr>
            </w:div>
            <w:div w:id="233589987">
              <w:marLeft w:val="0"/>
              <w:marRight w:val="0"/>
              <w:marTop w:val="0"/>
              <w:marBottom w:val="0"/>
              <w:divBdr>
                <w:top w:val="none" w:sz="0" w:space="0" w:color="auto"/>
                <w:left w:val="none" w:sz="0" w:space="0" w:color="auto"/>
                <w:bottom w:val="none" w:sz="0" w:space="0" w:color="auto"/>
                <w:right w:val="none" w:sz="0" w:space="0" w:color="auto"/>
              </w:divBdr>
            </w:div>
            <w:div w:id="1347438743">
              <w:marLeft w:val="0"/>
              <w:marRight w:val="0"/>
              <w:marTop w:val="0"/>
              <w:marBottom w:val="0"/>
              <w:divBdr>
                <w:top w:val="none" w:sz="0" w:space="0" w:color="auto"/>
                <w:left w:val="none" w:sz="0" w:space="0" w:color="auto"/>
                <w:bottom w:val="none" w:sz="0" w:space="0" w:color="auto"/>
                <w:right w:val="none" w:sz="0" w:space="0" w:color="auto"/>
              </w:divBdr>
            </w:div>
            <w:div w:id="1806505328">
              <w:marLeft w:val="0"/>
              <w:marRight w:val="0"/>
              <w:marTop w:val="0"/>
              <w:marBottom w:val="0"/>
              <w:divBdr>
                <w:top w:val="none" w:sz="0" w:space="0" w:color="auto"/>
                <w:left w:val="none" w:sz="0" w:space="0" w:color="auto"/>
                <w:bottom w:val="none" w:sz="0" w:space="0" w:color="auto"/>
                <w:right w:val="none" w:sz="0" w:space="0" w:color="auto"/>
              </w:divBdr>
            </w:div>
            <w:div w:id="1914391814">
              <w:marLeft w:val="0"/>
              <w:marRight w:val="0"/>
              <w:marTop w:val="0"/>
              <w:marBottom w:val="0"/>
              <w:divBdr>
                <w:top w:val="none" w:sz="0" w:space="0" w:color="auto"/>
                <w:left w:val="none" w:sz="0" w:space="0" w:color="auto"/>
                <w:bottom w:val="none" w:sz="0" w:space="0" w:color="auto"/>
                <w:right w:val="none" w:sz="0" w:space="0" w:color="auto"/>
              </w:divBdr>
            </w:div>
            <w:div w:id="163010196">
              <w:marLeft w:val="0"/>
              <w:marRight w:val="0"/>
              <w:marTop w:val="0"/>
              <w:marBottom w:val="0"/>
              <w:divBdr>
                <w:top w:val="none" w:sz="0" w:space="0" w:color="auto"/>
                <w:left w:val="none" w:sz="0" w:space="0" w:color="auto"/>
                <w:bottom w:val="none" w:sz="0" w:space="0" w:color="auto"/>
                <w:right w:val="none" w:sz="0" w:space="0" w:color="auto"/>
              </w:divBdr>
            </w:div>
            <w:div w:id="317343409">
              <w:marLeft w:val="0"/>
              <w:marRight w:val="0"/>
              <w:marTop w:val="0"/>
              <w:marBottom w:val="0"/>
              <w:divBdr>
                <w:top w:val="none" w:sz="0" w:space="0" w:color="auto"/>
                <w:left w:val="none" w:sz="0" w:space="0" w:color="auto"/>
                <w:bottom w:val="none" w:sz="0" w:space="0" w:color="auto"/>
                <w:right w:val="none" w:sz="0" w:space="0" w:color="auto"/>
              </w:divBdr>
            </w:div>
            <w:div w:id="390807664">
              <w:marLeft w:val="0"/>
              <w:marRight w:val="0"/>
              <w:marTop w:val="0"/>
              <w:marBottom w:val="0"/>
              <w:divBdr>
                <w:top w:val="none" w:sz="0" w:space="0" w:color="auto"/>
                <w:left w:val="none" w:sz="0" w:space="0" w:color="auto"/>
                <w:bottom w:val="none" w:sz="0" w:space="0" w:color="auto"/>
                <w:right w:val="none" w:sz="0" w:space="0" w:color="auto"/>
              </w:divBdr>
            </w:div>
            <w:div w:id="324935904">
              <w:marLeft w:val="0"/>
              <w:marRight w:val="0"/>
              <w:marTop w:val="0"/>
              <w:marBottom w:val="0"/>
              <w:divBdr>
                <w:top w:val="none" w:sz="0" w:space="0" w:color="auto"/>
                <w:left w:val="none" w:sz="0" w:space="0" w:color="auto"/>
                <w:bottom w:val="none" w:sz="0" w:space="0" w:color="auto"/>
                <w:right w:val="none" w:sz="0" w:space="0" w:color="auto"/>
              </w:divBdr>
            </w:div>
            <w:div w:id="1358696216">
              <w:marLeft w:val="0"/>
              <w:marRight w:val="0"/>
              <w:marTop w:val="0"/>
              <w:marBottom w:val="0"/>
              <w:divBdr>
                <w:top w:val="none" w:sz="0" w:space="0" w:color="auto"/>
                <w:left w:val="none" w:sz="0" w:space="0" w:color="auto"/>
                <w:bottom w:val="none" w:sz="0" w:space="0" w:color="auto"/>
                <w:right w:val="none" w:sz="0" w:space="0" w:color="auto"/>
              </w:divBdr>
            </w:div>
            <w:div w:id="595288218">
              <w:marLeft w:val="0"/>
              <w:marRight w:val="0"/>
              <w:marTop w:val="0"/>
              <w:marBottom w:val="0"/>
              <w:divBdr>
                <w:top w:val="none" w:sz="0" w:space="0" w:color="auto"/>
                <w:left w:val="none" w:sz="0" w:space="0" w:color="auto"/>
                <w:bottom w:val="none" w:sz="0" w:space="0" w:color="auto"/>
                <w:right w:val="none" w:sz="0" w:space="0" w:color="auto"/>
              </w:divBdr>
            </w:div>
            <w:div w:id="391318116">
              <w:marLeft w:val="0"/>
              <w:marRight w:val="0"/>
              <w:marTop w:val="0"/>
              <w:marBottom w:val="0"/>
              <w:divBdr>
                <w:top w:val="none" w:sz="0" w:space="0" w:color="auto"/>
                <w:left w:val="none" w:sz="0" w:space="0" w:color="auto"/>
                <w:bottom w:val="none" w:sz="0" w:space="0" w:color="auto"/>
                <w:right w:val="none" w:sz="0" w:space="0" w:color="auto"/>
              </w:divBdr>
            </w:div>
            <w:div w:id="745611501">
              <w:marLeft w:val="0"/>
              <w:marRight w:val="0"/>
              <w:marTop w:val="0"/>
              <w:marBottom w:val="0"/>
              <w:divBdr>
                <w:top w:val="none" w:sz="0" w:space="0" w:color="auto"/>
                <w:left w:val="none" w:sz="0" w:space="0" w:color="auto"/>
                <w:bottom w:val="none" w:sz="0" w:space="0" w:color="auto"/>
                <w:right w:val="none" w:sz="0" w:space="0" w:color="auto"/>
              </w:divBdr>
            </w:div>
            <w:div w:id="1157571827">
              <w:marLeft w:val="0"/>
              <w:marRight w:val="0"/>
              <w:marTop w:val="0"/>
              <w:marBottom w:val="0"/>
              <w:divBdr>
                <w:top w:val="none" w:sz="0" w:space="0" w:color="auto"/>
                <w:left w:val="none" w:sz="0" w:space="0" w:color="auto"/>
                <w:bottom w:val="none" w:sz="0" w:space="0" w:color="auto"/>
                <w:right w:val="none" w:sz="0" w:space="0" w:color="auto"/>
              </w:divBdr>
            </w:div>
            <w:div w:id="33308995">
              <w:marLeft w:val="0"/>
              <w:marRight w:val="0"/>
              <w:marTop w:val="0"/>
              <w:marBottom w:val="0"/>
              <w:divBdr>
                <w:top w:val="none" w:sz="0" w:space="0" w:color="auto"/>
                <w:left w:val="none" w:sz="0" w:space="0" w:color="auto"/>
                <w:bottom w:val="none" w:sz="0" w:space="0" w:color="auto"/>
                <w:right w:val="none" w:sz="0" w:space="0" w:color="auto"/>
              </w:divBdr>
            </w:div>
            <w:div w:id="892501066">
              <w:marLeft w:val="0"/>
              <w:marRight w:val="0"/>
              <w:marTop w:val="0"/>
              <w:marBottom w:val="0"/>
              <w:divBdr>
                <w:top w:val="none" w:sz="0" w:space="0" w:color="auto"/>
                <w:left w:val="none" w:sz="0" w:space="0" w:color="auto"/>
                <w:bottom w:val="none" w:sz="0" w:space="0" w:color="auto"/>
                <w:right w:val="none" w:sz="0" w:space="0" w:color="auto"/>
              </w:divBdr>
            </w:div>
            <w:div w:id="1091706607">
              <w:marLeft w:val="0"/>
              <w:marRight w:val="0"/>
              <w:marTop w:val="0"/>
              <w:marBottom w:val="0"/>
              <w:divBdr>
                <w:top w:val="none" w:sz="0" w:space="0" w:color="auto"/>
                <w:left w:val="none" w:sz="0" w:space="0" w:color="auto"/>
                <w:bottom w:val="none" w:sz="0" w:space="0" w:color="auto"/>
                <w:right w:val="none" w:sz="0" w:space="0" w:color="auto"/>
              </w:divBdr>
            </w:div>
            <w:div w:id="1153914290">
              <w:marLeft w:val="0"/>
              <w:marRight w:val="0"/>
              <w:marTop w:val="0"/>
              <w:marBottom w:val="0"/>
              <w:divBdr>
                <w:top w:val="none" w:sz="0" w:space="0" w:color="auto"/>
                <w:left w:val="none" w:sz="0" w:space="0" w:color="auto"/>
                <w:bottom w:val="none" w:sz="0" w:space="0" w:color="auto"/>
                <w:right w:val="none" w:sz="0" w:space="0" w:color="auto"/>
              </w:divBdr>
            </w:div>
            <w:div w:id="1098019411">
              <w:marLeft w:val="0"/>
              <w:marRight w:val="0"/>
              <w:marTop w:val="0"/>
              <w:marBottom w:val="0"/>
              <w:divBdr>
                <w:top w:val="none" w:sz="0" w:space="0" w:color="auto"/>
                <w:left w:val="none" w:sz="0" w:space="0" w:color="auto"/>
                <w:bottom w:val="none" w:sz="0" w:space="0" w:color="auto"/>
                <w:right w:val="none" w:sz="0" w:space="0" w:color="auto"/>
              </w:divBdr>
            </w:div>
            <w:div w:id="174879403">
              <w:marLeft w:val="0"/>
              <w:marRight w:val="0"/>
              <w:marTop w:val="0"/>
              <w:marBottom w:val="0"/>
              <w:divBdr>
                <w:top w:val="none" w:sz="0" w:space="0" w:color="auto"/>
                <w:left w:val="none" w:sz="0" w:space="0" w:color="auto"/>
                <w:bottom w:val="none" w:sz="0" w:space="0" w:color="auto"/>
                <w:right w:val="none" w:sz="0" w:space="0" w:color="auto"/>
              </w:divBdr>
            </w:div>
            <w:div w:id="845443330">
              <w:marLeft w:val="0"/>
              <w:marRight w:val="0"/>
              <w:marTop w:val="0"/>
              <w:marBottom w:val="0"/>
              <w:divBdr>
                <w:top w:val="none" w:sz="0" w:space="0" w:color="auto"/>
                <w:left w:val="none" w:sz="0" w:space="0" w:color="auto"/>
                <w:bottom w:val="none" w:sz="0" w:space="0" w:color="auto"/>
                <w:right w:val="none" w:sz="0" w:space="0" w:color="auto"/>
              </w:divBdr>
            </w:div>
            <w:div w:id="344140739">
              <w:marLeft w:val="0"/>
              <w:marRight w:val="0"/>
              <w:marTop w:val="0"/>
              <w:marBottom w:val="0"/>
              <w:divBdr>
                <w:top w:val="none" w:sz="0" w:space="0" w:color="auto"/>
                <w:left w:val="none" w:sz="0" w:space="0" w:color="auto"/>
                <w:bottom w:val="none" w:sz="0" w:space="0" w:color="auto"/>
                <w:right w:val="none" w:sz="0" w:space="0" w:color="auto"/>
              </w:divBdr>
            </w:div>
            <w:div w:id="2128576094">
              <w:marLeft w:val="0"/>
              <w:marRight w:val="0"/>
              <w:marTop w:val="0"/>
              <w:marBottom w:val="0"/>
              <w:divBdr>
                <w:top w:val="none" w:sz="0" w:space="0" w:color="auto"/>
                <w:left w:val="none" w:sz="0" w:space="0" w:color="auto"/>
                <w:bottom w:val="none" w:sz="0" w:space="0" w:color="auto"/>
                <w:right w:val="none" w:sz="0" w:space="0" w:color="auto"/>
              </w:divBdr>
            </w:div>
            <w:div w:id="397367113">
              <w:marLeft w:val="0"/>
              <w:marRight w:val="0"/>
              <w:marTop w:val="0"/>
              <w:marBottom w:val="0"/>
              <w:divBdr>
                <w:top w:val="none" w:sz="0" w:space="0" w:color="auto"/>
                <w:left w:val="none" w:sz="0" w:space="0" w:color="auto"/>
                <w:bottom w:val="none" w:sz="0" w:space="0" w:color="auto"/>
                <w:right w:val="none" w:sz="0" w:space="0" w:color="auto"/>
              </w:divBdr>
            </w:div>
            <w:div w:id="776944211">
              <w:marLeft w:val="0"/>
              <w:marRight w:val="0"/>
              <w:marTop w:val="0"/>
              <w:marBottom w:val="0"/>
              <w:divBdr>
                <w:top w:val="none" w:sz="0" w:space="0" w:color="auto"/>
                <w:left w:val="none" w:sz="0" w:space="0" w:color="auto"/>
                <w:bottom w:val="none" w:sz="0" w:space="0" w:color="auto"/>
                <w:right w:val="none" w:sz="0" w:space="0" w:color="auto"/>
              </w:divBdr>
            </w:div>
            <w:div w:id="783037215">
              <w:marLeft w:val="0"/>
              <w:marRight w:val="0"/>
              <w:marTop w:val="0"/>
              <w:marBottom w:val="0"/>
              <w:divBdr>
                <w:top w:val="none" w:sz="0" w:space="0" w:color="auto"/>
                <w:left w:val="none" w:sz="0" w:space="0" w:color="auto"/>
                <w:bottom w:val="none" w:sz="0" w:space="0" w:color="auto"/>
                <w:right w:val="none" w:sz="0" w:space="0" w:color="auto"/>
              </w:divBdr>
            </w:div>
            <w:div w:id="1418862156">
              <w:marLeft w:val="0"/>
              <w:marRight w:val="0"/>
              <w:marTop w:val="0"/>
              <w:marBottom w:val="0"/>
              <w:divBdr>
                <w:top w:val="none" w:sz="0" w:space="0" w:color="auto"/>
                <w:left w:val="none" w:sz="0" w:space="0" w:color="auto"/>
                <w:bottom w:val="none" w:sz="0" w:space="0" w:color="auto"/>
                <w:right w:val="none" w:sz="0" w:space="0" w:color="auto"/>
              </w:divBdr>
            </w:div>
            <w:div w:id="1431848476">
              <w:marLeft w:val="0"/>
              <w:marRight w:val="0"/>
              <w:marTop w:val="0"/>
              <w:marBottom w:val="0"/>
              <w:divBdr>
                <w:top w:val="none" w:sz="0" w:space="0" w:color="auto"/>
                <w:left w:val="none" w:sz="0" w:space="0" w:color="auto"/>
                <w:bottom w:val="none" w:sz="0" w:space="0" w:color="auto"/>
                <w:right w:val="none" w:sz="0" w:space="0" w:color="auto"/>
              </w:divBdr>
            </w:div>
            <w:div w:id="1116943316">
              <w:marLeft w:val="0"/>
              <w:marRight w:val="0"/>
              <w:marTop w:val="0"/>
              <w:marBottom w:val="0"/>
              <w:divBdr>
                <w:top w:val="none" w:sz="0" w:space="0" w:color="auto"/>
                <w:left w:val="none" w:sz="0" w:space="0" w:color="auto"/>
                <w:bottom w:val="none" w:sz="0" w:space="0" w:color="auto"/>
                <w:right w:val="none" w:sz="0" w:space="0" w:color="auto"/>
              </w:divBdr>
            </w:div>
            <w:div w:id="1801874391">
              <w:marLeft w:val="0"/>
              <w:marRight w:val="0"/>
              <w:marTop w:val="0"/>
              <w:marBottom w:val="0"/>
              <w:divBdr>
                <w:top w:val="none" w:sz="0" w:space="0" w:color="auto"/>
                <w:left w:val="none" w:sz="0" w:space="0" w:color="auto"/>
                <w:bottom w:val="none" w:sz="0" w:space="0" w:color="auto"/>
                <w:right w:val="none" w:sz="0" w:space="0" w:color="auto"/>
              </w:divBdr>
            </w:div>
            <w:div w:id="1019281785">
              <w:marLeft w:val="0"/>
              <w:marRight w:val="0"/>
              <w:marTop w:val="0"/>
              <w:marBottom w:val="0"/>
              <w:divBdr>
                <w:top w:val="none" w:sz="0" w:space="0" w:color="auto"/>
                <w:left w:val="none" w:sz="0" w:space="0" w:color="auto"/>
                <w:bottom w:val="none" w:sz="0" w:space="0" w:color="auto"/>
                <w:right w:val="none" w:sz="0" w:space="0" w:color="auto"/>
              </w:divBdr>
            </w:div>
            <w:div w:id="2039618846">
              <w:marLeft w:val="0"/>
              <w:marRight w:val="0"/>
              <w:marTop w:val="0"/>
              <w:marBottom w:val="0"/>
              <w:divBdr>
                <w:top w:val="none" w:sz="0" w:space="0" w:color="auto"/>
                <w:left w:val="none" w:sz="0" w:space="0" w:color="auto"/>
                <w:bottom w:val="none" w:sz="0" w:space="0" w:color="auto"/>
                <w:right w:val="none" w:sz="0" w:space="0" w:color="auto"/>
              </w:divBdr>
            </w:div>
            <w:div w:id="375356699">
              <w:marLeft w:val="0"/>
              <w:marRight w:val="0"/>
              <w:marTop w:val="0"/>
              <w:marBottom w:val="0"/>
              <w:divBdr>
                <w:top w:val="none" w:sz="0" w:space="0" w:color="auto"/>
                <w:left w:val="none" w:sz="0" w:space="0" w:color="auto"/>
                <w:bottom w:val="none" w:sz="0" w:space="0" w:color="auto"/>
                <w:right w:val="none" w:sz="0" w:space="0" w:color="auto"/>
              </w:divBdr>
            </w:div>
            <w:div w:id="451897099">
              <w:marLeft w:val="0"/>
              <w:marRight w:val="0"/>
              <w:marTop w:val="0"/>
              <w:marBottom w:val="0"/>
              <w:divBdr>
                <w:top w:val="none" w:sz="0" w:space="0" w:color="auto"/>
                <w:left w:val="none" w:sz="0" w:space="0" w:color="auto"/>
                <w:bottom w:val="none" w:sz="0" w:space="0" w:color="auto"/>
                <w:right w:val="none" w:sz="0" w:space="0" w:color="auto"/>
              </w:divBdr>
            </w:div>
            <w:div w:id="1063256282">
              <w:marLeft w:val="0"/>
              <w:marRight w:val="0"/>
              <w:marTop w:val="0"/>
              <w:marBottom w:val="0"/>
              <w:divBdr>
                <w:top w:val="none" w:sz="0" w:space="0" w:color="auto"/>
                <w:left w:val="none" w:sz="0" w:space="0" w:color="auto"/>
                <w:bottom w:val="none" w:sz="0" w:space="0" w:color="auto"/>
                <w:right w:val="none" w:sz="0" w:space="0" w:color="auto"/>
              </w:divBdr>
            </w:div>
            <w:div w:id="906107456">
              <w:marLeft w:val="0"/>
              <w:marRight w:val="0"/>
              <w:marTop w:val="0"/>
              <w:marBottom w:val="0"/>
              <w:divBdr>
                <w:top w:val="none" w:sz="0" w:space="0" w:color="auto"/>
                <w:left w:val="none" w:sz="0" w:space="0" w:color="auto"/>
                <w:bottom w:val="none" w:sz="0" w:space="0" w:color="auto"/>
                <w:right w:val="none" w:sz="0" w:space="0" w:color="auto"/>
              </w:divBdr>
            </w:div>
            <w:div w:id="627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405">
      <w:bodyDiv w:val="1"/>
      <w:marLeft w:val="0"/>
      <w:marRight w:val="0"/>
      <w:marTop w:val="0"/>
      <w:marBottom w:val="0"/>
      <w:divBdr>
        <w:top w:val="none" w:sz="0" w:space="0" w:color="auto"/>
        <w:left w:val="none" w:sz="0" w:space="0" w:color="auto"/>
        <w:bottom w:val="none" w:sz="0" w:space="0" w:color="auto"/>
        <w:right w:val="none" w:sz="0" w:space="0" w:color="auto"/>
      </w:divBdr>
      <w:divsChild>
        <w:div w:id="1756047148">
          <w:marLeft w:val="0"/>
          <w:marRight w:val="0"/>
          <w:marTop w:val="0"/>
          <w:marBottom w:val="0"/>
          <w:divBdr>
            <w:top w:val="none" w:sz="0" w:space="0" w:color="auto"/>
            <w:left w:val="none" w:sz="0" w:space="0" w:color="auto"/>
            <w:bottom w:val="none" w:sz="0" w:space="0" w:color="auto"/>
            <w:right w:val="none" w:sz="0" w:space="0" w:color="auto"/>
          </w:divBdr>
          <w:divsChild>
            <w:div w:id="614753659">
              <w:marLeft w:val="0"/>
              <w:marRight w:val="0"/>
              <w:marTop w:val="0"/>
              <w:marBottom w:val="0"/>
              <w:divBdr>
                <w:top w:val="none" w:sz="0" w:space="0" w:color="auto"/>
                <w:left w:val="none" w:sz="0" w:space="0" w:color="auto"/>
                <w:bottom w:val="none" w:sz="0" w:space="0" w:color="auto"/>
                <w:right w:val="none" w:sz="0" w:space="0" w:color="auto"/>
              </w:divBdr>
            </w:div>
            <w:div w:id="1208227929">
              <w:marLeft w:val="0"/>
              <w:marRight w:val="0"/>
              <w:marTop w:val="0"/>
              <w:marBottom w:val="0"/>
              <w:divBdr>
                <w:top w:val="none" w:sz="0" w:space="0" w:color="auto"/>
                <w:left w:val="none" w:sz="0" w:space="0" w:color="auto"/>
                <w:bottom w:val="none" w:sz="0" w:space="0" w:color="auto"/>
                <w:right w:val="none" w:sz="0" w:space="0" w:color="auto"/>
              </w:divBdr>
            </w:div>
            <w:div w:id="395903470">
              <w:marLeft w:val="0"/>
              <w:marRight w:val="0"/>
              <w:marTop w:val="0"/>
              <w:marBottom w:val="0"/>
              <w:divBdr>
                <w:top w:val="none" w:sz="0" w:space="0" w:color="auto"/>
                <w:left w:val="none" w:sz="0" w:space="0" w:color="auto"/>
                <w:bottom w:val="none" w:sz="0" w:space="0" w:color="auto"/>
                <w:right w:val="none" w:sz="0" w:space="0" w:color="auto"/>
              </w:divBdr>
            </w:div>
            <w:div w:id="229200353">
              <w:marLeft w:val="0"/>
              <w:marRight w:val="0"/>
              <w:marTop w:val="0"/>
              <w:marBottom w:val="0"/>
              <w:divBdr>
                <w:top w:val="none" w:sz="0" w:space="0" w:color="auto"/>
                <w:left w:val="none" w:sz="0" w:space="0" w:color="auto"/>
                <w:bottom w:val="none" w:sz="0" w:space="0" w:color="auto"/>
                <w:right w:val="none" w:sz="0" w:space="0" w:color="auto"/>
              </w:divBdr>
            </w:div>
            <w:div w:id="1434862849">
              <w:marLeft w:val="0"/>
              <w:marRight w:val="0"/>
              <w:marTop w:val="0"/>
              <w:marBottom w:val="0"/>
              <w:divBdr>
                <w:top w:val="none" w:sz="0" w:space="0" w:color="auto"/>
                <w:left w:val="none" w:sz="0" w:space="0" w:color="auto"/>
                <w:bottom w:val="none" w:sz="0" w:space="0" w:color="auto"/>
                <w:right w:val="none" w:sz="0" w:space="0" w:color="auto"/>
              </w:divBdr>
            </w:div>
            <w:div w:id="1188369817">
              <w:marLeft w:val="0"/>
              <w:marRight w:val="0"/>
              <w:marTop w:val="0"/>
              <w:marBottom w:val="0"/>
              <w:divBdr>
                <w:top w:val="none" w:sz="0" w:space="0" w:color="auto"/>
                <w:left w:val="none" w:sz="0" w:space="0" w:color="auto"/>
                <w:bottom w:val="none" w:sz="0" w:space="0" w:color="auto"/>
                <w:right w:val="none" w:sz="0" w:space="0" w:color="auto"/>
              </w:divBdr>
            </w:div>
            <w:div w:id="261963663">
              <w:marLeft w:val="0"/>
              <w:marRight w:val="0"/>
              <w:marTop w:val="0"/>
              <w:marBottom w:val="0"/>
              <w:divBdr>
                <w:top w:val="none" w:sz="0" w:space="0" w:color="auto"/>
                <w:left w:val="none" w:sz="0" w:space="0" w:color="auto"/>
                <w:bottom w:val="none" w:sz="0" w:space="0" w:color="auto"/>
                <w:right w:val="none" w:sz="0" w:space="0" w:color="auto"/>
              </w:divBdr>
            </w:div>
            <w:div w:id="1767965236">
              <w:marLeft w:val="0"/>
              <w:marRight w:val="0"/>
              <w:marTop w:val="0"/>
              <w:marBottom w:val="0"/>
              <w:divBdr>
                <w:top w:val="none" w:sz="0" w:space="0" w:color="auto"/>
                <w:left w:val="none" w:sz="0" w:space="0" w:color="auto"/>
                <w:bottom w:val="none" w:sz="0" w:space="0" w:color="auto"/>
                <w:right w:val="none" w:sz="0" w:space="0" w:color="auto"/>
              </w:divBdr>
            </w:div>
            <w:div w:id="98374975">
              <w:marLeft w:val="0"/>
              <w:marRight w:val="0"/>
              <w:marTop w:val="0"/>
              <w:marBottom w:val="0"/>
              <w:divBdr>
                <w:top w:val="none" w:sz="0" w:space="0" w:color="auto"/>
                <w:left w:val="none" w:sz="0" w:space="0" w:color="auto"/>
                <w:bottom w:val="none" w:sz="0" w:space="0" w:color="auto"/>
                <w:right w:val="none" w:sz="0" w:space="0" w:color="auto"/>
              </w:divBdr>
            </w:div>
            <w:div w:id="587732472">
              <w:marLeft w:val="0"/>
              <w:marRight w:val="0"/>
              <w:marTop w:val="0"/>
              <w:marBottom w:val="0"/>
              <w:divBdr>
                <w:top w:val="none" w:sz="0" w:space="0" w:color="auto"/>
                <w:left w:val="none" w:sz="0" w:space="0" w:color="auto"/>
                <w:bottom w:val="none" w:sz="0" w:space="0" w:color="auto"/>
                <w:right w:val="none" w:sz="0" w:space="0" w:color="auto"/>
              </w:divBdr>
            </w:div>
            <w:div w:id="1625036685">
              <w:marLeft w:val="0"/>
              <w:marRight w:val="0"/>
              <w:marTop w:val="0"/>
              <w:marBottom w:val="0"/>
              <w:divBdr>
                <w:top w:val="none" w:sz="0" w:space="0" w:color="auto"/>
                <w:left w:val="none" w:sz="0" w:space="0" w:color="auto"/>
                <w:bottom w:val="none" w:sz="0" w:space="0" w:color="auto"/>
                <w:right w:val="none" w:sz="0" w:space="0" w:color="auto"/>
              </w:divBdr>
            </w:div>
            <w:div w:id="21323827">
              <w:marLeft w:val="0"/>
              <w:marRight w:val="0"/>
              <w:marTop w:val="0"/>
              <w:marBottom w:val="0"/>
              <w:divBdr>
                <w:top w:val="none" w:sz="0" w:space="0" w:color="auto"/>
                <w:left w:val="none" w:sz="0" w:space="0" w:color="auto"/>
                <w:bottom w:val="none" w:sz="0" w:space="0" w:color="auto"/>
                <w:right w:val="none" w:sz="0" w:space="0" w:color="auto"/>
              </w:divBdr>
            </w:div>
            <w:div w:id="691296864">
              <w:marLeft w:val="0"/>
              <w:marRight w:val="0"/>
              <w:marTop w:val="0"/>
              <w:marBottom w:val="0"/>
              <w:divBdr>
                <w:top w:val="none" w:sz="0" w:space="0" w:color="auto"/>
                <w:left w:val="none" w:sz="0" w:space="0" w:color="auto"/>
                <w:bottom w:val="none" w:sz="0" w:space="0" w:color="auto"/>
                <w:right w:val="none" w:sz="0" w:space="0" w:color="auto"/>
              </w:divBdr>
            </w:div>
            <w:div w:id="633995976">
              <w:marLeft w:val="0"/>
              <w:marRight w:val="0"/>
              <w:marTop w:val="0"/>
              <w:marBottom w:val="0"/>
              <w:divBdr>
                <w:top w:val="none" w:sz="0" w:space="0" w:color="auto"/>
                <w:left w:val="none" w:sz="0" w:space="0" w:color="auto"/>
                <w:bottom w:val="none" w:sz="0" w:space="0" w:color="auto"/>
                <w:right w:val="none" w:sz="0" w:space="0" w:color="auto"/>
              </w:divBdr>
            </w:div>
            <w:div w:id="724839651">
              <w:marLeft w:val="0"/>
              <w:marRight w:val="0"/>
              <w:marTop w:val="0"/>
              <w:marBottom w:val="0"/>
              <w:divBdr>
                <w:top w:val="none" w:sz="0" w:space="0" w:color="auto"/>
                <w:left w:val="none" w:sz="0" w:space="0" w:color="auto"/>
                <w:bottom w:val="none" w:sz="0" w:space="0" w:color="auto"/>
                <w:right w:val="none" w:sz="0" w:space="0" w:color="auto"/>
              </w:divBdr>
            </w:div>
            <w:div w:id="482430899">
              <w:marLeft w:val="0"/>
              <w:marRight w:val="0"/>
              <w:marTop w:val="0"/>
              <w:marBottom w:val="0"/>
              <w:divBdr>
                <w:top w:val="none" w:sz="0" w:space="0" w:color="auto"/>
                <w:left w:val="none" w:sz="0" w:space="0" w:color="auto"/>
                <w:bottom w:val="none" w:sz="0" w:space="0" w:color="auto"/>
                <w:right w:val="none" w:sz="0" w:space="0" w:color="auto"/>
              </w:divBdr>
            </w:div>
            <w:div w:id="595795488">
              <w:marLeft w:val="0"/>
              <w:marRight w:val="0"/>
              <w:marTop w:val="0"/>
              <w:marBottom w:val="0"/>
              <w:divBdr>
                <w:top w:val="none" w:sz="0" w:space="0" w:color="auto"/>
                <w:left w:val="none" w:sz="0" w:space="0" w:color="auto"/>
                <w:bottom w:val="none" w:sz="0" w:space="0" w:color="auto"/>
                <w:right w:val="none" w:sz="0" w:space="0" w:color="auto"/>
              </w:divBdr>
            </w:div>
            <w:div w:id="1306548866">
              <w:marLeft w:val="0"/>
              <w:marRight w:val="0"/>
              <w:marTop w:val="0"/>
              <w:marBottom w:val="0"/>
              <w:divBdr>
                <w:top w:val="none" w:sz="0" w:space="0" w:color="auto"/>
                <w:left w:val="none" w:sz="0" w:space="0" w:color="auto"/>
                <w:bottom w:val="none" w:sz="0" w:space="0" w:color="auto"/>
                <w:right w:val="none" w:sz="0" w:space="0" w:color="auto"/>
              </w:divBdr>
            </w:div>
            <w:div w:id="1031805626">
              <w:marLeft w:val="0"/>
              <w:marRight w:val="0"/>
              <w:marTop w:val="0"/>
              <w:marBottom w:val="0"/>
              <w:divBdr>
                <w:top w:val="none" w:sz="0" w:space="0" w:color="auto"/>
                <w:left w:val="none" w:sz="0" w:space="0" w:color="auto"/>
                <w:bottom w:val="none" w:sz="0" w:space="0" w:color="auto"/>
                <w:right w:val="none" w:sz="0" w:space="0" w:color="auto"/>
              </w:divBdr>
            </w:div>
            <w:div w:id="1791046345">
              <w:marLeft w:val="0"/>
              <w:marRight w:val="0"/>
              <w:marTop w:val="0"/>
              <w:marBottom w:val="0"/>
              <w:divBdr>
                <w:top w:val="none" w:sz="0" w:space="0" w:color="auto"/>
                <w:left w:val="none" w:sz="0" w:space="0" w:color="auto"/>
                <w:bottom w:val="none" w:sz="0" w:space="0" w:color="auto"/>
                <w:right w:val="none" w:sz="0" w:space="0" w:color="auto"/>
              </w:divBdr>
            </w:div>
            <w:div w:id="1447919585">
              <w:marLeft w:val="0"/>
              <w:marRight w:val="0"/>
              <w:marTop w:val="0"/>
              <w:marBottom w:val="0"/>
              <w:divBdr>
                <w:top w:val="none" w:sz="0" w:space="0" w:color="auto"/>
                <w:left w:val="none" w:sz="0" w:space="0" w:color="auto"/>
                <w:bottom w:val="none" w:sz="0" w:space="0" w:color="auto"/>
                <w:right w:val="none" w:sz="0" w:space="0" w:color="auto"/>
              </w:divBdr>
            </w:div>
            <w:div w:id="20231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53332">
      <w:bodyDiv w:val="1"/>
      <w:marLeft w:val="0"/>
      <w:marRight w:val="0"/>
      <w:marTop w:val="0"/>
      <w:marBottom w:val="0"/>
      <w:divBdr>
        <w:top w:val="none" w:sz="0" w:space="0" w:color="auto"/>
        <w:left w:val="none" w:sz="0" w:space="0" w:color="auto"/>
        <w:bottom w:val="none" w:sz="0" w:space="0" w:color="auto"/>
        <w:right w:val="none" w:sz="0" w:space="0" w:color="auto"/>
      </w:divBdr>
      <w:divsChild>
        <w:div w:id="778842261">
          <w:marLeft w:val="0"/>
          <w:marRight w:val="0"/>
          <w:marTop w:val="0"/>
          <w:marBottom w:val="0"/>
          <w:divBdr>
            <w:top w:val="none" w:sz="0" w:space="0" w:color="auto"/>
            <w:left w:val="none" w:sz="0" w:space="0" w:color="auto"/>
            <w:bottom w:val="none" w:sz="0" w:space="0" w:color="auto"/>
            <w:right w:val="none" w:sz="0" w:space="0" w:color="auto"/>
          </w:divBdr>
          <w:divsChild>
            <w:div w:id="937953443">
              <w:marLeft w:val="0"/>
              <w:marRight w:val="0"/>
              <w:marTop w:val="0"/>
              <w:marBottom w:val="0"/>
              <w:divBdr>
                <w:top w:val="none" w:sz="0" w:space="0" w:color="auto"/>
                <w:left w:val="none" w:sz="0" w:space="0" w:color="auto"/>
                <w:bottom w:val="none" w:sz="0" w:space="0" w:color="auto"/>
                <w:right w:val="none" w:sz="0" w:space="0" w:color="auto"/>
              </w:divBdr>
            </w:div>
            <w:div w:id="1903984545">
              <w:marLeft w:val="0"/>
              <w:marRight w:val="0"/>
              <w:marTop w:val="0"/>
              <w:marBottom w:val="0"/>
              <w:divBdr>
                <w:top w:val="none" w:sz="0" w:space="0" w:color="auto"/>
                <w:left w:val="none" w:sz="0" w:space="0" w:color="auto"/>
                <w:bottom w:val="none" w:sz="0" w:space="0" w:color="auto"/>
                <w:right w:val="none" w:sz="0" w:space="0" w:color="auto"/>
              </w:divBdr>
            </w:div>
            <w:div w:id="1817069880">
              <w:marLeft w:val="0"/>
              <w:marRight w:val="0"/>
              <w:marTop w:val="0"/>
              <w:marBottom w:val="0"/>
              <w:divBdr>
                <w:top w:val="none" w:sz="0" w:space="0" w:color="auto"/>
                <w:left w:val="none" w:sz="0" w:space="0" w:color="auto"/>
                <w:bottom w:val="none" w:sz="0" w:space="0" w:color="auto"/>
                <w:right w:val="none" w:sz="0" w:space="0" w:color="auto"/>
              </w:divBdr>
            </w:div>
            <w:div w:id="2306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0293">
      <w:bodyDiv w:val="1"/>
      <w:marLeft w:val="0"/>
      <w:marRight w:val="0"/>
      <w:marTop w:val="0"/>
      <w:marBottom w:val="0"/>
      <w:divBdr>
        <w:top w:val="none" w:sz="0" w:space="0" w:color="auto"/>
        <w:left w:val="none" w:sz="0" w:space="0" w:color="auto"/>
        <w:bottom w:val="none" w:sz="0" w:space="0" w:color="auto"/>
        <w:right w:val="none" w:sz="0" w:space="0" w:color="auto"/>
      </w:divBdr>
      <w:divsChild>
        <w:div w:id="21592175">
          <w:marLeft w:val="0"/>
          <w:marRight w:val="0"/>
          <w:marTop w:val="0"/>
          <w:marBottom w:val="0"/>
          <w:divBdr>
            <w:top w:val="none" w:sz="0" w:space="0" w:color="auto"/>
            <w:left w:val="none" w:sz="0" w:space="0" w:color="auto"/>
            <w:bottom w:val="none" w:sz="0" w:space="0" w:color="auto"/>
            <w:right w:val="none" w:sz="0" w:space="0" w:color="auto"/>
          </w:divBdr>
          <w:divsChild>
            <w:div w:id="1212841643">
              <w:marLeft w:val="0"/>
              <w:marRight w:val="0"/>
              <w:marTop w:val="0"/>
              <w:marBottom w:val="0"/>
              <w:divBdr>
                <w:top w:val="none" w:sz="0" w:space="0" w:color="auto"/>
                <w:left w:val="none" w:sz="0" w:space="0" w:color="auto"/>
                <w:bottom w:val="none" w:sz="0" w:space="0" w:color="auto"/>
                <w:right w:val="none" w:sz="0" w:space="0" w:color="auto"/>
              </w:divBdr>
            </w:div>
            <w:div w:id="369842307">
              <w:marLeft w:val="0"/>
              <w:marRight w:val="0"/>
              <w:marTop w:val="0"/>
              <w:marBottom w:val="0"/>
              <w:divBdr>
                <w:top w:val="none" w:sz="0" w:space="0" w:color="auto"/>
                <w:left w:val="none" w:sz="0" w:space="0" w:color="auto"/>
                <w:bottom w:val="none" w:sz="0" w:space="0" w:color="auto"/>
                <w:right w:val="none" w:sz="0" w:space="0" w:color="auto"/>
              </w:divBdr>
            </w:div>
            <w:div w:id="1107851209">
              <w:marLeft w:val="0"/>
              <w:marRight w:val="0"/>
              <w:marTop w:val="0"/>
              <w:marBottom w:val="0"/>
              <w:divBdr>
                <w:top w:val="none" w:sz="0" w:space="0" w:color="auto"/>
                <w:left w:val="none" w:sz="0" w:space="0" w:color="auto"/>
                <w:bottom w:val="none" w:sz="0" w:space="0" w:color="auto"/>
                <w:right w:val="none" w:sz="0" w:space="0" w:color="auto"/>
              </w:divBdr>
            </w:div>
            <w:div w:id="57365277">
              <w:marLeft w:val="0"/>
              <w:marRight w:val="0"/>
              <w:marTop w:val="0"/>
              <w:marBottom w:val="0"/>
              <w:divBdr>
                <w:top w:val="none" w:sz="0" w:space="0" w:color="auto"/>
                <w:left w:val="none" w:sz="0" w:space="0" w:color="auto"/>
                <w:bottom w:val="none" w:sz="0" w:space="0" w:color="auto"/>
                <w:right w:val="none" w:sz="0" w:space="0" w:color="auto"/>
              </w:divBdr>
            </w:div>
            <w:div w:id="651100271">
              <w:marLeft w:val="0"/>
              <w:marRight w:val="0"/>
              <w:marTop w:val="0"/>
              <w:marBottom w:val="0"/>
              <w:divBdr>
                <w:top w:val="none" w:sz="0" w:space="0" w:color="auto"/>
                <w:left w:val="none" w:sz="0" w:space="0" w:color="auto"/>
                <w:bottom w:val="none" w:sz="0" w:space="0" w:color="auto"/>
                <w:right w:val="none" w:sz="0" w:space="0" w:color="auto"/>
              </w:divBdr>
            </w:div>
            <w:div w:id="566647516">
              <w:marLeft w:val="0"/>
              <w:marRight w:val="0"/>
              <w:marTop w:val="0"/>
              <w:marBottom w:val="0"/>
              <w:divBdr>
                <w:top w:val="none" w:sz="0" w:space="0" w:color="auto"/>
                <w:left w:val="none" w:sz="0" w:space="0" w:color="auto"/>
                <w:bottom w:val="none" w:sz="0" w:space="0" w:color="auto"/>
                <w:right w:val="none" w:sz="0" w:space="0" w:color="auto"/>
              </w:divBdr>
            </w:div>
            <w:div w:id="1376851019">
              <w:marLeft w:val="0"/>
              <w:marRight w:val="0"/>
              <w:marTop w:val="0"/>
              <w:marBottom w:val="0"/>
              <w:divBdr>
                <w:top w:val="none" w:sz="0" w:space="0" w:color="auto"/>
                <w:left w:val="none" w:sz="0" w:space="0" w:color="auto"/>
                <w:bottom w:val="none" w:sz="0" w:space="0" w:color="auto"/>
                <w:right w:val="none" w:sz="0" w:space="0" w:color="auto"/>
              </w:divBdr>
            </w:div>
            <w:div w:id="111946347">
              <w:marLeft w:val="0"/>
              <w:marRight w:val="0"/>
              <w:marTop w:val="0"/>
              <w:marBottom w:val="0"/>
              <w:divBdr>
                <w:top w:val="none" w:sz="0" w:space="0" w:color="auto"/>
                <w:left w:val="none" w:sz="0" w:space="0" w:color="auto"/>
                <w:bottom w:val="none" w:sz="0" w:space="0" w:color="auto"/>
                <w:right w:val="none" w:sz="0" w:space="0" w:color="auto"/>
              </w:divBdr>
            </w:div>
            <w:div w:id="1718550952">
              <w:marLeft w:val="0"/>
              <w:marRight w:val="0"/>
              <w:marTop w:val="0"/>
              <w:marBottom w:val="0"/>
              <w:divBdr>
                <w:top w:val="none" w:sz="0" w:space="0" w:color="auto"/>
                <w:left w:val="none" w:sz="0" w:space="0" w:color="auto"/>
                <w:bottom w:val="none" w:sz="0" w:space="0" w:color="auto"/>
                <w:right w:val="none" w:sz="0" w:space="0" w:color="auto"/>
              </w:divBdr>
            </w:div>
            <w:div w:id="181550717">
              <w:marLeft w:val="0"/>
              <w:marRight w:val="0"/>
              <w:marTop w:val="0"/>
              <w:marBottom w:val="0"/>
              <w:divBdr>
                <w:top w:val="none" w:sz="0" w:space="0" w:color="auto"/>
                <w:left w:val="none" w:sz="0" w:space="0" w:color="auto"/>
                <w:bottom w:val="none" w:sz="0" w:space="0" w:color="auto"/>
                <w:right w:val="none" w:sz="0" w:space="0" w:color="auto"/>
              </w:divBdr>
            </w:div>
            <w:div w:id="1594851185">
              <w:marLeft w:val="0"/>
              <w:marRight w:val="0"/>
              <w:marTop w:val="0"/>
              <w:marBottom w:val="0"/>
              <w:divBdr>
                <w:top w:val="none" w:sz="0" w:space="0" w:color="auto"/>
                <w:left w:val="none" w:sz="0" w:space="0" w:color="auto"/>
                <w:bottom w:val="none" w:sz="0" w:space="0" w:color="auto"/>
                <w:right w:val="none" w:sz="0" w:space="0" w:color="auto"/>
              </w:divBdr>
            </w:div>
            <w:div w:id="989360547">
              <w:marLeft w:val="0"/>
              <w:marRight w:val="0"/>
              <w:marTop w:val="0"/>
              <w:marBottom w:val="0"/>
              <w:divBdr>
                <w:top w:val="none" w:sz="0" w:space="0" w:color="auto"/>
                <w:left w:val="none" w:sz="0" w:space="0" w:color="auto"/>
                <w:bottom w:val="none" w:sz="0" w:space="0" w:color="auto"/>
                <w:right w:val="none" w:sz="0" w:space="0" w:color="auto"/>
              </w:divBdr>
            </w:div>
            <w:div w:id="445471574">
              <w:marLeft w:val="0"/>
              <w:marRight w:val="0"/>
              <w:marTop w:val="0"/>
              <w:marBottom w:val="0"/>
              <w:divBdr>
                <w:top w:val="none" w:sz="0" w:space="0" w:color="auto"/>
                <w:left w:val="none" w:sz="0" w:space="0" w:color="auto"/>
                <w:bottom w:val="none" w:sz="0" w:space="0" w:color="auto"/>
                <w:right w:val="none" w:sz="0" w:space="0" w:color="auto"/>
              </w:divBdr>
            </w:div>
            <w:div w:id="505752098">
              <w:marLeft w:val="0"/>
              <w:marRight w:val="0"/>
              <w:marTop w:val="0"/>
              <w:marBottom w:val="0"/>
              <w:divBdr>
                <w:top w:val="none" w:sz="0" w:space="0" w:color="auto"/>
                <w:left w:val="none" w:sz="0" w:space="0" w:color="auto"/>
                <w:bottom w:val="none" w:sz="0" w:space="0" w:color="auto"/>
                <w:right w:val="none" w:sz="0" w:space="0" w:color="auto"/>
              </w:divBdr>
            </w:div>
            <w:div w:id="1944222901">
              <w:marLeft w:val="0"/>
              <w:marRight w:val="0"/>
              <w:marTop w:val="0"/>
              <w:marBottom w:val="0"/>
              <w:divBdr>
                <w:top w:val="none" w:sz="0" w:space="0" w:color="auto"/>
                <w:left w:val="none" w:sz="0" w:space="0" w:color="auto"/>
                <w:bottom w:val="none" w:sz="0" w:space="0" w:color="auto"/>
                <w:right w:val="none" w:sz="0" w:space="0" w:color="auto"/>
              </w:divBdr>
            </w:div>
            <w:div w:id="1622614958">
              <w:marLeft w:val="0"/>
              <w:marRight w:val="0"/>
              <w:marTop w:val="0"/>
              <w:marBottom w:val="0"/>
              <w:divBdr>
                <w:top w:val="none" w:sz="0" w:space="0" w:color="auto"/>
                <w:left w:val="none" w:sz="0" w:space="0" w:color="auto"/>
                <w:bottom w:val="none" w:sz="0" w:space="0" w:color="auto"/>
                <w:right w:val="none" w:sz="0" w:space="0" w:color="auto"/>
              </w:divBdr>
            </w:div>
            <w:div w:id="1299920093">
              <w:marLeft w:val="0"/>
              <w:marRight w:val="0"/>
              <w:marTop w:val="0"/>
              <w:marBottom w:val="0"/>
              <w:divBdr>
                <w:top w:val="none" w:sz="0" w:space="0" w:color="auto"/>
                <w:left w:val="none" w:sz="0" w:space="0" w:color="auto"/>
                <w:bottom w:val="none" w:sz="0" w:space="0" w:color="auto"/>
                <w:right w:val="none" w:sz="0" w:space="0" w:color="auto"/>
              </w:divBdr>
            </w:div>
            <w:div w:id="712267069">
              <w:marLeft w:val="0"/>
              <w:marRight w:val="0"/>
              <w:marTop w:val="0"/>
              <w:marBottom w:val="0"/>
              <w:divBdr>
                <w:top w:val="none" w:sz="0" w:space="0" w:color="auto"/>
                <w:left w:val="none" w:sz="0" w:space="0" w:color="auto"/>
                <w:bottom w:val="none" w:sz="0" w:space="0" w:color="auto"/>
                <w:right w:val="none" w:sz="0" w:space="0" w:color="auto"/>
              </w:divBdr>
            </w:div>
            <w:div w:id="928853569">
              <w:marLeft w:val="0"/>
              <w:marRight w:val="0"/>
              <w:marTop w:val="0"/>
              <w:marBottom w:val="0"/>
              <w:divBdr>
                <w:top w:val="none" w:sz="0" w:space="0" w:color="auto"/>
                <w:left w:val="none" w:sz="0" w:space="0" w:color="auto"/>
                <w:bottom w:val="none" w:sz="0" w:space="0" w:color="auto"/>
                <w:right w:val="none" w:sz="0" w:space="0" w:color="auto"/>
              </w:divBdr>
            </w:div>
            <w:div w:id="20364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861">
      <w:bodyDiv w:val="1"/>
      <w:marLeft w:val="0"/>
      <w:marRight w:val="0"/>
      <w:marTop w:val="0"/>
      <w:marBottom w:val="0"/>
      <w:divBdr>
        <w:top w:val="none" w:sz="0" w:space="0" w:color="auto"/>
        <w:left w:val="none" w:sz="0" w:space="0" w:color="auto"/>
        <w:bottom w:val="none" w:sz="0" w:space="0" w:color="auto"/>
        <w:right w:val="none" w:sz="0" w:space="0" w:color="auto"/>
      </w:divBdr>
      <w:divsChild>
        <w:div w:id="1481729867">
          <w:marLeft w:val="0"/>
          <w:marRight w:val="0"/>
          <w:marTop w:val="0"/>
          <w:marBottom w:val="0"/>
          <w:divBdr>
            <w:top w:val="none" w:sz="0" w:space="0" w:color="auto"/>
            <w:left w:val="none" w:sz="0" w:space="0" w:color="auto"/>
            <w:bottom w:val="none" w:sz="0" w:space="0" w:color="auto"/>
            <w:right w:val="none" w:sz="0" w:space="0" w:color="auto"/>
          </w:divBdr>
          <w:divsChild>
            <w:div w:id="630136071">
              <w:marLeft w:val="0"/>
              <w:marRight w:val="0"/>
              <w:marTop w:val="0"/>
              <w:marBottom w:val="0"/>
              <w:divBdr>
                <w:top w:val="none" w:sz="0" w:space="0" w:color="auto"/>
                <w:left w:val="none" w:sz="0" w:space="0" w:color="auto"/>
                <w:bottom w:val="none" w:sz="0" w:space="0" w:color="auto"/>
                <w:right w:val="none" w:sz="0" w:space="0" w:color="auto"/>
              </w:divBdr>
            </w:div>
            <w:div w:id="904729808">
              <w:marLeft w:val="0"/>
              <w:marRight w:val="0"/>
              <w:marTop w:val="0"/>
              <w:marBottom w:val="0"/>
              <w:divBdr>
                <w:top w:val="none" w:sz="0" w:space="0" w:color="auto"/>
                <w:left w:val="none" w:sz="0" w:space="0" w:color="auto"/>
                <w:bottom w:val="none" w:sz="0" w:space="0" w:color="auto"/>
                <w:right w:val="none" w:sz="0" w:space="0" w:color="auto"/>
              </w:divBdr>
            </w:div>
            <w:div w:id="103965130">
              <w:marLeft w:val="0"/>
              <w:marRight w:val="0"/>
              <w:marTop w:val="0"/>
              <w:marBottom w:val="0"/>
              <w:divBdr>
                <w:top w:val="none" w:sz="0" w:space="0" w:color="auto"/>
                <w:left w:val="none" w:sz="0" w:space="0" w:color="auto"/>
                <w:bottom w:val="none" w:sz="0" w:space="0" w:color="auto"/>
                <w:right w:val="none" w:sz="0" w:space="0" w:color="auto"/>
              </w:divBdr>
            </w:div>
            <w:div w:id="424956940">
              <w:marLeft w:val="0"/>
              <w:marRight w:val="0"/>
              <w:marTop w:val="0"/>
              <w:marBottom w:val="0"/>
              <w:divBdr>
                <w:top w:val="none" w:sz="0" w:space="0" w:color="auto"/>
                <w:left w:val="none" w:sz="0" w:space="0" w:color="auto"/>
                <w:bottom w:val="none" w:sz="0" w:space="0" w:color="auto"/>
                <w:right w:val="none" w:sz="0" w:space="0" w:color="auto"/>
              </w:divBdr>
            </w:div>
            <w:div w:id="1900090193">
              <w:marLeft w:val="0"/>
              <w:marRight w:val="0"/>
              <w:marTop w:val="0"/>
              <w:marBottom w:val="0"/>
              <w:divBdr>
                <w:top w:val="none" w:sz="0" w:space="0" w:color="auto"/>
                <w:left w:val="none" w:sz="0" w:space="0" w:color="auto"/>
                <w:bottom w:val="none" w:sz="0" w:space="0" w:color="auto"/>
                <w:right w:val="none" w:sz="0" w:space="0" w:color="auto"/>
              </w:divBdr>
            </w:div>
            <w:div w:id="207189283">
              <w:marLeft w:val="0"/>
              <w:marRight w:val="0"/>
              <w:marTop w:val="0"/>
              <w:marBottom w:val="0"/>
              <w:divBdr>
                <w:top w:val="none" w:sz="0" w:space="0" w:color="auto"/>
                <w:left w:val="none" w:sz="0" w:space="0" w:color="auto"/>
                <w:bottom w:val="none" w:sz="0" w:space="0" w:color="auto"/>
                <w:right w:val="none" w:sz="0" w:space="0" w:color="auto"/>
              </w:divBdr>
            </w:div>
            <w:div w:id="1942446277">
              <w:marLeft w:val="0"/>
              <w:marRight w:val="0"/>
              <w:marTop w:val="0"/>
              <w:marBottom w:val="0"/>
              <w:divBdr>
                <w:top w:val="none" w:sz="0" w:space="0" w:color="auto"/>
                <w:left w:val="none" w:sz="0" w:space="0" w:color="auto"/>
                <w:bottom w:val="none" w:sz="0" w:space="0" w:color="auto"/>
                <w:right w:val="none" w:sz="0" w:space="0" w:color="auto"/>
              </w:divBdr>
            </w:div>
            <w:div w:id="213935601">
              <w:marLeft w:val="0"/>
              <w:marRight w:val="0"/>
              <w:marTop w:val="0"/>
              <w:marBottom w:val="0"/>
              <w:divBdr>
                <w:top w:val="none" w:sz="0" w:space="0" w:color="auto"/>
                <w:left w:val="none" w:sz="0" w:space="0" w:color="auto"/>
                <w:bottom w:val="none" w:sz="0" w:space="0" w:color="auto"/>
                <w:right w:val="none" w:sz="0" w:space="0" w:color="auto"/>
              </w:divBdr>
            </w:div>
            <w:div w:id="1816989294">
              <w:marLeft w:val="0"/>
              <w:marRight w:val="0"/>
              <w:marTop w:val="0"/>
              <w:marBottom w:val="0"/>
              <w:divBdr>
                <w:top w:val="none" w:sz="0" w:space="0" w:color="auto"/>
                <w:left w:val="none" w:sz="0" w:space="0" w:color="auto"/>
                <w:bottom w:val="none" w:sz="0" w:space="0" w:color="auto"/>
                <w:right w:val="none" w:sz="0" w:space="0" w:color="auto"/>
              </w:divBdr>
            </w:div>
            <w:div w:id="695497381">
              <w:marLeft w:val="0"/>
              <w:marRight w:val="0"/>
              <w:marTop w:val="0"/>
              <w:marBottom w:val="0"/>
              <w:divBdr>
                <w:top w:val="none" w:sz="0" w:space="0" w:color="auto"/>
                <w:left w:val="none" w:sz="0" w:space="0" w:color="auto"/>
                <w:bottom w:val="none" w:sz="0" w:space="0" w:color="auto"/>
                <w:right w:val="none" w:sz="0" w:space="0" w:color="auto"/>
              </w:divBdr>
            </w:div>
            <w:div w:id="1542210306">
              <w:marLeft w:val="0"/>
              <w:marRight w:val="0"/>
              <w:marTop w:val="0"/>
              <w:marBottom w:val="0"/>
              <w:divBdr>
                <w:top w:val="none" w:sz="0" w:space="0" w:color="auto"/>
                <w:left w:val="none" w:sz="0" w:space="0" w:color="auto"/>
                <w:bottom w:val="none" w:sz="0" w:space="0" w:color="auto"/>
                <w:right w:val="none" w:sz="0" w:space="0" w:color="auto"/>
              </w:divBdr>
            </w:div>
            <w:div w:id="1360424914">
              <w:marLeft w:val="0"/>
              <w:marRight w:val="0"/>
              <w:marTop w:val="0"/>
              <w:marBottom w:val="0"/>
              <w:divBdr>
                <w:top w:val="none" w:sz="0" w:space="0" w:color="auto"/>
                <w:left w:val="none" w:sz="0" w:space="0" w:color="auto"/>
                <w:bottom w:val="none" w:sz="0" w:space="0" w:color="auto"/>
                <w:right w:val="none" w:sz="0" w:space="0" w:color="auto"/>
              </w:divBdr>
            </w:div>
            <w:div w:id="1715695454">
              <w:marLeft w:val="0"/>
              <w:marRight w:val="0"/>
              <w:marTop w:val="0"/>
              <w:marBottom w:val="0"/>
              <w:divBdr>
                <w:top w:val="none" w:sz="0" w:space="0" w:color="auto"/>
                <w:left w:val="none" w:sz="0" w:space="0" w:color="auto"/>
                <w:bottom w:val="none" w:sz="0" w:space="0" w:color="auto"/>
                <w:right w:val="none" w:sz="0" w:space="0" w:color="auto"/>
              </w:divBdr>
            </w:div>
            <w:div w:id="430782543">
              <w:marLeft w:val="0"/>
              <w:marRight w:val="0"/>
              <w:marTop w:val="0"/>
              <w:marBottom w:val="0"/>
              <w:divBdr>
                <w:top w:val="none" w:sz="0" w:space="0" w:color="auto"/>
                <w:left w:val="none" w:sz="0" w:space="0" w:color="auto"/>
                <w:bottom w:val="none" w:sz="0" w:space="0" w:color="auto"/>
                <w:right w:val="none" w:sz="0" w:space="0" w:color="auto"/>
              </w:divBdr>
            </w:div>
            <w:div w:id="904605215">
              <w:marLeft w:val="0"/>
              <w:marRight w:val="0"/>
              <w:marTop w:val="0"/>
              <w:marBottom w:val="0"/>
              <w:divBdr>
                <w:top w:val="none" w:sz="0" w:space="0" w:color="auto"/>
                <w:left w:val="none" w:sz="0" w:space="0" w:color="auto"/>
                <w:bottom w:val="none" w:sz="0" w:space="0" w:color="auto"/>
                <w:right w:val="none" w:sz="0" w:space="0" w:color="auto"/>
              </w:divBdr>
            </w:div>
            <w:div w:id="1608351064">
              <w:marLeft w:val="0"/>
              <w:marRight w:val="0"/>
              <w:marTop w:val="0"/>
              <w:marBottom w:val="0"/>
              <w:divBdr>
                <w:top w:val="none" w:sz="0" w:space="0" w:color="auto"/>
                <w:left w:val="none" w:sz="0" w:space="0" w:color="auto"/>
                <w:bottom w:val="none" w:sz="0" w:space="0" w:color="auto"/>
                <w:right w:val="none" w:sz="0" w:space="0" w:color="auto"/>
              </w:divBdr>
            </w:div>
            <w:div w:id="1424956098">
              <w:marLeft w:val="0"/>
              <w:marRight w:val="0"/>
              <w:marTop w:val="0"/>
              <w:marBottom w:val="0"/>
              <w:divBdr>
                <w:top w:val="none" w:sz="0" w:space="0" w:color="auto"/>
                <w:left w:val="none" w:sz="0" w:space="0" w:color="auto"/>
                <w:bottom w:val="none" w:sz="0" w:space="0" w:color="auto"/>
                <w:right w:val="none" w:sz="0" w:space="0" w:color="auto"/>
              </w:divBdr>
            </w:div>
            <w:div w:id="575632009">
              <w:marLeft w:val="0"/>
              <w:marRight w:val="0"/>
              <w:marTop w:val="0"/>
              <w:marBottom w:val="0"/>
              <w:divBdr>
                <w:top w:val="none" w:sz="0" w:space="0" w:color="auto"/>
                <w:left w:val="none" w:sz="0" w:space="0" w:color="auto"/>
                <w:bottom w:val="none" w:sz="0" w:space="0" w:color="auto"/>
                <w:right w:val="none" w:sz="0" w:space="0" w:color="auto"/>
              </w:divBdr>
            </w:div>
            <w:div w:id="269314474">
              <w:marLeft w:val="0"/>
              <w:marRight w:val="0"/>
              <w:marTop w:val="0"/>
              <w:marBottom w:val="0"/>
              <w:divBdr>
                <w:top w:val="none" w:sz="0" w:space="0" w:color="auto"/>
                <w:left w:val="none" w:sz="0" w:space="0" w:color="auto"/>
                <w:bottom w:val="none" w:sz="0" w:space="0" w:color="auto"/>
                <w:right w:val="none" w:sz="0" w:space="0" w:color="auto"/>
              </w:divBdr>
            </w:div>
            <w:div w:id="1326855651">
              <w:marLeft w:val="0"/>
              <w:marRight w:val="0"/>
              <w:marTop w:val="0"/>
              <w:marBottom w:val="0"/>
              <w:divBdr>
                <w:top w:val="none" w:sz="0" w:space="0" w:color="auto"/>
                <w:left w:val="none" w:sz="0" w:space="0" w:color="auto"/>
                <w:bottom w:val="none" w:sz="0" w:space="0" w:color="auto"/>
                <w:right w:val="none" w:sz="0" w:space="0" w:color="auto"/>
              </w:divBdr>
            </w:div>
            <w:div w:id="1290166891">
              <w:marLeft w:val="0"/>
              <w:marRight w:val="0"/>
              <w:marTop w:val="0"/>
              <w:marBottom w:val="0"/>
              <w:divBdr>
                <w:top w:val="none" w:sz="0" w:space="0" w:color="auto"/>
                <w:left w:val="none" w:sz="0" w:space="0" w:color="auto"/>
                <w:bottom w:val="none" w:sz="0" w:space="0" w:color="auto"/>
                <w:right w:val="none" w:sz="0" w:space="0" w:color="auto"/>
              </w:divBdr>
            </w:div>
            <w:div w:id="1428311209">
              <w:marLeft w:val="0"/>
              <w:marRight w:val="0"/>
              <w:marTop w:val="0"/>
              <w:marBottom w:val="0"/>
              <w:divBdr>
                <w:top w:val="none" w:sz="0" w:space="0" w:color="auto"/>
                <w:left w:val="none" w:sz="0" w:space="0" w:color="auto"/>
                <w:bottom w:val="none" w:sz="0" w:space="0" w:color="auto"/>
                <w:right w:val="none" w:sz="0" w:space="0" w:color="auto"/>
              </w:divBdr>
            </w:div>
            <w:div w:id="395707195">
              <w:marLeft w:val="0"/>
              <w:marRight w:val="0"/>
              <w:marTop w:val="0"/>
              <w:marBottom w:val="0"/>
              <w:divBdr>
                <w:top w:val="none" w:sz="0" w:space="0" w:color="auto"/>
                <w:left w:val="none" w:sz="0" w:space="0" w:color="auto"/>
                <w:bottom w:val="none" w:sz="0" w:space="0" w:color="auto"/>
                <w:right w:val="none" w:sz="0" w:space="0" w:color="auto"/>
              </w:divBdr>
            </w:div>
            <w:div w:id="1919708517">
              <w:marLeft w:val="0"/>
              <w:marRight w:val="0"/>
              <w:marTop w:val="0"/>
              <w:marBottom w:val="0"/>
              <w:divBdr>
                <w:top w:val="none" w:sz="0" w:space="0" w:color="auto"/>
                <w:left w:val="none" w:sz="0" w:space="0" w:color="auto"/>
                <w:bottom w:val="none" w:sz="0" w:space="0" w:color="auto"/>
                <w:right w:val="none" w:sz="0" w:space="0" w:color="auto"/>
              </w:divBdr>
            </w:div>
            <w:div w:id="1419717688">
              <w:marLeft w:val="0"/>
              <w:marRight w:val="0"/>
              <w:marTop w:val="0"/>
              <w:marBottom w:val="0"/>
              <w:divBdr>
                <w:top w:val="none" w:sz="0" w:space="0" w:color="auto"/>
                <w:left w:val="none" w:sz="0" w:space="0" w:color="auto"/>
                <w:bottom w:val="none" w:sz="0" w:space="0" w:color="auto"/>
                <w:right w:val="none" w:sz="0" w:space="0" w:color="auto"/>
              </w:divBdr>
            </w:div>
            <w:div w:id="80953191">
              <w:marLeft w:val="0"/>
              <w:marRight w:val="0"/>
              <w:marTop w:val="0"/>
              <w:marBottom w:val="0"/>
              <w:divBdr>
                <w:top w:val="none" w:sz="0" w:space="0" w:color="auto"/>
                <w:left w:val="none" w:sz="0" w:space="0" w:color="auto"/>
                <w:bottom w:val="none" w:sz="0" w:space="0" w:color="auto"/>
                <w:right w:val="none" w:sz="0" w:space="0" w:color="auto"/>
              </w:divBdr>
            </w:div>
            <w:div w:id="2086760902">
              <w:marLeft w:val="0"/>
              <w:marRight w:val="0"/>
              <w:marTop w:val="0"/>
              <w:marBottom w:val="0"/>
              <w:divBdr>
                <w:top w:val="none" w:sz="0" w:space="0" w:color="auto"/>
                <w:left w:val="none" w:sz="0" w:space="0" w:color="auto"/>
                <w:bottom w:val="none" w:sz="0" w:space="0" w:color="auto"/>
                <w:right w:val="none" w:sz="0" w:space="0" w:color="auto"/>
              </w:divBdr>
            </w:div>
            <w:div w:id="1677612152">
              <w:marLeft w:val="0"/>
              <w:marRight w:val="0"/>
              <w:marTop w:val="0"/>
              <w:marBottom w:val="0"/>
              <w:divBdr>
                <w:top w:val="none" w:sz="0" w:space="0" w:color="auto"/>
                <w:left w:val="none" w:sz="0" w:space="0" w:color="auto"/>
                <w:bottom w:val="none" w:sz="0" w:space="0" w:color="auto"/>
                <w:right w:val="none" w:sz="0" w:space="0" w:color="auto"/>
              </w:divBdr>
            </w:div>
            <w:div w:id="448477598">
              <w:marLeft w:val="0"/>
              <w:marRight w:val="0"/>
              <w:marTop w:val="0"/>
              <w:marBottom w:val="0"/>
              <w:divBdr>
                <w:top w:val="none" w:sz="0" w:space="0" w:color="auto"/>
                <w:left w:val="none" w:sz="0" w:space="0" w:color="auto"/>
                <w:bottom w:val="none" w:sz="0" w:space="0" w:color="auto"/>
                <w:right w:val="none" w:sz="0" w:space="0" w:color="auto"/>
              </w:divBdr>
            </w:div>
            <w:div w:id="1800799969">
              <w:marLeft w:val="0"/>
              <w:marRight w:val="0"/>
              <w:marTop w:val="0"/>
              <w:marBottom w:val="0"/>
              <w:divBdr>
                <w:top w:val="none" w:sz="0" w:space="0" w:color="auto"/>
                <w:left w:val="none" w:sz="0" w:space="0" w:color="auto"/>
                <w:bottom w:val="none" w:sz="0" w:space="0" w:color="auto"/>
                <w:right w:val="none" w:sz="0" w:space="0" w:color="auto"/>
              </w:divBdr>
            </w:div>
            <w:div w:id="1875724863">
              <w:marLeft w:val="0"/>
              <w:marRight w:val="0"/>
              <w:marTop w:val="0"/>
              <w:marBottom w:val="0"/>
              <w:divBdr>
                <w:top w:val="none" w:sz="0" w:space="0" w:color="auto"/>
                <w:left w:val="none" w:sz="0" w:space="0" w:color="auto"/>
                <w:bottom w:val="none" w:sz="0" w:space="0" w:color="auto"/>
                <w:right w:val="none" w:sz="0" w:space="0" w:color="auto"/>
              </w:divBdr>
            </w:div>
            <w:div w:id="2075618279">
              <w:marLeft w:val="0"/>
              <w:marRight w:val="0"/>
              <w:marTop w:val="0"/>
              <w:marBottom w:val="0"/>
              <w:divBdr>
                <w:top w:val="none" w:sz="0" w:space="0" w:color="auto"/>
                <w:left w:val="none" w:sz="0" w:space="0" w:color="auto"/>
                <w:bottom w:val="none" w:sz="0" w:space="0" w:color="auto"/>
                <w:right w:val="none" w:sz="0" w:space="0" w:color="auto"/>
              </w:divBdr>
            </w:div>
            <w:div w:id="483349943">
              <w:marLeft w:val="0"/>
              <w:marRight w:val="0"/>
              <w:marTop w:val="0"/>
              <w:marBottom w:val="0"/>
              <w:divBdr>
                <w:top w:val="none" w:sz="0" w:space="0" w:color="auto"/>
                <w:left w:val="none" w:sz="0" w:space="0" w:color="auto"/>
                <w:bottom w:val="none" w:sz="0" w:space="0" w:color="auto"/>
                <w:right w:val="none" w:sz="0" w:space="0" w:color="auto"/>
              </w:divBdr>
            </w:div>
            <w:div w:id="1547184130">
              <w:marLeft w:val="0"/>
              <w:marRight w:val="0"/>
              <w:marTop w:val="0"/>
              <w:marBottom w:val="0"/>
              <w:divBdr>
                <w:top w:val="none" w:sz="0" w:space="0" w:color="auto"/>
                <w:left w:val="none" w:sz="0" w:space="0" w:color="auto"/>
                <w:bottom w:val="none" w:sz="0" w:space="0" w:color="auto"/>
                <w:right w:val="none" w:sz="0" w:space="0" w:color="auto"/>
              </w:divBdr>
            </w:div>
            <w:div w:id="1455782447">
              <w:marLeft w:val="0"/>
              <w:marRight w:val="0"/>
              <w:marTop w:val="0"/>
              <w:marBottom w:val="0"/>
              <w:divBdr>
                <w:top w:val="none" w:sz="0" w:space="0" w:color="auto"/>
                <w:left w:val="none" w:sz="0" w:space="0" w:color="auto"/>
                <w:bottom w:val="none" w:sz="0" w:space="0" w:color="auto"/>
                <w:right w:val="none" w:sz="0" w:space="0" w:color="auto"/>
              </w:divBdr>
            </w:div>
            <w:div w:id="2060125357">
              <w:marLeft w:val="0"/>
              <w:marRight w:val="0"/>
              <w:marTop w:val="0"/>
              <w:marBottom w:val="0"/>
              <w:divBdr>
                <w:top w:val="none" w:sz="0" w:space="0" w:color="auto"/>
                <w:left w:val="none" w:sz="0" w:space="0" w:color="auto"/>
                <w:bottom w:val="none" w:sz="0" w:space="0" w:color="auto"/>
                <w:right w:val="none" w:sz="0" w:space="0" w:color="auto"/>
              </w:divBdr>
            </w:div>
            <w:div w:id="1698653268">
              <w:marLeft w:val="0"/>
              <w:marRight w:val="0"/>
              <w:marTop w:val="0"/>
              <w:marBottom w:val="0"/>
              <w:divBdr>
                <w:top w:val="none" w:sz="0" w:space="0" w:color="auto"/>
                <w:left w:val="none" w:sz="0" w:space="0" w:color="auto"/>
                <w:bottom w:val="none" w:sz="0" w:space="0" w:color="auto"/>
                <w:right w:val="none" w:sz="0" w:space="0" w:color="auto"/>
              </w:divBdr>
            </w:div>
            <w:div w:id="20980301">
              <w:marLeft w:val="0"/>
              <w:marRight w:val="0"/>
              <w:marTop w:val="0"/>
              <w:marBottom w:val="0"/>
              <w:divBdr>
                <w:top w:val="none" w:sz="0" w:space="0" w:color="auto"/>
                <w:left w:val="none" w:sz="0" w:space="0" w:color="auto"/>
                <w:bottom w:val="none" w:sz="0" w:space="0" w:color="auto"/>
                <w:right w:val="none" w:sz="0" w:space="0" w:color="auto"/>
              </w:divBdr>
            </w:div>
            <w:div w:id="1959139663">
              <w:marLeft w:val="0"/>
              <w:marRight w:val="0"/>
              <w:marTop w:val="0"/>
              <w:marBottom w:val="0"/>
              <w:divBdr>
                <w:top w:val="none" w:sz="0" w:space="0" w:color="auto"/>
                <w:left w:val="none" w:sz="0" w:space="0" w:color="auto"/>
                <w:bottom w:val="none" w:sz="0" w:space="0" w:color="auto"/>
                <w:right w:val="none" w:sz="0" w:space="0" w:color="auto"/>
              </w:divBdr>
            </w:div>
            <w:div w:id="1680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783">
      <w:bodyDiv w:val="1"/>
      <w:marLeft w:val="0"/>
      <w:marRight w:val="0"/>
      <w:marTop w:val="0"/>
      <w:marBottom w:val="0"/>
      <w:divBdr>
        <w:top w:val="none" w:sz="0" w:space="0" w:color="auto"/>
        <w:left w:val="none" w:sz="0" w:space="0" w:color="auto"/>
        <w:bottom w:val="none" w:sz="0" w:space="0" w:color="auto"/>
        <w:right w:val="none" w:sz="0" w:space="0" w:color="auto"/>
      </w:divBdr>
      <w:divsChild>
        <w:div w:id="1767850127">
          <w:marLeft w:val="0"/>
          <w:marRight w:val="0"/>
          <w:marTop w:val="0"/>
          <w:marBottom w:val="0"/>
          <w:divBdr>
            <w:top w:val="none" w:sz="0" w:space="0" w:color="auto"/>
            <w:left w:val="none" w:sz="0" w:space="0" w:color="auto"/>
            <w:bottom w:val="none" w:sz="0" w:space="0" w:color="auto"/>
            <w:right w:val="none" w:sz="0" w:space="0" w:color="auto"/>
          </w:divBdr>
          <w:divsChild>
            <w:div w:id="1232348912">
              <w:marLeft w:val="0"/>
              <w:marRight w:val="0"/>
              <w:marTop w:val="0"/>
              <w:marBottom w:val="0"/>
              <w:divBdr>
                <w:top w:val="none" w:sz="0" w:space="0" w:color="auto"/>
                <w:left w:val="none" w:sz="0" w:space="0" w:color="auto"/>
                <w:bottom w:val="none" w:sz="0" w:space="0" w:color="auto"/>
                <w:right w:val="none" w:sz="0" w:space="0" w:color="auto"/>
              </w:divBdr>
            </w:div>
            <w:div w:id="1477802141">
              <w:marLeft w:val="0"/>
              <w:marRight w:val="0"/>
              <w:marTop w:val="0"/>
              <w:marBottom w:val="0"/>
              <w:divBdr>
                <w:top w:val="none" w:sz="0" w:space="0" w:color="auto"/>
                <w:left w:val="none" w:sz="0" w:space="0" w:color="auto"/>
                <w:bottom w:val="none" w:sz="0" w:space="0" w:color="auto"/>
                <w:right w:val="none" w:sz="0" w:space="0" w:color="auto"/>
              </w:divBdr>
            </w:div>
            <w:div w:id="1530878332">
              <w:marLeft w:val="0"/>
              <w:marRight w:val="0"/>
              <w:marTop w:val="0"/>
              <w:marBottom w:val="0"/>
              <w:divBdr>
                <w:top w:val="none" w:sz="0" w:space="0" w:color="auto"/>
                <w:left w:val="none" w:sz="0" w:space="0" w:color="auto"/>
                <w:bottom w:val="none" w:sz="0" w:space="0" w:color="auto"/>
                <w:right w:val="none" w:sz="0" w:space="0" w:color="auto"/>
              </w:divBdr>
            </w:div>
            <w:div w:id="2120222756">
              <w:marLeft w:val="0"/>
              <w:marRight w:val="0"/>
              <w:marTop w:val="0"/>
              <w:marBottom w:val="0"/>
              <w:divBdr>
                <w:top w:val="none" w:sz="0" w:space="0" w:color="auto"/>
                <w:left w:val="none" w:sz="0" w:space="0" w:color="auto"/>
                <w:bottom w:val="none" w:sz="0" w:space="0" w:color="auto"/>
                <w:right w:val="none" w:sz="0" w:space="0" w:color="auto"/>
              </w:divBdr>
            </w:div>
            <w:div w:id="1172143632">
              <w:marLeft w:val="0"/>
              <w:marRight w:val="0"/>
              <w:marTop w:val="0"/>
              <w:marBottom w:val="0"/>
              <w:divBdr>
                <w:top w:val="none" w:sz="0" w:space="0" w:color="auto"/>
                <w:left w:val="none" w:sz="0" w:space="0" w:color="auto"/>
                <w:bottom w:val="none" w:sz="0" w:space="0" w:color="auto"/>
                <w:right w:val="none" w:sz="0" w:space="0" w:color="auto"/>
              </w:divBdr>
            </w:div>
            <w:div w:id="1489058491">
              <w:marLeft w:val="0"/>
              <w:marRight w:val="0"/>
              <w:marTop w:val="0"/>
              <w:marBottom w:val="0"/>
              <w:divBdr>
                <w:top w:val="none" w:sz="0" w:space="0" w:color="auto"/>
                <w:left w:val="none" w:sz="0" w:space="0" w:color="auto"/>
                <w:bottom w:val="none" w:sz="0" w:space="0" w:color="auto"/>
                <w:right w:val="none" w:sz="0" w:space="0" w:color="auto"/>
              </w:divBdr>
            </w:div>
            <w:div w:id="1096443194">
              <w:marLeft w:val="0"/>
              <w:marRight w:val="0"/>
              <w:marTop w:val="0"/>
              <w:marBottom w:val="0"/>
              <w:divBdr>
                <w:top w:val="none" w:sz="0" w:space="0" w:color="auto"/>
                <w:left w:val="none" w:sz="0" w:space="0" w:color="auto"/>
                <w:bottom w:val="none" w:sz="0" w:space="0" w:color="auto"/>
                <w:right w:val="none" w:sz="0" w:space="0" w:color="auto"/>
              </w:divBdr>
            </w:div>
            <w:div w:id="1999993141">
              <w:marLeft w:val="0"/>
              <w:marRight w:val="0"/>
              <w:marTop w:val="0"/>
              <w:marBottom w:val="0"/>
              <w:divBdr>
                <w:top w:val="none" w:sz="0" w:space="0" w:color="auto"/>
                <w:left w:val="none" w:sz="0" w:space="0" w:color="auto"/>
                <w:bottom w:val="none" w:sz="0" w:space="0" w:color="auto"/>
                <w:right w:val="none" w:sz="0" w:space="0" w:color="auto"/>
              </w:divBdr>
            </w:div>
            <w:div w:id="600800379">
              <w:marLeft w:val="0"/>
              <w:marRight w:val="0"/>
              <w:marTop w:val="0"/>
              <w:marBottom w:val="0"/>
              <w:divBdr>
                <w:top w:val="none" w:sz="0" w:space="0" w:color="auto"/>
                <w:left w:val="none" w:sz="0" w:space="0" w:color="auto"/>
                <w:bottom w:val="none" w:sz="0" w:space="0" w:color="auto"/>
                <w:right w:val="none" w:sz="0" w:space="0" w:color="auto"/>
              </w:divBdr>
            </w:div>
            <w:div w:id="507208400">
              <w:marLeft w:val="0"/>
              <w:marRight w:val="0"/>
              <w:marTop w:val="0"/>
              <w:marBottom w:val="0"/>
              <w:divBdr>
                <w:top w:val="none" w:sz="0" w:space="0" w:color="auto"/>
                <w:left w:val="none" w:sz="0" w:space="0" w:color="auto"/>
                <w:bottom w:val="none" w:sz="0" w:space="0" w:color="auto"/>
                <w:right w:val="none" w:sz="0" w:space="0" w:color="auto"/>
              </w:divBdr>
            </w:div>
            <w:div w:id="1771394184">
              <w:marLeft w:val="0"/>
              <w:marRight w:val="0"/>
              <w:marTop w:val="0"/>
              <w:marBottom w:val="0"/>
              <w:divBdr>
                <w:top w:val="none" w:sz="0" w:space="0" w:color="auto"/>
                <w:left w:val="none" w:sz="0" w:space="0" w:color="auto"/>
                <w:bottom w:val="none" w:sz="0" w:space="0" w:color="auto"/>
                <w:right w:val="none" w:sz="0" w:space="0" w:color="auto"/>
              </w:divBdr>
            </w:div>
            <w:div w:id="302004546">
              <w:marLeft w:val="0"/>
              <w:marRight w:val="0"/>
              <w:marTop w:val="0"/>
              <w:marBottom w:val="0"/>
              <w:divBdr>
                <w:top w:val="none" w:sz="0" w:space="0" w:color="auto"/>
                <w:left w:val="none" w:sz="0" w:space="0" w:color="auto"/>
                <w:bottom w:val="none" w:sz="0" w:space="0" w:color="auto"/>
                <w:right w:val="none" w:sz="0" w:space="0" w:color="auto"/>
              </w:divBdr>
            </w:div>
            <w:div w:id="637153228">
              <w:marLeft w:val="0"/>
              <w:marRight w:val="0"/>
              <w:marTop w:val="0"/>
              <w:marBottom w:val="0"/>
              <w:divBdr>
                <w:top w:val="none" w:sz="0" w:space="0" w:color="auto"/>
                <w:left w:val="none" w:sz="0" w:space="0" w:color="auto"/>
                <w:bottom w:val="none" w:sz="0" w:space="0" w:color="auto"/>
                <w:right w:val="none" w:sz="0" w:space="0" w:color="auto"/>
              </w:divBdr>
            </w:div>
            <w:div w:id="1154759087">
              <w:marLeft w:val="0"/>
              <w:marRight w:val="0"/>
              <w:marTop w:val="0"/>
              <w:marBottom w:val="0"/>
              <w:divBdr>
                <w:top w:val="none" w:sz="0" w:space="0" w:color="auto"/>
                <w:left w:val="none" w:sz="0" w:space="0" w:color="auto"/>
                <w:bottom w:val="none" w:sz="0" w:space="0" w:color="auto"/>
                <w:right w:val="none" w:sz="0" w:space="0" w:color="auto"/>
              </w:divBdr>
            </w:div>
            <w:div w:id="310139860">
              <w:marLeft w:val="0"/>
              <w:marRight w:val="0"/>
              <w:marTop w:val="0"/>
              <w:marBottom w:val="0"/>
              <w:divBdr>
                <w:top w:val="none" w:sz="0" w:space="0" w:color="auto"/>
                <w:left w:val="none" w:sz="0" w:space="0" w:color="auto"/>
                <w:bottom w:val="none" w:sz="0" w:space="0" w:color="auto"/>
                <w:right w:val="none" w:sz="0" w:space="0" w:color="auto"/>
              </w:divBdr>
            </w:div>
            <w:div w:id="1968194503">
              <w:marLeft w:val="0"/>
              <w:marRight w:val="0"/>
              <w:marTop w:val="0"/>
              <w:marBottom w:val="0"/>
              <w:divBdr>
                <w:top w:val="none" w:sz="0" w:space="0" w:color="auto"/>
                <w:left w:val="none" w:sz="0" w:space="0" w:color="auto"/>
                <w:bottom w:val="none" w:sz="0" w:space="0" w:color="auto"/>
                <w:right w:val="none" w:sz="0" w:space="0" w:color="auto"/>
              </w:divBdr>
            </w:div>
            <w:div w:id="1276449811">
              <w:marLeft w:val="0"/>
              <w:marRight w:val="0"/>
              <w:marTop w:val="0"/>
              <w:marBottom w:val="0"/>
              <w:divBdr>
                <w:top w:val="none" w:sz="0" w:space="0" w:color="auto"/>
                <w:left w:val="none" w:sz="0" w:space="0" w:color="auto"/>
                <w:bottom w:val="none" w:sz="0" w:space="0" w:color="auto"/>
                <w:right w:val="none" w:sz="0" w:space="0" w:color="auto"/>
              </w:divBdr>
            </w:div>
            <w:div w:id="889730677">
              <w:marLeft w:val="0"/>
              <w:marRight w:val="0"/>
              <w:marTop w:val="0"/>
              <w:marBottom w:val="0"/>
              <w:divBdr>
                <w:top w:val="none" w:sz="0" w:space="0" w:color="auto"/>
                <w:left w:val="none" w:sz="0" w:space="0" w:color="auto"/>
                <w:bottom w:val="none" w:sz="0" w:space="0" w:color="auto"/>
                <w:right w:val="none" w:sz="0" w:space="0" w:color="auto"/>
              </w:divBdr>
            </w:div>
            <w:div w:id="861826156">
              <w:marLeft w:val="0"/>
              <w:marRight w:val="0"/>
              <w:marTop w:val="0"/>
              <w:marBottom w:val="0"/>
              <w:divBdr>
                <w:top w:val="none" w:sz="0" w:space="0" w:color="auto"/>
                <w:left w:val="none" w:sz="0" w:space="0" w:color="auto"/>
                <w:bottom w:val="none" w:sz="0" w:space="0" w:color="auto"/>
                <w:right w:val="none" w:sz="0" w:space="0" w:color="auto"/>
              </w:divBdr>
            </w:div>
            <w:div w:id="477576994">
              <w:marLeft w:val="0"/>
              <w:marRight w:val="0"/>
              <w:marTop w:val="0"/>
              <w:marBottom w:val="0"/>
              <w:divBdr>
                <w:top w:val="none" w:sz="0" w:space="0" w:color="auto"/>
                <w:left w:val="none" w:sz="0" w:space="0" w:color="auto"/>
                <w:bottom w:val="none" w:sz="0" w:space="0" w:color="auto"/>
                <w:right w:val="none" w:sz="0" w:space="0" w:color="auto"/>
              </w:divBdr>
            </w:div>
            <w:div w:id="436144153">
              <w:marLeft w:val="0"/>
              <w:marRight w:val="0"/>
              <w:marTop w:val="0"/>
              <w:marBottom w:val="0"/>
              <w:divBdr>
                <w:top w:val="none" w:sz="0" w:space="0" w:color="auto"/>
                <w:left w:val="none" w:sz="0" w:space="0" w:color="auto"/>
                <w:bottom w:val="none" w:sz="0" w:space="0" w:color="auto"/>
                <w:right w:val="none" w:sz="0" w:space="0" w:color="auto"/>
              </w:divBdr>
            </w:div>
            <w:div w:id="832179215">
              <w:marLeft w:val="0"/>
              <w:marRight w:val="0"/>
              <w:marTop w:val="0"/>
              <w:marBottom w:val="0"/>
              <w:divBdr>
                <w:top w:val="none" w:sz="0" w:space="0" w:color="auto"/>
                <w:left w:val="none" w:sz="0" w:space="0" w:color="auto"/>
                <w:bottom w:val="none" w:sz="0" w:space="0" w:color="auto"/>
                <w:right w:val="none" w:sz="0" w:space="0" w:color="auto"/>
              </w:divBdr>
            </w:div>
            <w:div w:id="545871933">
              <w:marLeft w:val="0"/>
              <w:marRight w:val="0"/>
              <w:marTop w:val="0"/>
              <w:marBottom w:val="0"/>
              <w:divBdr>
                <w:top w:val="none" w:sz="0" w:space="0" w:color="auto"/>
                <w:left w:val="none" w:sz="0" w:space="0" w:color="auto"/>
                <w:bottom w:val="none" w:sz="0" w:space="0" w:color="auto"/>
                <w:right w:val="none" w:sz="0" w:space="0" w:color="auto"/>
              </w:divBdr>
            </w:div>
            <w:div w:id="794913386">
              <w:marLeft w:val="0"/>
              <w:marRight w:val="0"/>
              <w:marTop w:val="0"/>
              <w:marBottom w:val="0"/>
              <w:divBdr>
                <w:top w:val="none" w:sz="0" w:space="0" w:color="auto"/>
                <w:left w:val="none" w:sz="0" w:space="0" w:color="auto"/>
                <w:bottom w:val="none" w:sz="0" w:space="0" w:color="auto"/>
                <w:right w:val="none" w:sz="0" w:space="0" w:color="auto"/>
              </w:divBdr>
            </w:div>
            <w:div w:id="351880570">
              <w:marLeft w:val="0"/>
              <w:marRight w:val="0"/>
              <w:marTop w:val="0"/>
              <w:marBottom w:val="0"/>
              <w:divBdr>
                <w:top w:val="none" w:sz="0" w:space="0" w:color="auto"/>
                <w:left w:val="none" w:sz="0" w:space="0" w:color="auto"/>
                <w:bottom w:val="none" w:sz="0" w:space="0" w:color="auto"/>
                <w:right w:val="none" w:sz="0" w:space="0" w:color="auto"/>
              </w:divBdr>
            </w:div>
            <w:div w:id="2012289080">
              <w:marLeft w:val="0"/>
              <w:marRight w:val="0"/>
              <w:marTop w:val="0"/>
              <w:marBottom w:val="0"/>
              <w:divBdr>
                <w:top w:val="none" w:sz="0" w:space="0" w:color="auto"/>
                <w:left w:val="none" w:sz="0" w:space="0" w:color="auto"/>
                <w:bottom w:val="none" w:sz="0" w:space="0" w:color="auto"/>
                <w:right w:val="none" w:sz="0" w:space="0" w:color="auto"/>
              </w:divBdr>
            </w:div>
            <w:div w:id="627324452">
              <w:marLeft w:val="0"/>
              <w:marRight w:val="0"/>
              <w:marTop w:val="0"/>
              <w:marBottom w:val="0"/>
              <w:divBdr>
                <w:top w:val="none" w:sz="0" w:space="0" w:color="auto"/>
                <w:left w:val="none" w:sz="0" w:space="0" w:color="auto"/>
                <w:bottom w:val="none" w:sz="0" w:space="0" w:color="auto"/>
                <w:right w:val="none" w:sz="0" w:space="0" w:color="auto"/>
              </w:divBdr>
            </w:div>
            <w:div w:id="773406586">
              <w:marLeft w:val="0"/>
              <w:marRight w:val="0"/>
              <w:marTop w:val="0"/>
              <w:marBottom w:val="0"/>
              <w:divBdr>
                <w:top w:val="none" w:sz="0" w:space="0" w:color="auto"/>
                <w:left w:val="none" w:sz="0" w:space="0" w:color="auto"/>
                <w:bottom w:val="none" w:sz="0" w:space="0" w:color="auto"/>
                <w:right w:val="none" w:sz="0" w:space="0" w:color="auto"/>
              </w:divBdr>
            </w:div>
            <w:div w:id="1253902441">
              <w:marLeft w:val="0"/>
              <w:marRight w:val="0"/>
              <w:marTop w:val="0"/>
              <w:marBottom w:val="0"/>
              <w:divBdr>
                <w:top w:val="none" w:sz="0" w:space="0" w:color="auto"/>
                <w:left w:val="none" w:sz="0" w:space="0" w:color="auto"/>
                <w:bottom w:val="none" w:sz="0" w:space="0" w:color="auto"/>
                <w:right w:val="none" w:sz="0" w:space="0" w:color="auto"/>
              </w:divBdr>
            </w:div>
            <w:div w:id="834422046">
              <w:marLeft w:val="0"/>
              <w:marRight w:val="0"/>
              <w:marTop w:val="0"/>
              <w:marBottom w:val="0"/>
              <w:divBdr>
                <w:top w:val="none" w:sz="0" w:space="0" w:color="auto"/>
                <w:left w:val="none" w:sz="0" w:space="0" w:color="auto"/>
                <w:bottom w:val="none" w:sz="0" w:space="0" w:color="auto"/>
                <w:right w:val="none" w:sz="0" w:space="0" w:color="auto"/>
              </w:divBdr>
            </w:div>
            <w:div w:id="848329146">
              <w:marLeft w:val="0"/>
              <w:marRight w:val="0"/>
              <w:marTop w:val="0"/>
              <w:marBottom w:val="0"/>
              <w:divBdr>
                <w:top w:val="none" w:sz="0" w:space="0" w:color="auto"/>
                <w:left w:val="none" w:sz="0" w:space="0" w:color="auto"/>
                <w:bottom w:val="none" w:sz="0" w:space="0" w:color="auto"/>
                <w:right w:val="none" w:sz="0" w:space="0" w:color="auto"/>
              </w:divBdr>
            </w:div>
            <w:div w:id="331373220">
              <w:marLeft w:val="0"/>
              <w:marRight w:val="0"/>
              <w:marTop w:val="0"/>
              <w:marBottom w:val="0"/>
              <w:divBdr>
                <w:top w:val="none" w:sz="0" w:space="0" w:color="auto"/>
                <w:left w:val="none" w:sz="0" w:space="0" w:color="auto"/>
                <w:bottom w:val="none" w:sz="0" w:space="0" w:color="auto"/>
                <w:right w:val="none" w:sz="0" w:space="0" w:color="auto"/>
              </w:divBdr>
            </w:div>
            <w:div w:id="1965305784">
              <w:marLeft w:val="0"/>
              <w:marRight w:val="0"/>
              <w:marTop w:val="0"/>
              <w:marBottom w:val="0"/>
              <w:divBdr>
                <w:top w:val="none" w:sz="0" w:space="0" w:color="auto"/>
                <w:left w:val="none" w:sz="0" w:space="0" w:color="auto"/>
                <w:bottom w:val="none" w:sz="0" w:space="0" w:color="auto"/>
                <w:right w:val="none" w:sz="0" w:space="0" w:color="auto"/>
              </w:divBdr>
            </w:div>
            <w:div w:id="1050373966">
              <w:marLeft w:val="0"/>
              <w:marRight w:val="0"/>
              <w:marTop w:val="0"/>
              <w:marBottom w:val="0"/>
              <w:divBdr>
                <w:top w:val="none" w:sz="0" w:space="0" w:color="auto"/>
                <w:left w:val="none" w:sz="0" w:space="0" w:color="auto"/>
                <w:bottom w:val="none" w:sz="0" w:space="0" w:color="auto"/>
                <w:right w:val="none" w:sz="0" w:space="0" w:color="auto"/>
              </w:divBdr>
            </w:div>
            <w:div w:id="766388364">
              <w:marLeft w:val="0"/>
              <w:marRight w:val="0"/>
              <w:marTop w:val="0"/>
              <w:marBottom w:val="0"/>
              <w:divBdr>
                <w:top w:val="none" w:sz="0" w:space="0" w:color="auto"/>
                <w:left w:val="none" w:sz="0" w:space="0" w:color="auto"/>
                <w:bottom w:val="none" w:sz="0" w:space="0" w:color="auto"/>
                <w:right w:val="none" w:sz="0" w:space="0" w:color="auto"/>
              </w:divBdr>
            </w:div>
            <w:div w:id="401342695">
              <w:marLeft w:val="0"/>
              <w:marRight w:val="0"/>
              <w:marTop w:val="0"/>
              <w:marBottom w:val="0"/>
              <w:divBdr>
                <w:top w:val="none" w:sz="0" w:space="0" w:color="auto"/>
                <w:left w:val="none" w:sz="0" w:space="0" w:color="auto"/>
                <w:bottom w:val="none" w:sz="0" w:space="0" w:color="auto"/>
                <w:right w:val="none" w:sz="0" w:space="0" w:color="auto"/>
              </w:divBdr>
            </w:div>
            <w:div w:id="7361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668">
      <w:bodyDiv w:val="1"/>
      <w:marLeft w:val="0"/>
      <w:marRight w:val="0"/>
      <w:marTop w:val="0"/>
      <w:marBottom w:val="0"/>
      <w:divBdr>
        <w:top w:val="none" w:sz="0" w:space="0" w:color="auto"/>
        <w:left w:val="none" w:sz="0" w:space="0" w:color="auto"/>
        <w:bottom w:val="none" w:sz="0" w:space="0" w:color="auto"/>
        <w:right w:val="none" w:sz="0" w:space="0" w:color="auto"/>
      </w:divBdr>
      <w:divsChild>
        <w:div w:id="1698507629">
          <w:marLeft w:val="0"/>
          <w:marRight w:val="0"/>
          <w:marTop w:val="0"/>
          <w:marBottom w:val="0"/>
          <w:divBdr>
            <w:top w:val="none" w:sz="0" w:space="0" w:color="auto"/>
            <w:left w:val="none" w:sz="0" w:space="0" w:color="auto"/>
            <w:bottom w:val="none" w:sz="0" w:space="0" w:color="auto"/>
            <w:right w:val="none" w:sz="0" w:space="0" w:color="auto"/>
          </w:divBdr>
          <w:divsChild>
            <w:div w:id="449277195">
              <w:marLeft w:val="0"/>
              <w:marRight w:val="0"/>
              <w:marTop w:val="0"/>
              <w:marBottom w:val="0"/>
              <w:divBdr>
                <w:top w:val="none" w:sz="0" w:space="0" w:color="auto"/>
                <w:left w:val="none" w:sz="0" w:space="0" w:color="auto"/>
                <w:bottom w:val="none" w:sz="0" w:space="0" w:color="auto"/>
                <w:right w:val="none" w:sz="0" w:space="0" w:color="auto"/>
              </w:divBdr>
              <w:divsChild>
                <w:div w:id="902135704">
                  <w:marLeft w:val="0"/>
                  <w:marRight w:val="0"/>
                  <w:marTop w:val="0"/>
                  <w:marBottom w:val="0"/>
                  <w:divBdr>
                    <w:top w:val="none" w:sz="0" w:space="0" w:color="auto"/>
                    <w:left w:val="none" w:sz="0" w:space="0" w:color="auto"/>
                    <w:bottom w:val="none" w:sz="0" w:space="0" w:color="auto"/>
                    <w:right w:val="none" w:sz="0" w:space="0" w:color="auto"/>
                  </w:divBdr>
                  <w:divsChild>
                    <w:div w:id="1231619053">
                      <w:marLeft w:val="0"/>
                      <w:marRight w:val="0"/>
                      <w:marTop w:val="0"/>
                      <w:marBottom w:val="0"/>
                      <w:divBdr>
                        <w:top w:val="none" w:sz="0" w:space="0" w:color="auto"/>
                        <w:left w:val="none" w:sz="0" w:space="0" w:color="auto"/>
                        <w:bottom w:val="none" w:sz="0" w:space="0" w:color="auto"/>
                        <w:right w:val="none" w:sz="0" w:space="0" w:color="auto"/>
                      </w:divBdr>
                      <w:divsChild>
                        <w:div w:id="11701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06264">
          <w:marLeft w:val="-150"/>
          <w:marRight w:val="0"/>
          <w:marTop w:val="0"/>
          <w:marBottom w:val="0"/>
          <w:divBdr>
            <w:top w:val="none" w:sz="0" w:space="0" w:color="auto"/>
            <w:left w:val="none" w:sz="0" w:space="0" w:color="auto"/>
            <w:bottom w:val="none" w:sz="0" w:space="0" w:color="auto"/>
            <w:right w:val="none" w:sz="0" w:space="0" w:color="auto"/>
          </w:divBdr>
        </w:div>
      </w:divsChild>
    </w:div>
    <w:div w:id="1593659436">
      <w:bodyDiv w:val="1"/>
      <w:marLeft w:val="0"/>
      <w:marRight w:val="0"/>
      <w:marTop w:val="0"/>
      <w:marBottom w:val="0"/>
      <w:divBdr>
        <w:top w:val="none" w:sz="0" w:space="0" w:color="auto"/>
        <w:left w:val="none" w:sz="0" w:space="0" w:color="auto"/>
        <w:bottom w:val="none" w:sz="0" w:space="0" w:color="auto"/>
        <w:right w:val="none" w:sz="0" w:space="0" w:color="auto"/>
      </w:divBdr>
      <w:divsChild>
        <w:div w:id="1959292665">
          <w:marLeft w:val="0"/>
          <w:marRight w:val="0"/>
          <w:marTop w:val="0"/>
          <w:marBottom w:val="0"/>
          <w:divBdr>
            <w:top w:val="none" w:sz="0" w:space="0" w:color="auto"/>
            <w:left w:val="none" w:sz="0" w:space="0" w:color="auto"/>
            <w:bottom w:val="none" w:sz="0" w:space="0" w:color="auto"/>
            <w:right w:val="none" w:sz="0" w:space="0" w:color="auto"/>
          </w:divBdr>
          <w:divsChild>
            <w:div w:id="1238326850">
              <w:marLeft w:val="0"/>
              <w:marRight w:val="0"/>
              <w:marTop w:val="0"/>
              <w:marBottom w:val="0"/>
              <w:divBdr>
                <w:top w:val="none" w:sz="0" w:space="0" w:color="auto"/>
                <w:left w:val="none" w:sz="0" w:space="0" w:color="auto"/>
                <w:bottom w:val="none" w:sz="0" w:space="0" w:color="auto"/>
                <w:right w:val="none" w:sz="0" w:space="0" w:color="auto"/>
              </w:divBdr>
            </w:div>
            <w:div w:id="527060130">
              <w:marLeft w:val="0"/>
              <w:marRight w:val="0"/>
              <w:marTop w:val="0"/>
              <w:marBottom w:val="0"/>
              <w:divBdr>
                <w:top w:val="none" w:sz="0" w:space="0" w:color="auto"/>
                <w:left w:val="none" w:sz="0" w:space="0" w:color="auto"/>
                <w:bottom w:val="none" w:sz="0" w:space="0" w:color="auto"/>
                <w:right w:val="none" w:sz="0" w:space="0" w:color="auto"/>
              </w:divBdr>
            </w:div>
            <w:div w:id="13002225">
              <w:marLeft w:val="0"/>
              <w:marRight w:val="0"/>
              <w:marTop w:val="0"/>
              <w:marBottom w:val="0"/>
              <w:divBdr>
                <w:top w:val="none" w:sz="0" w:space="0" w:color="auto"/>
                <w:left w:val="none" w:sz="0" w:space="0" w:color="auto"/>
                <w:bottom w:val="none" w:sz="0" w:space="0" w:color="auto"/>
                <w:right w:val="none" w:sz="0" w:space="0" w:color="auto"/>
              </w:divBdr>
            </w:div>
            <w:div w:id="1844587000">
              <w:marLeft w:val="0"/>
              <w:marRight w:val="0"/>
              <w:marTop w:val="0"/>
              <w:marBottom w:val="0"/>
              <w:divBdr>
                <w:top w:val="none" w:sz="0" w:space="0" w:color="auto"/>
                <w:left w:val="none" w:sz="0" w:space="0" w:color="auto"/>
                <w:bottom w:val="none" w:sz="0" w:space="0" w:color="auto"/>
                <w:right w:val="none" w:sz="0" w:space="0" w:color="auto"/>
              </w:divBdr>
            </w:div>
            <w:div w:id="289483948">
              <w:marLeft w:val="0"/>
              <w:marRight w:val="0"/>
              <w:marTop w:val="0"/>
              <w:marBottom w:val="0"/>
              <w:divBdr>
                <w:top w:val="none" w:sz="0" w:space="0" w:color="auto"/>
                <w:left w:val="none" w:sz="0" w:space="0" w:color="auto"/>
                <w:bottom w:val="none" w:sz="0" w:space="0" w:color="auto"/>
                <w:right w:val="none" w:sz="0" w:space="0" w:color="auto"/>
              </w:divBdr>
            </w:div>
            <w:div w:id="1665743310">
              <w:marLeft w:val="0"/>
              <w:marRight w:val="0"/>
              <w:marTop w:val="0"/>
              <w:marBottom w:val="0"/>
              <w:divBdr>
                <w:top w:val="none" w:sz="0" w:space="0" w:color="auto"/>
                <w:left w:val="none" w:sz="0" w:space="0" w:color="auto"/>
                <w:bottom w:val="none" w:sz="0" w:space="0" w:color="auto"/>
                <w:right w:val="none" w:sz="0" w:space="0" w:color="auto"/>
              </w:divBdr>
            </w:div>
            <w:div w:id="440878983">
              <w:marLeft w:val="0"/>
              <w:marRight w:val="0"/>
              <w:marTop w:val="0"/>
              <w:marBottom w:val="0"/>
              <w:divBdr>
                <w:top w:val="none" w:sz="0" w:space="0" w:color="auto"/>
                <w:left w:val="none" w:sz="0" w:space="0" w:color="auto"/>
                <w:bottom w:val="none" w:sz="0" w:space="0" w:color="auto"/>
                <w:right w:val="none" w:sz="0" w:space="0" w:color="auto"/>
              </w:divBdr>
            </w:div>
            <w:div w:id="358047499">
              <w:marLeft w:val="0"/>
              <w:marRight w:val="0"/>
              <w:marTop w:val="0"/>
              <w:marBottom w:val="0"/>
              <w:divBdr>
                <w:top w:val="none" w:sz="0" w:space="0" w:color="auto"/>
                <w:left w:val="none" w:sz="0" w:space="0" w:color="auto"/>
                <w:bottom w:val="none" w:sz="0" w:space="0" w:color="auto"/>
                <w:right w:val="none" w:sz="0" w:space="0" w:color="auto"/>
              </w:divBdr>
            </w:div>
            <w:div w:id="1457262639">
              <w:marLeft w:val="0"/>
              <w:marRight w:val="0"/>
              <w:marTop w:val="0"/>
              <w:marBottom w:val="0"/>
              <w:divBdr>
                <w:top w:val="none" w:sz="0" w:space="0" w:color="auto"/>
                <w:left w:val="none" w:sz="0" w:space="0" w:color="auto"/>
                <w:bottom w:val="none" w:sz="0" w:space="0" w:color="auto"/>
                <w:right w:val="none" w:sz="0" w:space="0" w:color="auto"/>
              </w:divBdr>
            </w:div>
            <w:div w:id="1740784097">
              <w:marLeft w:val="0"/>
              <w:marRight w:val="0"/>
              <w:marTop w:val="0"/>
              <w:marBottom w:val="0"/>
              <w:divBdr>
                <w:top w:val="none" w:sz="0" w:space="0" w:color="auto"/>
                <w:left w:val="none" w:sz="0" w:space="0" w:color="auto"/>
                <w:bottom w:val="none" w:sz="0" w:space="0" w:color="auto"/>
                <w:right w:val="none" w:sz="0" w:space="0" w:color="auto"/>
              </w:divBdr>
            </w:div>
            <w:div w:id="1851791111">
              <w:marLeft w:val="0"/>
              <w:marRight w:val="0"/>
              <w:marTop w:val="0"/>
              <w:marBottom w:val="0"/>
              <w:divBdr>
                <w:top w:val="none" w:sz="0" w:space="0" w:color="auto"/>
                <w:left w:val="none" w:sz="0" w:space="0" w:color="auto"/>
                <w:bottom w:val="none" w:sz="0" w:space="0" w:color="auto"/>
                <w:right w:val="none" w:sz="0" w:space="0" w:color="auto"/>
              </w:divBdr>
            </w:div>
            <w:div w:id="1929584084">
              <w:marLeft w:val="0"/>
              <w:marRight w:val="0"/>
              <w:marTop w:val="0"/>
              <w:marBottom w:val="0"/>
              <w:divBdr>
                <w:top w:val="none" w:sz="0" w:space="0" w:color="auto"/>
                <w:left w:val="none" w:sz="0" w:space="0" w:color="auto"/>
                <w:bottom w:val="none" w:sz="0" w:space="0" w:color="auto"/>
                <w:right w:val="none" w:sz="0" w:space="0" w:color="auto"/>
              </w:divBdr>
            </w:div>
            <w:div w:id="1658344610">
              <w:marLeft w:val="0"/>
              <w:marRight w:val="0"/>
              <w:marTop w:val="0"/>
              <w:marBottom w:val="0"/>
              <w:divBdr>
                <w:top w:val="none" w:sz="0" w:space="0" w:color="auto"/>
                <w:left w:val="none" w:sz="0" w:space="0" w:color="auto"/>
                <w:bottom w:val="none" w:sz="0" w:space="0" w:color="auto"/>
                <w:right w:val="none" w:sz="0" w:space="0" w:color="auto"/>
              </w:divBdr>
            </w:div>
            <w:div w:id="1834371246">
              <w:marLeft w:val="0"/>
              <w:marRight w:val="0"/>
              <w:marTop w:val="0"/>
              <w:marBottom w:val="0"/>
              <w:divBdr>
                <w:top w:val="none" w:sz="0" w:space="0" w:color="auto"/>
                <w:left w:val="none" w:sz="0" w:space="0" w:color="auto"/>
                <w:bottom w:val="none" w:sz="0" w:space="0" w:color="auto"/>
                <w:right w:val="none" w:sz="0" w:space="0" w:color="auto"/>
              </w:divBdr>
            </w:div>
            <w:div w:id="1171677933">
              <w:marLeft w:val="0"/>
              <w:marRight w:val="0"/>
              <w:marTop w:val="0"/>
              <w:marBottom w:val="0"/>
              <w:divBdr>
                <w:top w:val="none" w:sz="0" w:space="0" w:color="auto"/>
                <w:left w:val="none" w:sz="0" w:space="0" w:color="auto"/>
                <w:bottom w:val="none" w:sz="0" w:space="0" w:color="auto"/>
                <w:right w:val="none" w:sz="0" w:space="0" w:color="auto"/>
              </w:divBdr>
            </w:div>
            <w:div w:id="1121265263">
              <w:marLeft w:val="0"/>
              <w:marRight w:val="0"/>
              <w:marTop w:val="0"/>
              <w:marBottom w:val="0"/>
              <w:divBdr>
                <w:top w:val="none" w:sz="0" w:space="0" w:color="auto"/>
                <w:left w:val="none" w:sz="0" w:space="0" w:color="auto"/>
                <w:bottom w:val="none" w:sz="0" w:space="0" w:color="auto"/>
                <w:right w:val="none" w:sz="0" w:space="0" w:color="auto"/>
              </w:divBdr>
            </w:div>
            <w:div w:id="1959022589">
              <w:marLeft w:val="0"/>
              <w:marRight w:val="0"/>
              <w:marTop w:val="0"/>
              <w:marBottom w:val="0"/>
              <w:divBdr>
                <w:top w:val="none" w:sz="0" w:space="0" w:color="auto"/>
                <w:left w:val="none" w:sz="0" w:space="0" w:color="auto"/>
                <w:bottom w:val="none" w:sz="0" w:space="0" w:color="auto"/>
                <w:right w:val="none" w:sz="0" w:space="0" w:color="auto"/>
              </w:divBdr>
            </w:div>
            <w:div w:id="1219513779">
              <w:marLeft w:val="0"/>
              <w:marRight w:val="0"/>
              <w:marTop w:val="0"/>
              <w:marBottom w:val="0"/>
              <w:divBdr>
                <w:top w:val="none" w:sz="0" w:space="0" w:color="auto"/>
                <w:left w:val="none" w:sz="0" w:space="0" w:color="auto"/>
                <w:bottom w:val="none" w:sz="0" w:space="0" w:color="auto"/>
                <w:right w:val="none" w:sz="0" w:space="0" w:color="auto"/>
              </w:divBdr>
            </w:div>
            <w:div w:id="2037735577">
              <w:marLeft w:val="0"/>
              <w:marRight w:val="0"/>
              <w:marTop w:val="0"/>
              <w:marBottom w:val="0"/>
              <w:divBdr>
                <w:top w:val="none" w:sz="0" w:space="0" w:color="auto"/>
                <w:left w:val="none" w:sz="0" w:space="0" w:color="auto"/>
                <w:bottom w:val="none" w:sz="0" w:space="0" w:color="auto"/>
                <w:right w:val="none" w:sz="0" w:space="0" w:color="auto"/>
              </w:divBdr>
            </w:div>
            <w:div w:id="1635481537">
              <w:marLeft w:val="0"/>
              <w:marRight w:val="0"/>
              <w:marTop w:val="0"/>
              <w:marBottom w:val="0"/>
              <w:divBdr>
                <w:top w:val="none" w:sz="0" w:space="0" w:color="auto"/>
                <w:left w:val="none" w:sz="0" w:space="0" w:color="auto"/>
                <w:bottom w:val="none" w:sz="0" w:space="0" w:color="auto"/>
                <w:right w:val="none" w:sz="0" w:space="0" w:color="auto"/>
              </w:divBdr>
            </w:div>
            <w:div w:id="1563565056">
              <w:marLeft w:val="0"/>
              <w:marRight w:val="0"/>
              <w:marTop w:val="0"/>
              <w:marBottom w:val="0"/>
              <w:divBdr>
                <w:top w:val="none" w:sz="0" w:space="0" w:color="auto"/>
                <w:left w:val="none" w:sz="0" w:space="0" w:color="auto"/>
                <w:bottom w:val="none" w:sz="0" w:space="0" w:color="auto"/>
                <w:right w:val="none" w:sz="0" w:space="0" w:color="auto"/>
              </w:divBdr>
            </w:div>
            <w:div w:id="1112020483">
              <w:marLeft w:val="0"/>
              <w:marRight w:val="0"/>
              <w:marTop w:val="0"/>
              <w:marBottom w:val="0"/>
              <w:divBdr>
                <w:top w:val="none" w:sz="0" w:space="0" w:color="auto"/>
                <w:left w:val="none" w:sz="0" w:space="0" w:color="auto"/>
                <w:bottom w:val="none" w:sz="0" w:space="0" w:color="auto"/>
                <w:right w:val="none" w:sz="0" w:space="0" w:color="auto"/>
              </w:divBdr>
            </w:div>
            <w:div w:id="2005165072">
              <w:marLeft w:val="0"/>
              <w:marRight w:val="0"/>
              <w:marTop w:val="0"/>
              <w:marBottom w:val="0"/>
              <w:divBdr>
                <w:top w:val="none" w:sz="0" w:space="0" w:color="auto"/>
                <w:left w:val="none" w:sz="0" w:space="0" w:color="auto"/>
                <w:bottom w:val="none" w:sz="0" w:space="0" w:color="auto"/>
                <w:right w:val="none" w:sz="0" w:space="0" w:color="auto"/>
              </w:divBdr>
            </w:div>
            <w:div w:id="16432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8101">
      <w:bodyDiv w:val="1"/>
      <w:marLeft w:val="0"/>
      <w:marRight w:val="0"/>
      <w:marTop w:val="0"/>
      <w:marBottom w:val="0"/>
      <w:divBdr>
        <w:top w:val="none" w:sz="0" w:space="0" w:color="auto"/>
        <w:left w:val="none" w:sz="0" w:space="0" w:color="auto"/>
        <w:bottom w:val="none" w:sz="0" w:space="0" w:color="auto"/>
        <w:right w:val="none" w:sz="0" w:space="0" w:color="auto"/>
      </w:divBdr>
      <w:divsChild>
        <w:div w:id="666324169">
          <w:marLeft w:val="0"/>
          <w:marRight w:val="0"/>
          <w:marTop w:val="0"/>
          <w:marBottom w:val="0"/>
          <w:divBdr>
            <w:top w:val="none" w:sz="0" w:space="0" w:color="auto"/>
            <w:left w:val="none" w:sz="0" w:space="0" w:color="auto"/>
            <w:bottom w:val="none" w:sz="0" w:space="0" w:color="auto"/>
            <w:right w:val="none" w:sz="0" w:space="0" w:color="auto"/>
          </w:divBdr>
          <w:divsChild>
            <w:div w:id="2004819956">
              <w:marLeft w:val="0"/>
              <w:marRight w:val="0"/>
              <w:marTop w:val="0"/>
              <w:marBottom w:val="0"/>
              <w:divBdr>
                <w:top w:val="none" w:sz="0" w:space="0" w:color="auto"/>
                <w:left w:val="none" w:sz="0" w:space="0" w:color="auto"/>
                <w:bottom w:val="none" w:sz="0" w:space="0" w:color="auto"/>
                <w:right w:val="none" w:sz="0" w:space="0" w:color="auto"/>
              </w:divBdr>
            </w:div>
            <w:div w:id="1400247950">
              <w:marLeft w:val="0"/>
              <w:marRight w:val="0"/>
              <w:marTop w:val="0"/>
              <w:marBottom w:val="0"/>
              <w:divBdr>
                <w:top w:val="none" w:sz="0" w:space="0" w:color="auto"/>
                <w:left w:val="none" w:sz="0" w:space="0" w:color="auto"/>
                <w:bottom w:val="none" w:sz="0" w:space="0" w:color="auto"/>
                <w:right w:val="none" w:sz="0" w:space="0" w:color="auto"/>
              </w:divBdr>
            </w:div>
            <w:div w:id="1191990749">
              <w:marLeft w:val="0"/>
              <w:marRight w:val="0"/>
              <w:marTop w:val="0"/>
              <w:marBottom w:val="0"/>
              <w:divBdr>
                <w:top w:val="none" w:sz="0" w:space="0" w:color="auto"/>
                <w:left w:val="none" w:sz="0" w:space="0" w:color="auto"/>
                <w:bottom w:val="none" w:sz="0" w:space="0" w:color="auto"/>
                <w:right w:val="none" w:sz="0" w:space="0" w:color="auto"/>
              </w:divBdr>
            </w:div>
            <w:div w:id="611133232">
              <w:marLeft w:val="0"/>
              <w:marRight w:val="0"/>
              <w:marTop w:val="0"/>
              <w:marBottom w:val="0"/>
              <w:divBdr>
                <w:top w:val="none" w:sz="0" w:space="0" w:color="auto"/>
                <w:left w:val="none" w:sz="0" w:space="0" w:color="auto"/>
                <w:bottom w:val="none" w:sz="0" w:space="0" w:color="auto"/>
                <w:right w:val="none" w:sz="0" w:space="0" w:color="auto"/>
              </w:divBdr>
            </w:div>
            <w:div w:id="1884322397">
              <w:marLeft w:val="0"/>
              <w:marRight w:val="0"/>
              <w:marTop w:val="0"/>
              <w:marBottom w:val="0"/>
              <w:divBdr>
                <w:top w:val="none" w:sz="0" w:space="0" w:color="auto"/>
                <w:left w:val="none" w:sz="0" w:space="0" w:color="auto"/>
                <w:bottom w:val="none" w:sz="0" w:space="0" w:color="auto"/>
                <w:right w:val="none" w:sz="0" w:space="0" w:color="auto"/>
              </w:divBdr>
            </w:div>
            <w:div w:id="2043629067">
              <w:marLeft w:val="0"/>
              <w:marRight w:val="0"/>
              <w:marTop w:val="0"/>
              <w:marBottom w:val="0"/>
              <w:divBdr>
                <w:top w:val="none" w:sz="0" w:space="0" w:color="auto"/>
                <w:left w:val="none" w:sz="0" w:space="0" w:color="auto"/>
                <w:bottom w:val="none" w:sz="0" w:space="0" w:color="auto"/>
                <w:right w:val="none" w:sz="0" w:space="0" w:color="auto"/>
              </w:divBdr>
            </w:div>
            <w:div w:id="290597328">
              <w:marLeft w:val="0"/>
              <w:marRight w:val="0"/>
              <w:marTop w:val="0"/>
              <w:marBottom w:val="0"/>
              <w:divBdr>
                <w:top w:val="none" w:sz="0" w:space="0" w:color="auto"/>
                <w:left w:val="none" w:sz="0" w:space="0" w:color="auto"/>
                <w:bottom w:val="none" w:sz="0" w:space="0" w:color="auto"/>
                <w:right w:val="none" w:sz="0" w:space="0" w:color="auto"/>
              </w:divBdr>
            </w:div>
            <w:div w:id="309211597">
              <w:marLeft w:val="0"/>
              <w:marRight w:val="0"/>
              <w:marTop w:val="0"/>
              <w:marBottom w:val="0"/>
              <w:divBdr>
                <w:top w:val="none" w:sz="0" w:space="0" w:color="auto"/>
                <w:left w:val="none" w:sz="0" w:space="0" w:color="auto"/>
                <w:bottom w:val="none" w:sz="0" w:space="0" w:color="auto"/>
                <w:right w:val="none" w:sz="0" w:space="0" w:color="auto"/>
              </w:divBdr>
            </w:div>
            <w:div w:id="287785186">
              <w:marLeft w:val="0"/>
              <w:marRight w:val="0"/>
              <w:marTop w:val="0"/>
              <w:marBottom w:val="0"/>
              <w:divBdr>
                <w:top w:val="none" w:sz="0" w:space="0" w:color="auto"/>
                <w:left w:val="none" w:sz="0" w:space="0" w:color="auto"/>
                <w:bottom w:val="none" w:sz="0" w:space="0" w:color="auto"/>
                <w:right w:val="none" w:sz="0" w:space="0" w:color="auto"/>
              </w:divBdr>
            </w:div>
            <w:div w:id="916936159">
              <w:marLeft w:val="0"/>
              <w:marRight w:val="0"/>
              <w:marTop w:val="0"/>
              <w:marBottom w:val="0"/>
              <w:divBdr>
                <w:top w:val="none" w:sz="0" w:space="0" w:color="auto"/>
                <w:left w:val="none" w:sz="0" w:space="0" w:color="auto"/>
                <w:bottom w:val="none" w:sz="0" w:space="0" w:color="auto"/>
                <w:right w:val="none" w:sz="0" w:space="0" w:color="auto"/>
              </w:divBdr>
            </w:div>
            <w:div w:id="1731146298">
              <w:marLeft w:val="0"/>
              <w:marRight w:val="0"/>
              <w:marTop w:val="0"/>
              <w:marBottom w:val="0"/>
              <w:divBdr>
                <w:top w:val="none" w:sz="0" w:space="0" w:color="auto"/>
                <w:left w:val="none" w:sz="0" w:space="0" w:color="auto"/>
                <w:bottom w:val="none" w:sz="0" w:space="0" w:color="auto"/>
                <w:right w:val="none" w:sz="0" w:space="0" w:color="auto"/>
              </w:divBdr>
            </w:div>
            <w:div w:id="2057464714">
              <w:marLeft w:val="0"/>
              <w:marRight w:val="0"/>
              <w:marTop w:val="0"/>
              <w:marBottom w:val="0"/>
              <w:divBdr>
                <w:top w:val="none" w:sz="0" w:space="0" w:color="auto"/>
                <w:left w:val="none" w:sz="0" w:space="0" w:color="auto"/>
                <w:bottom w:val="none" w:sz="0" w:space="0" w:color="auto"/>
                <w:right w:val="none" w:sz="0" w:space="0" w:color="auto"/>
              </w:divBdr>
            </w:div>
            <w:div w:id="1211571126">
              <w:marLeft w:val="0"/>
              <w:marRight w:val="0"/>
              <w:marTop w:val="0"/>
              <w:marBottom w:val="0"/>
              <w:divBdr>
                <w:top w:val="none" w:sz="0" w:space="0" w:color="auto"/>
                <w:left w:val="none" w:sz="0" w:space="0" w:color="auto"/>
                <w:bottom w:val="none" w:sz="0" w:space="0" w:color="auto"/>
                <w:right w:val="none" w:sz="0" w:space="0" w:color="auto"/>
              </w:divBdr>
            </w:div>
            <w:div w:id="326252632">
              <w:marLeft w:val="0"/>
              <w:marRight w:val="0"/>
              <w:marTop w:val="0"/>
              <w:marBottom w:val="0"/>
              <w:divBdr>
                <w:top w:val="none" w:sz="0" w:space="0" w:color="auto"/>
                <w:left w:val="none" w:sz="0" w:space="0" w:color="auto"/>
                <w:bottom w:val="none" w:sz="0" w:space="0" w:color="auto"/>
                <w:right w:val="none" w:sz="0" w:space="0" w:color="auto"/>
              </w:divBdr>
            </w:div>
            <w:div w:id="267129572">
              <w:marLeft w:val="0"/>
              <w:marRight w:val="0"/>
              <w:marTop w:val="0"/>
              <w:marBottom w:val="0"/>
              <w:divBdr>
                <w:top w:val="none" w:sz="0" w:space="0" w:color="auto"/>
                <w:left w:val="none" w:sz="0" w:space="0" w:color="auto"/>
                <w:bottom w:val="none" w:sz="0" w:space="0" w:color="auto"/>
                <w:right w:val="none" w:sz="0" w:space="0" w:color="auto"/>
              </w:divBdr>
            </w:div>
            <w:div w:id="1417020983">
              <w:marLeft w:val="0"/>
              <w:marRight w:val="0"/>
              <w:marTop w:val="0"/>
              <w:marBottom w:val="0"/>
              <w:divBdr>
                <w:top w:val="none" w:sz="0" w:space="0" w:color="auto"/>
                <w:left w:val="none" w:sz="0" w:space="0" w:color="auto"/>
                <w:bottom w:val="none" w:sz="0" w:space="0" w:color="auto"/>
                <w:right w:val="none" w:sz="0" w:space="0" w:color="auto"/>
              </w:divBdr>
            </w:div>
            <w:div w:id="1694333328">
              <w:marLeft w:val="0"/>
              <w:marRight w:val="0"/>
              <w:marTop w:val="0"/>
              <w:marBottom w:val="0"/>
              <w:divBdr>
                <w:top w:val="none" w:sz="0" w:space="0" w:color="auto"/>
                <w:left w:val="none" w:sz="0" w:space="0" w:color="auto"/>
                <w:bottom w:val="none" w:sz="0" w:space="0" w:color="auto"/>
                <w:right w:val="none" w:sz="0" w:space="0" w:color="auto"/>
              </w:divBdr>
            </w:div>
            <w:div w:id="977031201">
              <w:marLeft w:val="0"/>
              <w:marRight w:val="0"/>
              <w:marTop w:val="0"/>
              <w:marBottom w:val="0"/>
              <w:divBdr>
                <w:top w:val="none" w:sz="0" w:space="0" w:color="auto"/>
                <w:left w:val="none" w:sz="0" w:space="0" w:color="auto"/>
                <w:bottom w:val="none" w:sz="0" w:space="0" w:color="auto"/>
                <w:right w:val="none" w:sz="0" w:space="0" w:color="auto"/>
              </w:divBdr>
            </w:div>
            <w:div w:id="624501762">
              <w:marLeft w:val="0"/>
              <w:marRight w:val="0"/>
              <w:marTop w:val="0"/>
              <w:marBottom w:val="0"/>
              <w:divBdr>
                <w:top w:val="none" w:sz="0" w:space="0" w:color="auto"/>
                <w:left w:val="none" w:sz="0" w:space="0" w:color="auto"/>
                <w:bottom w:val="none" w:sz="0" w:space="0" w:color="auto"/>
                <w:right w:val="none" w:sz="0" w:space="0" w:color="auto"/>
              </w:divBdr>
            </w:div>
            <w:div w:id="1871646532">
              <w:marLeft w:val="0"/>
              <w:marRight w:val="0"/>
              <w:marTop w:val="0"/>
              <w:marBottom w:val="0"/>
              <w:divBdr>
                <w:top w:val="none" w:sz="0" w:space="0" w:color="auto"/>
                <w:left w:val="none" w:sz="0" w:space="0" w:color="auto"/>
                <w:bottom w:val="none" w:sz="0" w:space="0" w:color="auto"/>
                <w:right w:val="none" w:sz="0" w:space="0" w:color="auto"/>
              </w:divBdr>
            </w:div>
            <w:div w:id="792018922">
              <w:marLeft w:val="0"/>
              <w:marRight w:val="0"/>
              <w:marTop w:val="0"/>
              <w:marBottom w:val="0"/>
              <w:divBdr>
                <w:top w:val="none" w:sz="0" w:space="0" w:color="auto"/>
                <w:left w:val="none" w:sz="0" w:space="0" w:color="auto"/>
                <w:bottom w:val="none" w:sz="0" w:space="0" w:color="auto"/>
                <w:right w:val="none" w:sz="0" w:space="0" w:color="auto"/>
              </w:divBdr>
            </w:div>
            <w:div w:id="2147234749">
              <w:marLeft w:val="0"/>
              <w:marRight w:val="0"/>
              <w:marTop w:val="0"/>
              <w:marBottom w:val="0"/>
              <w:divBdr>
                <w:top w:val="none" w:sz="0" w:space="0" w:color="auto"/>
                <w:left w:val="none" w:sz="0" w:space="0" w:color="auto"/>
                <w:bottom w:val="none" w:sz="0" w:space="0" w:color="auto"/>
                <w:right w:val="none" w:sz="0" w:space="0" w:color="auto"/>
              </w:divBdr>
            </w:div>
            <w:div w:id="17797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732">
      <w:bodyDiv w:val="1"/>
      <w:marLeft w:val="0"/>
      <w:marRight w:val="0"/>
      <w:marTop w:val="0"/>
      <w:marBottom w:val="0"/>
      <w:divBdr>
        <w:top w:val="none" w:sz="0" w:space="0" w:color="auto"/>
        <w:left w:val="none" w:sz="0" w:space="0" w:color="auto"/>
        <w:bottom w:val="none" w:sz="0" w:space="0" w:color="auto"/>
        <w:right w:val="none" w:sz="0" w:space="0" w:color="auto"/>
      </w:divBdr>
      <w:divsChild>
        <w:div w:id="1698314804">
          <w:marLeft w:val="0"/>
          <w:marRight w:val="0"/>
          <w:marTop w:val="0"/>
          <w:marBottom w:val="0"/>
          <w:divBdr>
            <w:top w:val="none" w:sz="0" w:space="0" w:color="auto"/>
            <w:left w:val="none" w:sz="0" w:space="0" w:color="auto"/>
            <w:bottom w:val="none" w:sz="0" w:space="0" w:color="auto"/>
            <w:right w:val="none" w:sz="0" w:space="0" w:color="auto"/>
          </w:divBdr>
          <w:divsChild>
            <w:div w:id="482550237">
              <w:marLeft w:val="0"/>
              <w:marRight w:val="0"/>
              <w:marTop w:val="0"/>
              <w:marBottom w:val="0"/>
              <w:divBdr>
                <w:top w:val="none" w:sz="0" w:space="0" w:color="auto"/>
                <w:left w:val="none" w:sz="0" w:space="0" w:color="auto"/>
                <w:bottom w:val="none" w:sz="0" w:space="0" w:color="auto"/>
                <w:right w:val="none" w:sz="0" w:space="0" w:color="auto"/>
              </w:divBdr>
            </w:div>
            <w:div w:id="831216907">
              <w:marLeft w:val="0"/>
              <w:marRight w:val="0"/>
              <w:marTop w:val="0"/>
              <w:marBottom w:val="0"/>
              <w:divBdr>
                <w:top w:val="none" w:sz="0" w:space="0" w:color="auto"/>
                <w:left w:val="none" w:sz="0" w:space="0" w:color="auto"/>
                <w:bottom w:val="none" w:sz="0" w:space="0" w:color="auto"/>
                <w:right w:val="none" w:sz="0" w:space="0" w:color="auto"/>
              </w:divBdr>
            </w:div>
            <w:div w:id="536700784">
              <w:marLeft w:val="0"/>
              <w:marRight w:val="0"/>
              <w:marTop w:val="0"/>
              <w:marBottom w:val="0"/>
              <w:divBdr>
                <w:top w:val="none" w:sz="0" w:space="0" w:color="auto"/>
                <w:left w:val="none" w:sz="0" w:space="0" w:color="auto"/>
                <w:bottom w:val="none" w:sz="0" w:space="0" w:color="auto"/>
                <w:right w:val="none" w:sz="0" w:space="0" w:color="auto"/>
              </w:divBdr>
            </w:div>
            <w:div w:id="1743134857">
              <w:marLeft w:val="0"/>
              <w:marRight w:val="0"/>
              <w:marTop w:val="0"/>
              <w:marBottom w:val="0"/>
              <w:divBdr>
                <w:top w:val="none" w:sz="0" w:space="0" w:color="auto"/>
                <w:left w:val="none" w:sz="0" w:space="0" w:color="auto"/>
                <w:bottom w:val="none" w:sz="0" w:space="0" w:color="auto"/>
                <w:right w:val="none" w:sz="0" w:space="0" w:color="auto"/>
              </w:divBdr>
            </w:div>
            <w:div w:id="1140654283">
              <w:marLeft w:val="0"/>
              <w:marRight w:val="0"/>
              <w:marTop w:val="0"/>
              <w:marBottom w:val="0"/>
              <w:divBdr>
                <w:top w:val="none" w:sz="0" w:space="0" w:color="auto"/>
                <w:left w:val="none" w:sz="0" w:space="0" w:color="auto"/>
                <w:bottom w:val="none" w:sz="0" w:space="0" w:color="auto"/>
                <w:right w:val="none" w:sz="0" w:space="0" w:color="auto"/>
              </w:divBdr>
            </w:div>
            <w:div w:id="2105805355">
              <w:marLeft w:val="0"/>
              <w:marRight w:val="0"/>
              <w:marTop w:val="0"/>
              <w:marBottom w:val="0"/>
              <w:divBdr>
                <w:top w:val="none" w:sz="0" w:space="0" w:color="auto"/>
                <w:left w:val="none" w:sz="0" w:space="0" w:color="auto"/>
                <w:bottom w:val="none" w:sz="0" w:space="0" w:color="auto"/>
                <w:right w:val="none" w:sz="0" w:space="0" w:color="auto"/>
              </w:divBdr>
            </w:div>
            <w:div w:id="400717917">
              <w:marLeft w:val="0"/>
              <w:marRight w:val="0"/>
              <w:marTop w:val="0"/>
              <w:marBottom w:val="0"/>
              <w:divBdr>
                <w:top w:val="none" w:sz="0" w:space="0" w:color="auto"/>
                <w:left w:val="none" w:sz="0" w:space="0" w:color="auto"/>
                <w:bottom w:val="none" w:sz="0" w:space="0" w:color="auto"/>
                <w:right w:val="none" w:sz="0" w:space="0" w:color="auto"/>
              </w:divBdr>
            </w:div>
            <w:div w:id="867833051">
              <w:marLeft w:val="0"/>
              <w:marRight w:val="0"/>
              <w:marTop w:val="0"/>
              <w:marBottom w:val="0"/>
              <w:divBdr>
                <w:top w:val="none" w:sz="0" w:space="0" w:color="auto"/>
                <w:left w:val="none" w:sz="0" w:space="0" w:color="auto"/>
                <w:bottom w:val="none" w:sz="0" w:space="0" w:color="auto"/>
                <w:right w:val="none" w:sz="0" w:space="0" w:color="auto"/>
              </w:divBdr>
            </w:div>
            <w:div w:id="361244725">
              <w:marLeft w:val="0"/>
              <w:marRight w:val="0"/>
              <w:marTop w:val="0"/>
              <w:marBottom w:val="0"/>
              <w:divBdr>
                <w:top w:val="none" w:sz="0" w:space="0" w:color="auto"/>
                <w:left w:val="none" w:sz="0" w:space="0" w:color="auto"/>
                <w:bottom w:val="none" w:sz="0" w:space="0" w:color="auto"/>
                <w:right w:val="none" w:sz="0" w:space="0" w:color="auto"/>
              </w:divBdr>
            </w:div>
            <w:div w:id="85656980">
              <w:marLeft w:val="0"/>
              <w:marRight w:val="0"/>
              <w:marTop w:val="0"/>
              <w:marBottom w:val="0"/>
              <w:divBdr>
                <w:top w:val="none" w:sz="0" w:space="0" w:color="auto"/>
                <w:left w:val="none" w:sz="0" w:space="0" w:color="auto"/>
                <w:bottom w:val="none" w:sz="0" w:space="0" w:color="auto"/>
                <w:right w:val="none" w:sz="0" w:space="0" w:color="auto"/>
              </w:divBdr>
            </w:div>
            <w:div w:id="91052051">
              <w:marLeft w:val="0"/>
              <w:marRight w:val="0"/>
              <w:marTop w:val="0"/>
              <w:marBottom w:val="0"/>
              <w:divBdr>
                <w:top w:val="none" w:sz="0" w:space="0" w:color="auto"/>
                <w:left w:val="none" w:sz="0" w:space="0" w:color="auto"/>
                <w:bottom w:val="none" w:sz="0" w:space="0" w:color="auto"/>
                <w:right w:val="none" w:sz="0" w:space="0" w:color="auto"/>
              </w:divBdr>
            </w:div>
            <w:div w:id="97651477">
              <w:marLeft w:val="0"/>
              <w:marRight w:val="0"/>
              <w:marTop w:val="0"/>
              <w:marBottom w:val="0"/>
              <w:divBdr>
                <w:top w:val="none" w:sz="0" w:space="0" w:color="auto"/>
                <w:left w:val="none" w:sz="0" w:space="0" w:color="auto"/>
                <w:bottom w:val="none" w:sz="0" w:space="0" w:color="auto"/>
                <w:right w:val="none" w:sz="0" w:space="0" w:color="auto"/>
              </w:divBdr>
            </w:div>
            <w:div w:id="716927413">
              <w:marLeft w:val="0"/>
              <w:marRight w:val="0"/>
              <w:marTop w:val="0"/>
              <w:marBottom w:val="0"/>
              <w:divBdr>
                <w:top w:val="none" w:sz="0" w:space="0" w:color="auto"/>
                <w:left w:val="none" w:sz="0" w:space="0" w:color="auto"/>
                <w:bottom w:val="none" w:sz="0" w:space="0" w:color="auto"/>
                <w:right w:val="none" w:sz="0" w:space="0" w:color="auto"/>
              </w:divBdr>
            </w:div>
            <w:div w:id="1422406804">
              <w:marLeft w:val="0"/>
              <w:marRight w:val="0"/>
              <w:marTop w:val="0"/>
              <w:marBottom w:val="0"/>
              <w:divBdr>
                <w:top w:val="none" w:sz="0" w:space="0" w:color="auto"/>
                <w:left w:val="none" w:sz="0" w:space="0" w:color="auto"/>
                <w:bottom w:val="none" w:sz="0" w:space="0" w:color="auto"/>
                <w:right w:val="none" w:sz="0" w:space="0" w:color="auto"/>
              </w:divBdr>
            </w:div>
            <w:div w:id="869685461">
              <w:marLeft w:val="0"/>
              <w:marRight w:val="0"/>
              <w:marTop w:val="0"/>
              <w:marBottom w:val="0"/>
              <w:divBdr>
                <w:top w:val="none" w:sz="0" w:space="0" w:color="auto"/>
                <w:left w:val="none" w:sz="0" w:space="0" w:color="auto"/>
                <w:bottom w:val="none" w:sz="0" w:space="0" w:color="auto"/>
                <w:right w:val="none" w:sz="0" w:space="0" w:color="auto"/>
              </w:divBdr>
            </w:div>
            <w:div w:id="2683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30560">
      <w:bodyDiv w:val="1"/>
      <w:marLeft w:val="0"/>
      <w:marRight w:val="0"/>
      <w:marTop w:val="0"/>
      <w:marBottom w:val="0"/>
      <w:divBdr>
        <w:top w:val="none" w:sz="0" w:space="0" w:color="auto"/>
        <w:left w:val="none" w:sz="0" w:space="0" w:color="auto"/>
        <w:bottom w:val="none" w:sz="0" w:space="0" w:color="auto"/>
        <w:right w:val="none" w:sz="0" w:space="0" w:color="auto"/>
      </w:divBdr>
      <w:divsChild>
        <w:div w:id="368142846">
          <w:marLeft w:val="0"/>
          <w:marRight w:val="0"/>
          <w:marTop w:val="0"/>
          <w:marBottom w:val="0"/>
          <w:divBdr>
            <w:top w:val="none" w:sz="0" w:space="0" w:color="auto"/>
            <w:left w:val="none" w:sz="0" w:space="0" w:color="auto"/>
            <w:bottom w:val="none" w:sz="0" w:space="0" w:color="auto"/>
            <w:right w:val="none" w:sz="0" w:space="0" w:color="auto"/>
          </w:divBdr>
          <w:divsChild>
            <w:div w:id="1500386811">
              <w:marLeft w:val="0"/>
              <w:marRight w:val="0"/>
              <w:marTop w:val="0"/>
              <w:marBottom w:val="0"/>
              <w:divBdr>
                <w:top w:val="none" w:sz="0" w:space="0" w:color="auto"/>
                <w:left w:val="none" w:sz="0" w:space="0" w:color="auto"/>
                <w:bottom w:val="none" w:sz="0" w:space="0" w:color="auto"/>
                <w:right w:val="none" w:sz="0" w:space="0" w:color="auto"/>
              </w:divBdr>
            </w:div>
            <w:div w:id="1523545760">
              <w:marLeft w:val="0"/>
              <w:marRight w:val="0"/>
              <w:marTop w:val="0"/>
              <w:marBottom w:val="0"/>
              <w:divBdr>
                <w:top w:val="none" w:sz="0" w:space="0" w:color="auto"/>
                <w:left w:val="none" w:sz="0" w:space="0" w:color="auto"/>
                <w:bottom w:val="none" w:sz="0" w:space="0" w:color="auto"/>
                <w:right w:val="none" w:sz="0" w:space="0" w:color="auto"/>
              </w:divBdr>
            </w:div>
            <w:div w:id="122815121">
              <w:marLeft w:val="0"/>
              <w:marRight w:val="0"/>
              <w:marTop w:val="0"/>
              <w:marBottom w:val="0"/>
              <w:divBdr>
                <w:top w:val="none" w:sz="0" w:space="0" w:color="auto"/>
                <w:left w:val="none" w:sz="0" w:space="0" w:color="auto"/>
                <w:bottom w:val="none" w:sz="0" w:space="0" w:color="auto"/>
                <w:right w:val="none" w:sz="0" w:space="0" w:color="auto"/>
              </w:divBdr>
            </w:div>
            <w:div w:id="62726333">
              <w:marLeft w:val="0"/>
              <w:marRight w:val="0"/>
              <w:marTop w:val="0"/>
              <w:marBottom w:val="0"/>
              <w:divBdr>
                <w:top w:val="none" w:sz="0" w:space="0" w:color="auto"/>
                <w:left w:val="none" w:sz="0" w:space="0" w:color="auto"/>
                <w:bottom w:val="none" w:sz="0" w:space="0" w:color="auto"/>
                <w:right w:val="none" w:sz="0" w:space="0" w:color="auto"/>
              </w:divBdr>
            </w:div>
            <w:div w:id="266425033">
              <w:marLeft w:val="0"/>
              <w:marRight w:val="0"/>
              <w:marTop w:val="0"/>
              <w:marBottom w:val="0"/>
              <w:divBdr>
                <w:top w:val="none" w:sz="0" w:space="0" w:color="auto"/>
                <w:left w:val="none" w:sz="0" w:space="0" w:color="auto"/>
                <w:bottom w:val="none" w:sz="0" w:space="0" w:color="auto"/>
                <w:right w:val="none" w:sz="0" w:space="0" w:color="auto"/>
              </w:divBdr>
            </w:div>
            <w:div w:id="2049330749">
              <w:marLeft w:val="0"/>
              <w:marRight w:val="0"/>
              <w:marTop w:val="0"/>
              <w:marBottom w:val="0"/>
              <w:divBdr>
                <w:top w:val="none" w:sz="0" w:space="0" w:color="auto"/>
                <w:left w:val="none" w:sz="0" w:space="0" w:color="auto"/>
                <w:bottom w:val="none" w:sz="0" w:space="0" w:color="auto"/>
                <w:right w:val="none" w:sz="0" w:space="0" w:color="auto"/>
              </w:divBdr>
            </w:div>
            <w:div w:id="643198615">
              <w:marLeft w:val="0"/>
              <w:marRight w:val="0"/>
              <w:marTop w:val="0"/>
              <w:marBottom w:val="0"/>
              <w:divBdr>
                <w:top w:val="none" w:sz="0" w:space="0" w:color="auto"/>
                <w:left w:val="none" w:sz="0" w:space="0" w:color="auto"/>
                <w:bottom w:val="none" w:sz="0" w:space="0" w:color="auto"/>
                <w:right w:val="none" w:sz="0" w:space="0" w:color="auto"/>
              </w:divBdr>
            </w:div>
            <w:div w:id="1356153066">
              <w:marLeft w:val="0"/>
              <w:marRight w:val="0"/>
              <w:marTop w:val="0"/>
              <w:marBottom w:val="0"/>
              <w:divBdr>
                <w:top w:val="none" w:sz="0" w:space="0" w:color="auto"/>
                <w:left w:val="none" w:sz="0" w:space="0" w:color="auto"/>
                <w:bottom w:val="none" w:sz="0" w:space="0" w:color="auto"/>
                <w:right w:val="none" w:sz="0" w:space="0" w:color="auto"/>
              </w:divBdr>
            </w:div>
            <w:div w:id="1971738508">
              <w:marLeft w:val="0"/>
              <w:marRight w:val="0"/>
              <w:marTop w:val="0"/>
              <w:marBottom w:val="0"/>
              <w:divBdr>
                <w:top w:val="none" w:sz="0" w:space="0" w:color="auto"/>
                <w:left w:val="none" w:sz="0" w:space="0" w:color="auto"/>
                <w:bottom w:val="none" w:sz="0" w:space="0" w:color="auto"/>
                <w:right w:val="none" w:sz="0" w:space="0" w:color="auto"/>
              </w:divBdr>
            </w:div>
            <w:div w:id="920213010">
              <w:marLeft w:val="0"/>
              <w:marRight w:val="0"/>
              <w:marTop w:val="0"/>
              <w:marBottom w:val="0"/>
              <w:divBdr>
                <w:top w:val="none" w:sz="0" w:space="0" w:color="auto"/>
                <w:left w:val="none" w:sz="0" w:space="0" w:color="auto"/>
                <w:bottom w:val="none" w:sz="0" w:space="0" w:color="auto"/>
                <w:right w:val="none" w:sz="0" w:space="0" w:color="auto"/>
              </w:divBdr>
            </w:div>
            <w:div w:id="201987960">
              <w:marLeft w:val="0"/>
              <w:marRight w:val="0"/>
              <w:marTop w:val="0"/>
              <w:marBottom w:val="0"/>
              <w:divBdr>
                <w:top w:val="none" w:sz="0" w:space="0" w:color="auto"/>
                <w:left w:val="none" w:sz="0" w:space="0" w:color="auto"/>
                <w:bottom w:val="none" w:sz="0" w:space="0" w:color="auto"/>
                <w:right w:val="none" w:sz="0" w:space="0" w:color="auto"/>
              </w:divBdr>
            </w:div>
            <w:div w:id="1519461478">
              <w:marLeft w:val="0"/>
              <w:marRight w:val="0"/>
              <w:marTop w:val="0"/>
              <w:marBottom w:val="0"/>
              <w:divBdr>
                <w:top w:val="none" w:sz="0" w:space="0" w:color="auto"/>
                <w:left w:val="none" w:sz="0" w:space="0" w:color="auto"/>
                <w:bottom w:val="none" w:sz="0" w:space="0" w:color="auto"/>
                <w:right w:val="none" w:sz="0" w:space="0" w:color="auto"/>
              </w:divBdr>
            </w:div>
            <w:div w:id="2017003436">
              <w:marLeft w:val="0"/>
              <w:marRight w:val="0"/>
              <w:marTop w:val="0"/>
              <w:marBottom w:val="0"/>
              <w:divBdr>
                <w:top w:val="none" w:sz="0" w:space="0" w:color="auto"/>
                <w:left w:val="none" w:sz="0" w:space="0" w:color="auto"/>
                <w:bottom w:val="none" w:sz="0" w:space="0" w:color="auto"/>
                <w:right w:val="none" w:sz="0" w:space="0" w:color="auto"/>
              </w:divBdr>
            </w:div>
            <w:div w:id="1664821182">
              <w:marLeft w:val="0"/>
              <w:marRight w:val="0"/>
              <w:marTop w:val="0"/>
              <w:marBottom w:val="0"/>
              <w:divBdr>
                <w:top w:val="none" w:sz="0" w:space="0" w:color="auto"/>
                <w:left w:val="none" w:sz="0" w:space="0" w:color="auto"/>
                <w:bottom w:val="none" w:sz="0" w:space="0" w:color="auto"/>
                <w:right w:val="none" w:sz="0" w:space="0" w:color="auto"/>
              </w:divBdr>
            </w:div>
            <w:div w:id="1143545337">
              <w:marLeft w:val="0"/>
              <w:marRight w:val="0"/>
              <w:marTop w:val="0"/>
              <w:marBottom w:val="0"/>
              <w:divBdr>
                <w:top w:val="none" w:sz="0" w:space="0" w:color="auto"/>
                <w:left w:val="none" w:sz="0" w:space="0" w:color="auto"/>
                <w:bottom w:val="none" w:sz="0" w:space="0" w:color="auto"/>
                <w:right w:val="none" w:sz="0" w:space="0" w:color="auto"/>
              </w:divBdr>
            </w:div>
            <w:div w:id="2100101202">
              <w:marLeft w:val="0"/>
              <w:marRight w:val="0"/>
              <w:marTop w:val="0"/>
              <w:marBottom w:val="0"/>
              <w:divBdr>
                <w:top w:val="none" w:sz="0" w:space="0" w:color="auto"/>
                <w:left w:val="none" w:sz="0" w:space="0" w:color="auto"/>
                <w:bottom w:val="none" w:sz="0" w:space="0" w:color="auto"/>
                <w:right w:val="none" w:sz="0" w:space="0" w:color="auto"/>
              </w:divBdr>
            </w:div>
            <w:div w:id="1269198804">
              <w:marLeft w:val="0"/>
              <w:marRight w:val="0"/>
              <w:marTop w:val="0"/>
              <w:marBottom w:val="0"/>
              <w:divBdr>
                <w:top w:val="none" w:sz="0" w:space="0" w:color="auto"/>
                <w:left w:val="none" w:sz="0" w:space="0" w:color="auto"/>
                <w:bottom w:val="none" w:sz="0" w:space="0" w:color="auto"/>
                <w:right w:val="none" w:sz="0" w:space="0" w:color="auto"/>
              </w:divBdr>
            </w:div>
            <w:div w:id="953827367">
              <w:marLeft w:val="0"/>
              <w:marRight w:val="0"/>
              <w:marTop w:val="0"/>
              <w:marBottom w:val="0"/>
              <w:divBdr>
                <w:top w:val="none" w:sz="0" w:space="0" w:color="auto"/>
                <w:left w:val="none" w:sz="0" w:space="0" w:color="auto"/>
                <w:bottom w:val="none" w:sz="0" w:space="0" w:color="auto"/>
                <w:right w:val="none" w:sz="0" w:space="0" w:color="auto"/>
              </w:divBdr>
            </w:div>
            <w:div w:id="626741147">
              <w:marLeft w:val="0"/>
              <w:marRight w:val="0"/>
              <w:marTop w:val="0"/>
              <w:marBottom w:val="0"/>
              <w:divBdr>
                <w:top w:val="none" w:sz="0" w:space="0" w:color="auto"/>
                <w:left w:val="none" w:sz="0" w:space="0" w:color="auto"/>
                <w:bottom w:val="none" w:sz="0" w:space="0" w:color="auto"/>
                <w:right w:val="none" w:sz="0" w:space="0" w:color="auto"/>
              </w:divBdr>
            </w:div>
            <w:div w:id="515508469">
              <w:marLeft w:val="0"/>
              <w:marRight w:val="0"/>
              <w:marTop w:val="0"/>
              <w:marBottom w:val="0"/>
              <w:divBdr>
                <w:top w:val="none" w:sz="0" w:space="0" w:color="auto"/>
                <w:left w:val="none" w:sz="0" w:space="0" w:color="auto"/>
                <w:bottom w:val="none" w:sz="0" w:space="0" w:color="auto"/>
                <w:right w:val="none" w:sz="0" w:space="0" w:color="auto"/>
              </w:divBdr>
            </w:div>
            <w:div w:id="571085817">
              <w:marLeft w:val="0"/>
              <w:marRight w:val="0"/>
              <w:marTop w:val="0"/>
              <w:marBottom w:val="0"/>
              <w:divBdr>
                <w:top w:val="none" w:sz="0" w:space="0" w:color="auto"/>
                <w:left w:val="none" w:sz="0" w:space="0" w:color="auto"/>
                <w:bottom w:val="none" w:sz="0" w:space="0" w:color="auto"/>
                <w:right w:val="none" w:sz="0" w:space="0" w:color="auto"/>
              </w:divBdr>
            </w:div>
            <w:div w:id="1383822831">
              <w:marLeft w:val="0"/>
              <w:marRight w:val="0"/>
              <w:marTop w:val="0"/>
              <w:marBottom w:val="0"/>
              <w:divBdr>
                <w:top w:val="none" w:sz="0" w:space="0" w:color="auto"/>
                <w:left w:val="none" w:sz="0" w:space="0" w:color="auto"/>
                <w:bottom w:val="none" w:sz="0" w:space="0" w:color="auto"/>
                <w:right w:val="none" w:sz="0" w:space="0" w:color="auto"/>
              </w:divBdr>
            </w:div>
            <w:div w:id="2007512197">
              <w:marLeft w:val="0"/>
              <w:marRight w:val="0"/>
              <w:marTop w:val="0"/>
              <w:marBottom w:val="0"/>
              <w:divBdr>
                <w:top w:val="none" w:sz="0" w:space="0" w:color="auto"/>
                <w:left w:val="none" w:sz="0" w:space="0" w:color="auto"/>
                <w:bottom w:val="none" w:sz="0" w:space="0" w:color="auto"/>
                <w:right w:val="none" w:sz="0" w:space="0" w:color="auto"/>
              </w:divBdr>
            </w:div>
            <w:div w:id="1523742034">
              <w:marLeft w:val="0"/>
              <w:marRight w:val="0"/>
              <w:marTop w:val="0"/>
              <w:marBottom w:val="0"/>
              <w:divBdr>
                <w:top w:val="none" w:sz="0" w:space="0" w:color="auto"/>
                <w:left w:val="none" w:sz="0" w:space="0" w:color="auto"/>
                <w:bottom w:val="none" w:sz="0" w:space="0" w:color="auto"/>
                <w:right w:val="none" w:sz="0" w:space="0" w:color="auto"/>
              </w:divBdr>
            </w:div>
            <w:div w:id="1695616221">
              <w:marLeft w:val="0"/>
              <w:marRight w:val="0"/>
              <w:marTop w:val="0"/>
              <w:marBottom w:val="0"/>
              <w:divBdr>
                <w:top w:val="none" w:sz="0" w:space="0" w:color="auto"/>
                <w:left w:val="none" w:sz="0" w:space="0" w:color="auto"/>
                <w:bottom w:val="none" w:sz="0" w:space="0" w:color="auto"/>
                <w:right w:val="none" w:sz="0" w:space="0" w:color="auto"/>
              </w:divBdr>
            </w:div>
            <w:div w:id="2017615693">
              <w:marLeft w:val="0"/>
              <w:marRight w:val="0"/>
              <w:marTop w:val="0"/>
              <w:marBottom w:val="0"/>
              <w:divBdr>
                <w:top w:val="none" w:sz="0" w:space="0" w:color="auto"/>
                <w:left w:val="none" w:sz="0" w:space="0" w:color="auto"/>
                <w:bottom w:val="none" w:sz="0" w:space="0" w:color="auto"/>
                <w:right w:val="none" w:sz="0" w:space="0" w:color="auto"/>
              </w:divBdr>
            </w:div>
            <w:div w:id="700666515">
              <w:marLeft w:val="0"/>
              <w:marRight w:val="0"/>
              <w:marTop w:val="0"/>
              <w:marBottom w:val="0"/>
              <w:divBdr>
                <w:top w:val="none" w:sz="0" w:space="0" w:color="auto"/>
                <w:left w:val="none" w:sz="0" w:space="0" w:color="auto"/>
                <w:bottom w:val="none" w:sz="0" w:space="0" w:color="auto"/>
                <w:right w:val="none" w:sz="0" w:space="0" w:color="auto"/>
              </w:divBdr>
            </w:div>
            <w:div w:id="2070105089">
              <w:marLeft w:val="0"/>
              <w:marRight w:val="0"/>
              <w:marTop w:val="0"/>
              <w:marBottom w:val="0"/>
              <w:divBdr>
                <w:top w:val="none" w:sz="0" w:space="0" w:color="auto"/>
                <w:left w:val="none" w:sz="0" w:space="0" w:color="auto"/>
                <w:bottom w:val="none" w:sz="0" w:space="0" w:color="auto"/>
                <w:right w:val="none" w:sz="0" w:space="0" w:color="auto"/>
              </w:divBdr>
            </w:div>
            <w:div w:id="1505238668">
              <w:marLeft w:val="0"/>
              <w:marRight w:val="0"/>
              <w:marTop w:val="0"/>
              <w:marBottom w:val="0"/>
              <w:divBdr>
                <w:top w:val="none" w:sz="0" w:space="0" w:color="auto"/>
                <w:left w:val="none" w:sz="0" w:space="0" w:color="auto"/>
                <w:bottom w:val="none" w:sz="0" w:space="0" w:color="auto"/>
                <w:right w:val="none" w:sz="0" w:space="0" w:color="auto"/>
              </w:divBdr>
            </w:div>
            <w:div w:id="1860267846">
              <w:marLeft w:val="0"/>
              <w:marRight w:val="0"/>
              <w:marTop w:val="0"/>
              <w:marBottom w:val="0"/>
              <w:divBdr>
                <w:top w:val="none" w:sz="0" w:space="0" w:color="auto"/>
                <w:left w:val="none" w:sz="0" w:space="0" w:color="auto"/>
                <w:bottom w:val="none" w:sz="0" w:space="0" w:color="auto"/>
                <w:right w:val="none" w:sz="0" w:space="0" w:color="auto"/>
              </w:divBdr>
            </w:div>
            <w:div w:id="1836526470">
              <w:marLeft w:val="0"/>
              <w:marRight w:val="0"/>
              <w:marTop w:val="0"/>
              <w:marBottom w:val="0"/>
              <w:divBdr>
                <w:top w:val="none" w:sz="0" w:space="0" w:color="auto"/>
                <w:left w:val="none" w:sz="0" w:space="0" w:color="auto"/>
                <w:bottom w:val="none" w:sz="0" w:space="0" w:color="auto"/>
                <w:right w:val="none" w:sz="0" w:space="0" w:color="auto"/>
              </w:divBdr>
            </w:div>
            <w:div w:id="1492603725">
              <w:marLeft w:val="0"/>
              <w:marRight w:val="0"/>
              <w:marTop w:val="0"/>
              <w:marBottom w:val="0"/>
              <w:divBdr>
                <w:top w:val="none" w:sz="0" w:space="0" w:color="auto"/>
                <w:left w:val="none" w:sz="0" w:space="0" w:color="auto"/>
                <w:bottom w:val="none" w:sz="0" w:space="0" w:color="auto"/>
                <w:right w:val="none" w:sz="0" w:space="0" w:color="auto"/>
              </w:divBdr>
            </w:div>
            <w:div w:id="1135367680">
              <w:marLeft w:val="0"/>
              <w:marRight w:val="0"/>
              <w:marTop w:val="0"/>
              <w:marBottom w:val="0"/>
              <w:divBdr>
                <w:top w:val="none" w:sz="0" w:space="0" w:color="auto"/>
                <w:left w:val="none" w:sz="0" w:space="0" w:color="auto"/>
                <w:bottom w:val="none" w:sz="0" w:space="0" w:color="auto"/>
                <w:right w:val="none" w:sz="0" w:space="0" w:color="auto"/>
              </w:divBdr>
            </w:div>
            <w:div w:id="1632442632">
              <w:marLeft w:val="0"/>
              <w:marRight w:val="0"/>
              <w:marTop w:val="0"/>
              <w:marBottom w:val="0"/>
              <w:divBdr>
                <w:top w:val="none" w:sz="0" w:space="0" w:color="auto"/>
                <w:left w:val="none" w:sz="0" w:space="0" w:color="auto"/>
                <w:bottom w:val="none" w:sz="0" w:space="0" w:color="auto"/>
                <w:right w:val="none" w:sz="0" w:space="0" w:color="auto"/>
              </w:divBdr>
            </w:div>
            <w:div w:id="1232815392">
              <w:marLeft w:val="0"/>
              <w:marRight w:val="0"/>
              <w:marTop w:val="0"/>
              <w:marBottom w:val="0"/>
              <w:divBdr>
                <w:top w:val="none" w:sz="0" w:space="0" w:color="auto"/>
                <w:left w:val="none" w:sz="0" w:space="0" w:color="auto"/>
                <w:bottom w:val="none" w:sz="0" w:space="0" w:color="auto"/>
                <w:right w:val="none" w:sz="0" w:space="0" w:color="auto"/>
              </w:divBdr>
            </w:div>
            <w:div w:id="90274203">
              <w:marLeft w:val="0"/>
              <w:marRight w:val="0"/>
              <w:marTop w:val="0"/>
              <w:marBottom w:val="0"/>
              <w:divBdr>
                <w:top w:val="none" w:sz="0" w:space="0" w:color="auto"/>
                <w:left w:val="none" w:sz="0" w:space="0" w:color="auto"/>
                <w:bottom w:val="none" w:sz="0" w:space="0" w:color="auto"/>
                <w:right w:val="none" w:sz="0" w:space="0" w:color="auto"/>
              </w:divBdr>
            </w:div>
            <w:div w:id="1651053800">
              <w:marLeft w:val="0"/>
              <w:marRight w:val="0"/>
              <w:marTop w:val="0"/>
              <w:marBottom w:val="0"/>
              <w:divBdr>
                <w:top w:val="none" w:sz="0" w:space="0" w:color="auto"/>
                <w:left w:val="none" w:sz="0" w:space="0" w:color="auto"/>
                <w:bottom w:val="none" w:sz="0" w:space="0" w:color="auto"/>
                <w:right w:val="none" w:sz="0" w:space="0" w:color="auto"/>
              </w:divBdr>
            </w:div>
            <w:div w:id="466171214">
              <w:marLeft w:val="0"/>
              <w:marRight w:val="0"/>
              <w:marTop w:val="0"/>
              <w:marBottom w:val="0"/>
              <w:divBdr>
                <w:top w:val="none" w:sz="0" w:space="0" w:color="auto"/>
                <w:left w:val="none" w:sz="0" w:space="0" w:color="auto"/>
                <w:bottom w:val="none" w:sz="0" w:space="0" w:color="auto"/>
                <w:right w:val="none" w:sz="0" w:space="0" w:color="auto"/>
              </w:divBdr>
            </w:div>
            <w:div w:id="285502071">
              <w:marLeft w:val="0"/>
              <w:marRight w:val="0"/>
              <w:marTop w:val="0"/>
              <w:marBottom w:val="0"/>
              <w:divBdr>
                <w:top w:val="none" w:sz="0" w:space="0" w:color="auto"/>
                <w:left w:val="none" w:sz="0" w:space="0" w:color="auto"/>
                <w:bottom w:val="none" w:sz="0" w:space="0" w:color="auto"/>
                <w:right w:val="none" w:sz="0" w:space="0" w:color="auto"/>
              </w:divBdr>
            </w:div>
            <w:div w:id="111025503">
              <w:marLeft w:val="0"/>
              <w:marRight w:val="0"/>
              <w:marTop w:val="0"/>
              <w:marBottom w:val="0"/>
              <w:divBdr>
                <w:top w:val="none" w:sz="0" w:space="0" w:color="auto"/>
                <w:left w:val="none" w:sz="0" w:space="0" w:color="auto"/>
                <w:bottom w:val="none" w:sz="0" w:space="0" w:color="auto"/>
                <w:right w:val="none" w:sz="0" w:space="0" w:color="auto"/>
              </w:divBdr>
            </w:div>
            <w:div w:id="1430270505">
              <w:marLeft w:val="0"/>
              <w:marRight w:val="0"/>
              <w:marTop w:val="0"/>
              <w:marBottom w:val="0"/>
              <w:divBdr>
                <w:top w:val="none" w:sz="0" w:space="0" w:color="auto"/>
                <w:left w:val="none" w:sz="0" w:space="0" w:color="auto"/>
                <w:bottom w:val="none" w:sz="0" w:space="0" w:color="auto"/>
                <w:right w:val="none" w:sz="0" w:space="0" w:color="auto"/>
              </w:divBdr>
            </w:div>
            <w:div w:id="1669281918">
              <w:marLeft w:val="0"/>
              <w:marRight w:val="0"/>
              <w:marTop w:val="0"/>
              <w:marBottom w:val="0"/>
              <w:divBdr>
                <w:top w:val="none" w:sz="0" w:space="0" w:color="auto"/>
                <w:left w:val="none" w:sz="0" w:space="0" w:color="auto"/>
                <w:bottom w:val="none" w:sz="0" w:space="0" w:color="auto"/>
                <w:right w:val="none" w:sz="0" w:space="0" w:color="auto"/>
              </w:divBdr>
            </w:div>
            <w:div w:id="1257515985">
              <w:marLeft w:val="0"/>
              <w:marRight w:val="0"/>
              <w:marTop w:val="0"/>
              <w:marBottom w:val="0"/>
              <w:divBdr>
                <w:top w:val="none" w:sz="0" w:space="0" w:color="auto"/>
                <w:left w:val="none" w:sz="0" w:space="0" w:color="auto"/>
                <w:bottom w:val="none" w:sz="0" w:space="0" w:color="auto"/>
                <w:right w:val="none" w:sz="0" w:space="0" w:color="auto"/>
              </w:divBdr>
            </w:div>
            <w:div w:id="2009017096">
              <w:marLeft w:val="0"/>
              <w:marRight w:val="0"/>
              <w:marTop w:val="0"/>
              <w:marBottom w:val="0"/>
              <w:divBdr>
                <w:top w:val="none" w:sz="0" w:space="0" w:color="auto"/>
                <w:left w:val="none" w:sz="0" w:space="0" w:color="auto"/>
                <w:bottom w:val="none" w:sz="0" w:space="0" w:color="auto"/>
                <w:right w:val="none" w:sz="0" w:space="0" w:color="auto"/>
              </w:divBdr>
            </w:div>
            <w:div w:id="15102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747">
      <w:bodyDiv w:val="1"/>
      <w:marLeft w:val="0"/>
      <w:marRight w:val="0"/>
      <w:marTop w:val="0"/>
      <w:marBottom w:val="0"/>
      <w:divBdr>
        <w:top w:val="none" w:sz="0" w:space="0" w:color="auto"/>
        <w:left w:val="none" w:sz="0" w:space="0" w:color="auto"/>
        <w:bottom w:val="none" w:sz="0" w:space="0" w:color="auto"/>
        <w:right w:val="none" w:sz="0" w:space="0" w:color="auto"/>
      </w:divBdr>
      <w:divsChild>
        <w:div w:id="1234509165">
          <w:marLeft w:val="0"/>
          <w:marRight w:val="0"/>
          <w:marTop w:val="0"/>
          <w:marBottom w:val="0"/>
          <w:divBdr>
            <w:top w:val="none" w:sz="0" w:space="0" w:color="auto"/>
            <w:left w:val="none" w:sz="0" w:space="0" w:color="auto"/>
            <w:bottom w:val="none" w:sz="0" w:space="0" w:color="auto"/>
            <w:right w:val="none" w:sz="0" w:space="0" w:color="auto"/>
          </w:divBdr>
          <w:divsChild>
            <w:div w:id="887691408">
              <w:marLeft w:val="0"/>
              <w:marRight w:val="0"/>
              <w:marTop w:val="0"/>
              <w:marBottom w:val="0"/>
              <w:divBdr>
                <w:top w:val="none" w:sz="0" w:space="0" w:color="auto"/>
                <w:left w:val="none" w:sz="0" w:space="0" w:color="auto"/>
                <w:bottom w:val="none" w:sz="0" w:space="0" w:color="auto"/>
                <w:right w:val="none" w:sz="0" w:space="0" w:color="auto"/>
              </w:divBdr>
            </w:div>
            <w:div w:id="1289436786">
              <w:marLeft w:val="0"/>
              <w:marRight w:val="0"/>
              <w:marTop w:val="0"/>
              <w:marBottom w:val="0"/>
              <w:divBdr>
                <w:top w:val="none" w:sz="0" w:space="0" w:color="auto"/>
                <w:left w:val="none" w:sz="0" w:space="0" w:color="auto"/>
                <w:bottom w:val="none" w:sz="0" w:space="0" w:color="auto"/>
                <w:right w:val="none" w:sz="0" w:space="0" w:color="auto"/>
              </w:divBdr>
            </w:div>
            <w:div w:id="942686460">
              <w:marLeft w:val="0"/>
              <w:marRight w:val="0"/>
              <w:marTop w:val="0"/>
              <w:marBottom w:val="0"/>
              <w:divBdr>
                <w:top w:val="none" w:sz="0" w:space="0" w:color="auto"/>
                <w:left w:val="none" w:sz="0" w:space="0" w:color="auto"/>
                <w:bottom w:val="none" w:sz="0" w:space="0" w:color="auto"/>
                <w:right w:val="none" w:sz="0" w:space="0" w:color="auto"/>
              </w:divBdr>
            </w:div>
            <w:div w:id="620692715">
              <w:marLeft w:val="0"/>
              <w:marRight w:val="0"/>
              <w:marTop w:val="0"/>
              <w:marBottom w:val="0"/>
              <w:divBdr>
                <w:top w:val="none" w:sz="0" w:space="0" w:color="auto"/>
                <w:left w:val="none" w:sz="0" w:space="0" w:color="auto"/>
                <w:bottom w:val="none" w:sz="0" w:space="0" w:color="auto"/>
                <w:right w:val="none" w:sz="0" w:space="0" w:color="auto"/>
              </w:divBdr>
            </w:div>
            <w:div w:id="1038240262">
              <w:marLeft w:val="0"/>
              <w:marRight w:val="0"/>
              <w:marTop w:val="0"/>
              <w:marBottom w:val="0"/>
              <w:divBdr>
                <w:top w:val="none" w:sz="0" w:space="0" w:color="auto"/>
                <w:left w:val="none" w:sz="0" w:space="0" w:color="auto"/>
                <w:bottom w:val="none" w:sz="0" w:space="0" w:color="auto"/>
                <w:right w:val="none" w:sz="0" w:space="0" w:color="auto"/>
              </w:divBdr>
            </w:div>
            <w:div w:id="1886670861">
              <w:marLeft w:val="0"/>
              <w:marRight w:val="0"/>
              <w:marTop w:val="0"/>
              <w:marBottom w:val="0"/>
              <w:divBdr>
                <w:top w:val="none" w:sz="0" w:space="0" w:color="auto"/>
                <w:left w:val="none" w:sz="0" w:space="0" w:color="auto"/>
                <w:bottom w:val="none" w:sz="0" w:space="0" w:color="auto"/>
                <w:right w:val="none" w:sz="0" w:space="0" w:color="auto"/>
              </w:divBdr>
            </w:div>
            <w:div w:id="371005920">
              <w:marLeft w:val="0"/>
              <w:marRight w:val="0"/>
              <w:marTop w:val="0"/>
              <w:marBottom w:val="0"/>
              <w:divBdr>
                <w:top w:val="none" w:sz="0" w:space="0" w:color="auto"/>
                <w:left w:val="none" w:sz="0" w:space="0" w:color="auto"/>
                <w:bottom w:val="none" w:sz="0" w:space="0" w:color="auto"/>
                <w:right w:val="none" w:sz="0" w:space="0" w:color="auto"/>
              </w:divBdr>
            </w:div>
            <w:div w:id="761074385">
              <w:marLeft w:val="0"/>
              <w:marRight w:val="0"/>
              <w:marTop w:val="0"/>
              <w:marBottom w:val="0"/>
              <w:divBdr>
                <w:top w:val="none" w:sz="0" w:space="0" w:color="auto"/>
                <w:left w:val="none" w:sz="0" w:space="0" w:color="auto"/>
                <w:bottom w:val="none" w:sz="0" w:space="0" w:color="auto"/>
                <w:right w:val="none" w:sz="0" w:space="0" w:color="auto"/>
              </w:divBdr>
            </w:div>
            <w:div w:id="1971012771">
              <w:marLeft w:val="0"/>
              <w:marRight w:val="0"/>
              <w:marTop w:val="0"/>
              <w:marBottom w:val="0"/>
              <w:divBdr>
                <w:top w:val="none" w:sz="0" w:space="0" w:color="auto"/>
                <w:left w:val="none" w:sz="0" w:space="0" w:color="auto"/>
                <w:bottom w:val="none" w:sz="0" w:space="0" w:color="auto"/>
                <w:right w:val="none" w:sz="0" w:space="0" w:color="auto"/>
              </w:divBdr>
            </w:div>
            <w:div w:id="730468592">
              <w:marLeft w:val="0"/>
              <w:marRight w:val="0"/>
              <w:marTop w:val="0"/>
              <w:marBottom w:val="0"/>
              <w:divBdr>
                <w:top w:val="none" w:sz="0" w:space="0" w:color="auto"/>
                <w:left w:val="none" w:sz="0" w:space="0" w:color="auto"/>
                <w:bottom w:val="none" w:sz="0" w:space="0" w:color="auto"/>
                <w:right w:val="none" w:sz="0" w:space="0" w:color="auto"/>
              </w:divBdr>
            </w:div>
            <w:div w:id="1320765748">
              <w:marLeft w:val="0"/>
              <w:marRight w:val="0"/>
              <w:marTop w:val="0"/>
              <w:marBottom w:val="0"/>
              <w:divBdr>
                <w:top w:val="none" w:sz="0" w:space="0" w:color="auto"/>
                <w:left w:val="none" w:sz="0" w:space="0" w:color="auto"/>
                <w:bottom w:val="none" w:sz="0" w:space="0" w:color="auto"/>
                <w:right w:val="none" w:sz="0" w:space="0" w:color="auto"/>
              </w:divBdr>
            </w:div>
            <w:div w:id="1821924050">
              <w:marLeft w:val="0"/>
              <w:marRight w:val="0"/>
              <w:marTop w:val="0"/>
              <w:marBottom w:val="0"/>
              <w:divBdr>
                <w:top w:val="none" w:sz="0" w:space="0" w:color="auto"/>
                <w:left w:val="none" w:sz="0" w:space="0" w:color="auto"/>
                <w:bottom w:val="none" w:sz="0" w:space="0" w:color="auto"/>
                <w:right w:val="none" w:sz="0" w:space="0" w:color="auto"/>
              </w:divBdr>
            </w:div>
            <w:div w:id="1351570846">
              <w:marLeft w:val="0"/>
              <w:marRight w:val="0"/>
              <w:marTop w:val="0"/>
              <w:marBottom w:val="0"/>
              <w:divBdr>
                <w:top w:val="none" w:sz="0" w:space="0" w:color="auto"/>
                <w:left w:val="none" w:sz="0" w:space="0" w:color="auto"/>
                <w:bottom w:val="none" w:sz="0" w:space="0" w:color="auto"/>
                <w:right w:val="none" w:sz="0" w:space="0" w:color="auto"/>
              </w:divBdr>
            </w:div>
            <w:div w:id="584145850">
              <w:marLeft w:val="0"/>
              <w:marRight w:val="0"/>
              <w:marTop w:val="0"/>
              <w:marBottom w:val="0"/>
              <w:divBdr>
                <w:top w:val="none" w:sz="0" w:space="0" w:color="auto"/>
                <w:left w:val="none" w:sz="0" w:space="0" w:color="auto"/>
                <w:bottom w:val="none" w:sz="0" w:space="0" w:color="auto"/>
                <w:right w:val="none" w:sz="0" w:space="0" w:color="auto"/>
              </w:divBdr>
            </w:div>
            <w:div w:id="270430706">
              <w:marLeft w:val="0"/>
              <w:marRight w:val="0"/>
              <w:marTop w:val="0"/>
              <w:marBottom w:val="0"/>
              <w:divBdr>
                <w:top w:val="none" w:sz="0" w:space="0" w:color="auto"/>
                <w:left w:val="none" w:sz="0" w:space="0" w:color="auto"/>
                <w:bottom w:val="none" w:sz="0" w:space="0" w:color="auto"/>
                <w:right w:val="none" w:sz="0" w:space="0" w:color="auto"/>
              </w:divBdr>
            </w:div>
            <w:div w:id="2083411068">
              <w:marLeft w:val="0"/>
              <w:marRight w:val="0"/>
              <w:marTop w:val="0"/>
              <w:marBottom w:val="0"/>
              <w:divBdr>
                <w:top w:val="none" w:sz="0" w:space="0" w:color="auto"/>
                <w:left w:val="none" w:sz="0" w:space="0" w:color="auto"/>
                <w:bottom w:val="none" w:sz="0" w:space="0" w:color="auto"/>
                <w:right w:val="none" w:sz="0" w:space="0" w:color="auto"/>
              </w:divBdr>
            </w:div>
            <w:div w:id="864245799">
              <w:marLeft w:val="0"/>
              <w:marRight w:val="0"/>
              <w:marTop w:val="0"/>
              <w:marBottom w:val="0"/>
              <w:divBdr>
                <w:top w:val="none" w:sz="0" w:space="0" w:color="auto"/>
                <w:left w:val="none" w:sz="0" w:space="0" w:color="auto"/>
                <w:bottom w:val="none" w:sz="0" w:space="0" w:color="auto"/>
                <w:right w:val="none" w:sz="0" w:space="0" w:color="auto"/>
              </w:divBdr>
            </w:div>
            <w:div w:id="1695382211">
              <w:marLeft w:val="0"/>
              <w:marRight w:val="0"/>
              <w:marTop w:val="0"/>
              <w:marBottom w:val="0"/>
              <w:divBdr>
                <w:top w:val="none" w:sz="0" w:space="0" w:color="auto"/>
                <w:left w:val="none" w:sz="0" w:space="0" w:color="auto"/>
                <w:bottom w:val="none" w:sz="0" w:space="0" w:color="auto"/>
                <w:right w:val="none" w:sz="0" w:space="0" w:color="auto"/>
              </w:divBdr>
            </w:div>
            <w:div w:id="803350059">
              <w:marLeft w:val="0"/>
              <w:marRight w:val="0"/>
              <w:marTop w:val="0"/>
              <w:marBottom w:val="0"/>
              <w:divBdr>
                <w:top w:val="none" w:sz="0" w:space="0" w:color="auto"/>
                <w:left w:val="none" w:sz="0" w:space="0" w:color="auto"/>
                <w:bottom w:val="none" w:sz="0" w:space="0" w:color="auto"/>
                <w:right w:val="none" w:sz="0" w:space="0" w:color="auto"/>
              </w:divBdr>
            </w:div>
            <w:div w:id="1583374348">
              <w:marLeft w:val="0"/>
              <w:marRight w:val="0"/>
              <w:marTop w:val="0"/>
              <w:marBottom w:val="0"/>
              <w:divBdr>
                <w:top w:val="none" w:sz="0" w:space="0" w:color="auto"/>
                <w:left w:val="none" w:sz="0" w:space="0" w:color="auto"/>
                <w:bottom w:val="none" w:sz="0" w:space="0" w:color="auto"/>
                <w:right w:val="none" w:sz="0" w:space="0" w:color="auto"/>
              </w:divBdr>
            </w:div>
            <w:div w:id="1545168948">
              <w:marLeft w:val="0"/>
              <w:marRight w:val="0"/>
              <w:marTop w:val="0"/>
              <w:marBottom w:val="0"/>
              <w:divBdr>
                <w:top w:val="none" w:sz="0" w:space="0" w:color="auto"/>
                <w:left w:val="none" w:sz="0" w:space="0" w:color="auto"/>
                <w:bottom w:val="none" w:sz="0" w:space="0" w:color="auto"/>
                <w:right w:val="none" w:sz="0" w:space="0" w:color="auto"/>
              </w:divBdr>
            </w:div>
            <w:div w:id="663819422">
              <w:marLeft w:val="0"/>
              <w:marRight w:val="0"/>
              <w:marTop w:val="0"/>
              <w:marBottom w:val="0"/>
              <w:divBdr>
                <w:top w:val="none" w:sz="0" w:space="0" w:color="auto"/>
                <w:left w:val="none" w:sz="0" w:space="0" w:color="auto"/>
                <w:bottom w:val="none" w:sz="0" w:space="0" w:color="auto"/>
                <w:right w:val="none" w:sz="0" w:space="0" w:color="auto"/>
              </w:divBdr>
            </w:div>
            <w:div w:id="155653771">
              <w:marLeft w:val="0"/>
              <w:marRight w:val="0"/>
              <w:marTop w:val="0"/>
              <w:marBottom w:val="0"/>
              <w:divBdr>
                <w:top w:val="none" w:sz="0" w:space="0" w:color="auto"/>
                <w:left w:val="none" w:sz="0" w:space="0" w:color="auto"/>
                <w:bottom w:val="none" w:sz="0" w:space="0" w:color="auto"/>
                <w:right w:val="none" w:sz="0" w:space="0" w:color="auto"/>
              </w:divBdr>
            </w:div>
            <w:div w:id="1454791334">
              <w:marLeft w:val="0"/>
              <w:marRight w:val="0"/>
              <w:marTop w:val="0"/>
              <w:marBottom w:val="0"/>
              <w:divBdr>
                <w:top w:val="none" w:sz="0" w:space="0" w:color="auto"/>
                <w:left w:val="none" w:sz="0" w:space="0" w:color="auto"/>
                <w:bottom w:val="none" w:sz="0" w:space="0" w:color="auto"/>
                <w:right w:val="none" w:sz="0" w:space="0" w:color="auto"/>
              </w:divBdr>
            </w:div>
            <w:div w:id="748310051">
              <w:marLeft w:val="0"/>
              <w:marRight w:val="0"/>
              <w:marTop w:val="0"/>
              <w:marBottom w:val="0"/>
              <w:divBdr>
                <w:top w:val="none" w:sz="0" w:space="0" w:color="auto"/>
                <w:left w:val="none" w:sz="0" w:space="0" w:color="auto"/>
                <w:bottom w:val="none" w:sz="0" w:space="0" w:color="auto"/>
                <w:right w:val="none" w:sz="0" w:space="0" w:color="auto"/>
              </w:divBdr>
            </w:div>
            <w:div w:id="655915414">
              <w:marLeft w:val="0"/>
              <w:marRight w:val="0"/>
              <w:marTop w:val="0"/>
              <w:marBottom w:val="0"/>
              <w:divBdr>
                <w:top w:val="none" w:sz="0" w:space="0" w:color="auto"/>
                <w:left w:val="none" w:sz="0" w:space="0" w:color="auto"/>
                <w:bottom w:val="none" w:sz="0" w:space="0" w:color="auto"/>
                <w:right w:val="none" w:sz="0" w:space="0" w:color="auto"/>
              </w:divBdr>
            </w:div>
            <w:div w:id="492835516">
              <w:marLeft w:val="0"/>
              <w:marRight w:val="0"/>
              <w:marTop w:val="0"/>
              <w:marBottom w:val="0"/>
              <w:divBdr>
                <w:top w:val="none" w:sz="0" w:space="0" w:color="auto"/>
                <w:left w:val="none" w:sz="0" w:space="0" w:color="auto"/>
                <w:bottom w:val="none" w:sz="0" w:space="0" w:color="auto"/>
                <w:right w:val="none" w:sz="0" w:space="0" w:color="auto"/>
              </w:divBdr>
            </w:div>
            <w:div w:id="839471522">
              <w:marLeft w:val="0"/>
              <w:marRight w:val="0"/>
              <w:marTop w:val="0"/>
              <w:marBottom w:val="0"/>
              <w:divBdr>
                <w:top w:val="none" w:sz="0" w:space="0" w:color="auto"/>
                <w:left w:val="none" w:sz="0" w:space="0" w:color="auto"/>
                <w:bottom w:val="none" w:sz="0" w:space="0" w:color="auto"/>
                <w:right w:val="none" w:sz="0" w:space="0" w:color="auto"/>
              </w:divBdr>
            </w:div>
            <w:div w:id="1650472726">
              <w:marLeft w:val="0"/>
              <w:marRight w:val="0"/>
              <w:marTop w:val="0"/>
              <w:marBottom w:val="0"/>
              <w:divBdr>
                <w:top w:val="none" w:sz="0" w:space="0" w:color="auto"/>
                <w:left w:val="none" w:sz="0" w:space="0" w:color="auto"/>
                <w:bottom w:val="none" w:sz="0" w:space="0" w:color="auto"/>
                <w:right w:val="none" w:sz="0" w:space="0" w:color="auto"/>
              </w:divBdr>
            </w:div>
            <w:div w:id="1322655262">
              <w:marLeft w:val="0"/>
              <w:marRight w:val="0"/>
              <w:marTop w:val="0"/>
              <w:marBottom w:val="0"/>
              <w:divBdr>
                <w:top w:val="none" w:sz="0" w:space="0" w:color="auto"/>
                <w:left w:val="none" w:sz="0" w:space="0" w:color="auto"/>
                <w:bottom w:val="none" w:sz="0" w:space="0" w:color="auto"/>
                <w:right w:val="none" w:sz="0" w:space="0" w:color="auto"/>
              </w:divBdr>
            </w:div>
            <w:div w:id="145585408">
              <w:marLeft w:val="0"/>
              <w:marRight w:val="0"/>
              <w:marTop w:val="0"/>
              <w:marBottom w:val="0"/>
              <w:divBdr>
                <w:top w:val="none" w:sz="0" w:space="0" w:color="auto"/>
                <w:left w:val="none" w:sz="0" w:space="0" w:color="auto"/>
                <w:bottom w:val="none" w:sz="0" w:space="0" w:color="auto"/>
                <w:right w:val="none" w:sz="0" w:space="0" w:color="auto"/>
              </w:divBdr>
            </w:div>
            <w:div w:id="718209255">
              <w:marLeft w:val="0"/>
              <w:marRight w:val="0"/>
              <w:marTop w:val="0"/>
              <w:marBottom w:val="0"/>
              <w:divBdr>
                <w:top w:val="none" w:sz="0" w:space="0" w:color="auto"/>
                <w:left w:val="none" w:sz="0" w:space="0" w:color="auto"/>
                <w:bottom w:val="none" w:sz="0" w:space="0" w:color="auto"/>
                <w:right w:val="none" w:sz="0" w:space="0" w:color="auto"/>
              </w:divBdr>
            </w:div>
            <w:div w:id="343826981">
              <w:marLeft w:val="0"/>
              <w:marRight w:val="0"/>
              <w:marTop w:val="0"/>
              <w:marBottom w:val="0"/>
              <w:divBdr>
                <w:top w:val="none" w:sz="0" w:space="0" w:color="auto"/>
                <w:left w:val="none" w:sz="0" w:space="0" w:color="auto"/>
                <w:bottom w:val="none" w:sz="0" w:space="0" w:color="auto"/>
                <w:right w:val="none" w:sz="0" w:space="0" w:color="auto"/>
              </w:divBdr>
            </w:div>
            <w:div w:id="1457139919">
              <w:marLeft w:val="0"/>
              <w:marRight w:val="0"/>
              <w:marTop w:val="0"/>
              <w:marBottom w:val="0"/>
              <w:divBdr>
                <w:top w:val="none" w:sz="0" w:space="0" w:color="auto"/>
                <w:left w:val="none" w:sz="0" w:space="0" w:color="auto"/>
                <w:bottom w:val="none" w:sz="0" w:space="0" w:color="auto"/>
                <w:right w:val="none" w:sz="0" w:space="0" w:color="auto"/>
              </w:divBdr>
            </w:div>
            <w:div w:id="400103251">
              <w:marLeft w:val="0"/>
              <w:marRight w:val="0"/>
              <w:marTop w:val="0"/>
              <w:marBottom w:val="0"/>
              <w:divBdr>
                <w:top w:val="none" w:sz="0" w:space="0" w:color="auto"/>
                <w:left w:val="none" w:sz="0" w:space="0" w:color="auto"/>
                <w:bottom w:val="none" w:sz="0" w:space="0" w:color="auto"/>
                <w:right w:val="none" w:sz="0" w:space="0" w:color="auto"/>
              </w:divBdr>
            </w:div>
            <w:div w:id="1729063678">
              <w:marLeft w:val="0"/>
              <w:marRight w:val="0"/>
              <w:marTop w:val="0"/>
              <w:marBottom w:val="0"/>
              <w:divBdr>
                <w:top w:val="none" w:sz="0" w:space="0" w:color="auto"/>
                <w:left w:val="none" w:sz="0" w:space="0" w:color="auto"/>
                <w:bottom w:val="none" w:sz="0" w:space="0" w:color="auto"/>
                <w:right w:val="none" w:sz="0" w:space="0" w:color="auto"/>
              </w:divBdr>
            </w:div>
            <w:div w:id="1039087339">
              <w:marLeft w:val="0"/>
              <w:marRight w:val="0"/>
              <w:marTop w:val="0"/>
              <w:marBottom w:val="0"/>
              <w:divBdr>
                <w:top w:val="none" w:sz="0" w:space="0" w:color="auto"/>
                <w:left w:val="none" w:sz="0" w:space="0" w:color="auto"/>
                <w:bottom w:val="none" w:sz="0" w:space="0" w:color="auto"/>
                <w:right w:val="none" w:sz="0" w:space="0" w:color="auto"/>
              </w:divBdr>
            </w:div>
            <w:div w:id="21431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5042">
      <w:bodyDiv w:val="1"/>
      <w:marLeft w:val="0"/>
      <w:marRight w:val="0"/>
      <w:marTop w:val="0"/>
      <w:marBottom w:val="0"/>
      <w:divBdr>
        <w:top w:val="none" w:sz="0" w:space="0" w:color="auto"/>
        <w:left w:val="none" w:sz="0" w:space="0" w:color="auto"/>
        <w:bottom w:val="none" w:sz="0" w:space="0" w:color="auto"/>
        <w:right w:val="none" w:sz="0" w:space="0" w:color="auto"/>
      </w:divBdr>
      <w:divsChild>
        <w:div w:id="1284075187">
          <w:marLeft w:val="0"/>
          <w:marRight w:val="0"/>
          <w:marTop w:val="0"/>
          <w:marBottom w:val="0"/>
          <w:divBdr>
            <w:top w:val="none" w:sz="0" w:space="0" w:color="auto"/>
            <w:left w:val="none" w:sz="0" w:space="0" w:color="auto"/>
            <w:bottom w:val="none" w:sz="0" w:space="0" w:color="auto"/>
            <w:right w:val="none" w:sz="0" w:space="0" w:color="auto"/>
          </w:divBdr>
          <w:divsChild>
            <w:div w:id="400636707">
              <w:marLeft w:val="0"/>
              <w:marRight w:val="0"/>
              <w:marTop w:val="0"/>
              <w:marBottom w:val="0"/>
              <w:divBdr>
                <w:top w:val="none" w:sz="0" w:space="0" w:color="auto"/>
                <w:left w:val="none" w:sz="0" w:space="0" w:color="auto"/>
                <w:bottom w:val="none" w:sz="0" w:space="0" w:color="auto"/>
                <w:right w:val="none" w:sz="0" w:space="0" w:color="auto"/>
              </w:divBdr>
            </w:div>
            <w:div w:id="1320235189">
              <w:marLeft w:val="0"/>
              <w:marRight w:val="0"/>
              <w:marTop w:val="0"/>
              <w:marBottom w:val="0"/>
              <w:divBdr>
                <w:top w:val="none" w:sz="0" w:space="0" w:color="auto"/>
                <w:left w:val="none" w:sz="0" w:space="0" w:color="auto"/>
                <w:bottom w:val="none" w:sz="0" w:space="0" w:color="auto"/>
                <w:right w:val="none" w:sz="0" w:space="0" w:color="auto"/>
              </w:divBdr>
            </w:div>
            <w:div w:id="523446225">
              <w:marLeft w:val="0"/>
              <w:marRight w:val="0"/>
              <w:marTop w:val="0"/>
              <w:marBottom w:val="0"/>
              <w:divBdr>
                <w:top w:val="none" w:sz="0" w:space="0" w:color="auto"/>
                <w:left w:val="none" w:sz="0" w:space="0" w:color="auto"/>
                <w:bottom w:val="none" w:sz="0" w:space="0" w:color="auto"/>
                <w:right w:val="none" w:sz="0" w:space="0" w:color="auto"/>
              </w:divBdr>
            </w:div>
            <w:div w:id="157428658">
              <w:marLeft w:val="0"/>
              <w:marRight w:val="0"/>
              <w:marTop w:val="0"/>
              <w:marBottom w:val="0"/>
              <w:divBdr>
                <w:top w:val="none" w:sz="0" w:space="0" w:color="auto"/>
                <w:left w:val="none" w:sz="0" w:space="0" w:color="auto"/>
                <w:bottom w:val="none" w:sz="0" w:space="0" w:color="auto"/>
                <w:right w:val="none" w:sz="0" w:space="0" w:color="auto"/>
              </w:divBdr>
            </w:div>
            <w:div w:id="1832407778">
              <w:marLeft w:val="0"/>
              <w:marRight w:val="0"/>
              <w:marTop w:val="0"/>
              <w:marBottom w:val="0"/>
              <w:divBdr>
                <w:top w:val="none" w:sz="0" w:space="0" w:color="auto"/>
                <w:left w:val="none" w:sz="0" w:space="0" w:color="auto"/>
                <w:bottom w:val="none" w:sz="0" w:space="0" w:color="auto"/>
                <w:right w:val="none" w:sz="0" w:space="0" w:color="auto"/>
              </w:divBdr>
            </w:div>
            <w:div w:id="1415667049">
              <w:marLeft w:val="0"/>
              <w:marRight w:val="0"/>
              <w:marTop w:val="0"/>
              <w:marBottom w:val="0"/>
              <w:divBdr>
                <w:top w:val="none" w:sz="0" w:space="0" w:color="auto"/>
                <w:left w:val="none" w:sz="0" w:space="0" w:color="auto"/>
                <w:bottom w:val="none" w:sz="0" w:space="0" w:color="auto"/>
                <w:right w:val="none" w:sz="0" w:space="0" w:color="auto"/>
              </w:divBdr>
            </w:div>
            <w:div w:id="915633906">
              <w:marLeft w:val="0"/>
              <w:marRight w:val="0"/>
              <w:marTop w:val="0"/>
              <w:marBottom w:val="0"/>
              <w:divBdr>
                <w:top w:val="none" w:sz="0" w:space="0" w:color="auto"/>
                <w:left w:val="none" w:sz="0" w:space="0" w:color="auto"/>
                <w:bottom w:val="none" w:sz="0" w:space="0" w:color="auto"/>
                <w:right w:val="none" w:sz="0" w:space="0" w:color="auto"/>
              </w:divBdr>
            </w:div>
            <w:div w:id="1462962066">
              <w:marLeft w:val="0"/>
              <w:marRight w:val="0"/>
              <w:marTop w:val="0"/>
              <w:marBottom w:val="0"/>
              <w:divBdr>
                <w:top w:val="none" w:sz="0" w:space="0" w:color="auto"/>
                <w:left w:val="none" w:sz="0" w:space="0" w:color="auto"/>
                <w:bottom w:val="none" w:sz="0" w:space="0" w:color="auto"/>
                <w:right w:val="none" w:sz="0" w:space="0" w:color="auto"/>
              </w:divBdr>
            </w:div>
            <w:div w:id="1818692479">
              <w:marLeft w:val="0"/>
              <w:marRight w:val="0"/>
              <w:marTop w:val="0"/>
              <w:marBottom w:val="0"/>
              <w:divBdr>
                <w:top w:val="none" w:sz="0" w:space="0" w:color="auto"/>
                <w:left w:val="none" w:sz="0" w:space="0" w:color="auto"/>
                <w:bottom w:val="none" w:sz="0" w:space="0" w:color="auto"/>
                <w:right w:val="none" w:sz="0" w:space="0" w:color="auto"/>
              </w:divBdr>
            </w:div>
            <w:div w:id="15161231">
              <w:marLeft w:val="0"/>
              <w:marRight w:val="0"/>
              <w:marTop w:val="0"/>
              <w:marBottom w:val="0"/>
              <w:divBdr>
                <w:top w:val="none" w:sz="0" w:space="0" w:color="auto"/>
                <w:left w:val="none" w:sz="0" w:space="0" w:color="auto"/>
                <w:bottom w:val="none" w:sz="0" w:space="0" w:color="auto"/>
                <w:right w:val="none" w:sz="0" w:space="0" w:color="auto"/>
              </w:divBdr>
            </w:div>
            <w:div w:id="406194022">
              <w:marLeft w:val="0"/>
              <w:marRight w:val="0"/>
              <w:marTop w:val="0"/>
              <w:marBottom w:val="0"/>
              <w:divBdr>
                <w:top w:val="none" w:sz="0" w:space="0" w:color="auto"/>
                <w:left w:val="none" w:sz="0" w:space="0" w:color="auto"/>
                <w:bottom w:val="none" w:sz="0" w:space="0" w:color="auto"/>
                <w:right w:val="none" w:sz="0" w:space="0" w:color="auto"/>
              </w:divBdr>
            </w:div>
            <w:div w:id="1490056471">
              <w:marLeft w:val="0"/>
              <w:marRight w:val="0"/>
              <w:marTop w:val="0"/>
              <w:marBottom w:val="0"/>
              <w:divBdr>
                <w:top w:val="none" w:sz="0" w:space="0" w:color="auto"/>
                <w:left w:val="none" w:sz="0" w:space="0" w:color="auto"/>
                <w:bottom w:val="none" w:sz="0" w:space="0" w:color="auto"/>
                <w:right w:val="none" w:sz="0" w:space="0" w:color="auto"/>
              </w:divBdr>
            </w:div>
            <w:div w:id="590554235">
              <w:marLeft w:val="0"/>
              <w:marRight w:val="0"/>
              <w:marTop w:val="0"/>
              <w:marBottom w:val="0"/>
              <w:divBdr>
                <w:top w:val="none" w:sz="0" w:space="0" w:color="auto"/>
                <w:left w:val="none" w:sz="0" w:space="0" w:color="auto"/>
                <w:bottom w:val="none" w:sz="0" w:space="0" w:color="auto"/>
                <w:right w:val="none" w:sz="0" w:space="0" w:color="auto"/>
              </w:divBdr>
            </w:div>
            <w:div w:id="466433744">
              <w:marLeft w:val="0"/>
              <w:marRight w:val="0"/>
              <w:marTop w:val="0"/>
              <w:marBottom w:val="0"/>
              <w:divBdr>
                <w:top w:val="none" w:sz="0" w:space="0" w:color="auto"/>
                <w:left w:val="none" w:sz="0" w:space="0" w:color="auto"/>
                <w:bottom w:val="none" w:sz="0" w:space="0" w:color="auto"/>
                <w:right w:val="none" w:sz="0" w:space="0" w:color="auto"/>
              </w:divBdr>
            </w:div>
            <w:div w:id="1490246370">
              <w:marLeft w:val="0"/>
              <w:marRight w:val="0"/>
              <w:marTop w:val="0"/>
              <w:marBottom w:val="0"/>
              <w:divBdr>
                <w:top w:val="none" w:sz="0" w:space="0" w:color="auto"/>
                <w:left w:val="none" w:sz="0" w:space="0" w:color="auto"/>
                <w:bottom w:val="none" w:sz="0" w:space="0" w:color="auto"/>
                <w:right w:val="none" w:sz="0" w:space="0" w:color="auto"/>
              </w:divBdr>
            </w:div>
            <w:div w:id="8455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97037">
      <w:bodyDiv w:val="1"/>
      <w:marLeft w:val="0"/>
      <w:marRight w:val="0"/>
      <w:marTop w:val="0"/>
      <w:marBottom w:val="0"/>
      <w:divBdr>
        <w:top w:val="none" w:sz="0" w:space="0" w:color="auto"/>
        <w:left w:val="none" w:sz="0" w:space="0" w:color="auto"/>
        <w:bottom w:val="none" w:sz="0" w:space="0" w:color="auto"/>
        <w:right w:val="none" w:sz="0" w:space="0" w:color="auto"/>
      </w:divBdr>
      <w:divsChild>
        <w:div w:id="1143932611">
          <w:marLeft w:val="0"/>
          <w:marRight w:val="0"/>
          <w:marTop w:val="0"/>
          <w:marBottom w:val="0"/>
          <w:divBdr>
            <w:top w:val="none" w:sz="0" w:space="0" w:color="auto"/>
            <w:left w:val="none" w:sz="0" w:space="0" w:color="auto"/>
            <w:bottom w:val="none" w:sz="0" w:space="0" w:color="auto"/>
            <w:right w:val="none" w:sz="0" w:space="0" w:color="auto"/>
          </w:divBdr>
          <w:divsChild>
            <w:div w:id="1126855269">
              <w:marLeft w:val="0"/>
              <w:marRight w:val="0"/>
              <w:marTop w:val="0"/>
              <w:marBottom w:val="0"/>
              <w:divBdr>
                <w:top w:val="none" w:sz="0" w:space="0" w:color="auto"/>
                <w:left w:val="none" w:sz="0" w:space="0" w:color="auto"/>
                <w:bottom w:val="none" w:sz="0" w:space="0" w:color="auto"/>
                <w:right w:val="none" w:sz="0" w:space="0" w:color="auto"/>
              </w:divBdr>
            </w:div>
            <w:div w:id="803693252">
              <w:marLeft w:val="0"/>
              <w:marRight w:val="0"/>
              <w:marTop w:val="0"/>
              <w:marBottom w:val="0"/>
              <w:divBdr>
                <w:top w:val="none" w:sz="0" w:space="0" w:color="auto"/>
                <w:left w:val="none" w:sz="0" w:space="0" w:color="auto"/>
                <w:bottom w:val="none" w:sz="0" w:space="0" w:color="auto"/>
                <w:right w:val="none" w:sz="0" w:space="0" w:color="auto"/>
              </w:divBdr>
            </w:div>
            <w:div w:id="811675318">
              <w:marLeft w:val="0"/>
              <w:marRight w:val="0"/>
              <w:marTop w:val="0"/>
              <w:marBottom w:val="0"/>
              <w:divBdr>
                <w:top w:val="none" w:sz="0" w:space="0" w:color="auto"/>
                <w:left w:val="none" w:sz="0" w:space="0" w:color="auto"/>
                <w:bottom w:val="none" w:sz="0" w:space="0" w:color="auto"/>
                <w:right w:val="none" w:sz="0" w:space="0" w:color="auto"/>
              </w:divBdr>
            </w:div>
            <w:div w:id="474181174">
              <w:marLeft w:val="0"/>
              <w:marRight w:val="0"/>
              <w:marTop w:val="0"/>
              <w:marBottom w:val="0"/>
              <w:divBdr>
                <w:top w:val="none" w:sz="0" w:space="0" w:color="auto"/>
                <w:left w:val="none" w:sz="0" w:space="0" w:color="auto"/>
                <w:bottom w:val="none" w:sz="0" w:space="0" w:color="auto"/>
                <w:right w:val="none" w:sz="0" w:space="0" w:color="auto"/>
              </w:divBdr>
            </w:div>
            <w:div w:id="838883873">
              <w:marLeft w:val="0"/>
              <w:marRight w:val="0"/>
              <w:marTop w:val="0"/>
              <w:marBottom w:val="0"/>
              <w:divBdr>
                <w:top w:val="none" w:sz="0" w:space="0" w:color="auto"/>
                <w:left w:val="none" w:sz="0" w:space="0" w:color="auto"/>
                <w:bottom w:val="none" w:sz="0" w:space="0" w:color="auto"/>
                <w:right w:val="none" w:sz="0" w:space="0" w:color="auto"/>
              </w:divBdr>
            </w:div>
            <w:div w:id="14673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9159">
      <w:bodyDiv w:val="1"/>
      <w:marLeft w:val="0"/>
      <w:marRight w:val="0"/>
      <w:marTop w:val="0"/>
      <w:marBottom w:val="0"/>
      <w:divBdr>
        <w:top w:val="none" w:sz="0" w:space="0" w:color="auto"/>
        <w:left w:val="none" w:sz="0" w:space="0" w:color="auto"/>
        <w:bottom w:val="none" w:sz="0" w:space="0" w:color="auto"/>
        <w:right w:val="none" w:sz="0" w:space="0" w:color="auto"/>
      </w:divBdr>
      <w:divsChild>
        <w:div w:id="603735541">
          <w:marLeft w:val="0"/>
          <w:marRight w:val="0"/>
          <w:marTop w:val="0"/>
          <w:marBottom w:val="0"/>
          <w:divBdr>
            <w:top w:val="none" w:sz="0" w:space="0" w:color="auto"/>
            <w:left w:val="none" w:sz="0" w:space="0" w:color="auto"/>
            <w:bottom w:val="none" w:sz="0" w:space="0" w:color="auto"/>
            <w:right w:val="none" w:sz="0" w:space="0" w:color="auto"/>
          </w:divBdr>
          <w:divsChild>
            <w:div w:id="21174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1390">
      <w:bodyDiv w:val="1"/>
      <w:marLeft w:val="0"/>
      <w:marRight w:val="0"/>
      <w:marTop w:val="0"/>
      <w:marBottom w:val="0"/>
      <w:divBdr>
        <w:top w:val="none" w:sz="0" w:space="0" w:color="auto"/>
        <w:left w:val="none" w:sz="0" w:space="0" w:color="auto"/>
        <w:bottom w:val="none" w:sz="0" w:space="0" w:color="auto"/>
        <w:right w:val="none" w:sz="0" w:space="0" w:color="auto"/>
      </w:divBdr>
      <w:divsChild>
        <w:div w:id="167869978">
          <w:marLeft w:val="0"/>
          <w:marRight w:val="0"/>
          <w:marTop w:val="0"/>
          <w:marBottom w:val="0"/>
          <w:divBdr>
            <w:top w:val="none" w:sz="0" w:space="0" w:color="auto"/>
            <w:left w:val="none" w:sz="0" w:space="0" w:color="auto"/>
            <w:bottom w:val="none" w:sz="0" w:space="0" w:color="auto"/>
            <w:right w:val="none" w:sz="0" w:space="0" w:color="auto"/>
          </w:divBdr>
          <w:divsChild>
            <w:div w:id="1173492707">
              <w:marLeft w:val="0"/>
              <w:marRight w:val="0"/>
              <w:marTop w:val="0"/>
              <w:marBottom w:val="0"/>
              <w:divBdr>
                <w:top w:val="none" w:sz="0" w:space="0" w:color="auto"/>
                <w:left w:val="none" w:sz="0" w:space="0" w:color="auto"/>
                <w:bottom w:val="none" w:sz="0" w:space="0" w:color="auto"/>
                <w:right w:val="none" w:sz="0" w:space="0" w:color="auto"/>
              </w:divBdr>
            </w:div>
            <w:div w:id="194969906">
              <w:marLeft w:val="0"/>
              <w:marRight w:val="0"/>
              <w:marTop w:val="0"/>
              <w:marBottom w:val="0"/>
              <w:divBdr>
                <w:top w:val="none" w:sz="0" w:space="0" w:color="auto"/>
                <w:left w:val="none" w:sz="0" w:space="0" w:color="auto"/>
                <w:bottom w:val="none" w:sz="0" w:space="0" w:color="auto"/>
                <w:right w:val="none" w:sz="0" w:space="0" w:color="auto"/>
              </w:divBdr>
            </w:div>
            <w:div w:id="1574586030">
              <w:marLeft w:val="0"/>
              <w:marRight w:val="0"/>
              <w:marTop w:val="0"/>
              <w:marBottom w:val="0"/>
              <w:divBdr>
                <w:top w:val="none" w:sz="0" w:space="0" w:color="auto"/>
                <w:left w:val="none" w:sz="0" w:space="0" w:color="auto"/>
                <w:bottom w:val="none" w:sz="0" w:space="0" w:color="auto"/>
                <w:right w:val="none" w:sz="0" w:space="0" w:color="auto"/>
              </w:divBdr>
            </w:div>
            <w:div w:id="732586848">
              <w:marLeft w:val="0"/>
              <w:marRight w:val="0"/>
              <w:marTop w:val="0"/>
              <w:marBottom w:val="0"/>
              <w:divBdr>
                <w:top w:val="none" w:sz="0" w:space="0" w:color="auto"/>
                <w:left w:val="none" w:sz="0" w:space="0" w:color="auto"/>
                <w:bottom w:val="none" w:sz="0" w:space="0" w:color="auto"/>
                <w:right w:val="none" w:sz="0" w:space="0" w:color="auto"/>
              </w:divBdr>
            </w:div>
            <w:div w:id="295723982">
              <w:marLeft w:val="0"/>
              <w:marRight w:val="0"/>
              <w:marTop w:val="0"/>
              <w:marBottom w:val="0"/>
              <w:divBdr>
                <w:top w:val="none" w:sz="0" w:space="0" w:color="auto"/>
                <w:left w:val="none" w:sz="0" w:space="0" w:color="auto"/>
                <w:bottom w:val="none" w:sz="0" w:space="0" w:color="auto"/>
                <w:right w:val="none" w:sz="0" w:space="0" w:color="auto"/>
              </w:divBdr>
            </w:div>
            <w:div w:id="1789160471">
              <w:marLeft w:val="0"/>
              <w:marRight w:val="0"/>
              <w:marTop w:val="0"/>
              <w:marBottom w:val="0"/>
              <w:divBdr>
                <w:top w:val="none" w:sz="0" w:space="0" w:color="auto"/>
                <w:left w:val="none" w:sz="0" w:space="0" w:color="auto"/>
                <w:bottom w:val="none" w:sz="0" w:space="0" w:color="auto"/>
                <w:right w:val="none" w:sz="0" w:space="0" w:color="auto"/>
              </w:divBdr>
            </w:div>
            <w:div w:id="1346857423">
              <w:marLeft w:val="0"/>
              <w:marRight w:val="0"/>
              <w:marTop w:val="0"/>
              <w:marBottom w:val="0"/>
              <w:divBdr>
                <w:top w:val="none" w:sz="0" w:space="0" w:color="auto"/>
                <w:left w:val="none" w:sz="0" w:space="0" w:color="auto"/>
                <w:bottom w:val="none" w:sz="0" w:space="0" w:color="auto"/>
                <w:right w:val="none" w:sz="0" w:space="0" w:color="auto"/>
              </w:divBdr>
            </w:div>
            <w:div w:id="1483233041">
              <w:marLeft w:val="0"/>
              <w:marRight w:val="0"/>
              <w:marTop w:val="0"/>
              <w:marBottom w:val="0"/>
              <w:divBdr>
                <w:top w:val="none" w:sz="0" w:space="0" w:color="auto"/>
                <w:left w:val="none" w:sz="0" w:space="0" w:color="auto"/>
                <w:bottom w:val="none" w:sz="0" w:space="0" w:color="auto"/>
                <w:right w:val="none" w:sz="0" w:space="0" w:color="auto"/>
              </w:divBdr>
            </w:div>
            <w:div w:id="1031759578">
              <w:marLeft w:val="0"/>
              <w:marRight w:val="0"/>
              <w:marTop w:val="0"/>
              <w:marBottom w:val="0"/>
              <w:divBdr>
                <w:top w:val="none" w:sz="0" w:space="0" w:color="auto"/>
                <w:left w:val="none" w:sz="0" w:space="0" w:color="auto"/>
                <w:bottom w:val="none" w:sz="0" w:space="0" w:color="auto"/>
                <w:right w:val="none" w:sz="0" w:space="0" w:color="auto"/>
              </w:divBdr>
            </w:div>
            <w:div w:id="1393120704">
              <w:marLeft w:val="0"/>
              <w:marRight w:val="0"/>
              <w:marTop w:val="0"/>
              <w:marBottom w:val="0"/>
              <w:divBdr>
                <w:top w:val="none" w:sz="0" w:space="0" w:color="auto"/>
                <w:left w:val="none" w:sz="0" w:space="0" w:color="auto"/>
                <w:bottom w:val="none" w:sz="0" w:space="0" w:color="auto"/>
                <w:right w:val="none" w:sz="0" w:space="0" w:color="auto"/>
              </w:divBdr>
            </w:div>
            <w:div w:id="1211768753">
              <w:marLeft w:val="0"/>
              <w:marRight w:val="0"/>
              <w:marTop w:val="0"/>
              <w:marBottom w:val="0"/>
              <w:divBdr>
                <w:top w:val="none" w:sz="0" w:space="0" w:color="auto"/>
                <w:left w:val="none" w:sz="0" w:space="0" w:color="auto"/>
                <w:bottom w:val="none" w:sz="0" w:space="0" w:color="auto"/>
                <w:right w:val="none" w:sz="0" w:space="0" w:color="auto"/>
              </w:divBdr>
            </w:div>
            <w:div w:id="1210802171">
              <w:marLeft w:val="0"/>
              <w:marRight w:val="0"/>
              <w:marTop w:val="0"/>
              <w:marBottom w:val="0"/>
              <w:divBdr>
                <w:top w:val="none" w:sz="0" w:space="0" w:color="auto"/>
                <w:left w:val="none" w:sz="0" w:space="0" w:color="auto"/>
                <w:bottom w:val="none" w:sz="0" w:space="0" w:color="auto"/>
                <w:right w:val="none" w:sz="0" w:space="0" w:color="auto"/>
              </w:divBdr>
            </w:div>
            <w:div w:id="1216157605">
              <w:marLeft w:val="0"/>
              <w:marRight w:val="0"/>
              <w:marTop w:val="0"/>
              <w:marBottom w:val="0"/>
              <w:divBdr>
                <w:top w:val="none" w:sz="0" w:space="0" w:color="auto"/>
                <w:left w:val="none" w:sz="0" w:space="0" w:color="auto"/>
                <w:bottom w:val="none" w:sz="0" w:space="0" w:color="auto"/>
                <w:right w:val="none" w:sz="0" w:space="0" w:color="auto"/>
              </w:divBdr>
            </w:div>
            <w:div w:id="517349854">
              <w:marLeft w:val="0"/>
              <w:marRight w:val="0"/>
              <w:marTop w:val="0"/>
              <w:marBottom w:val="0"/>
              <w:divBdr>
                <w:top w:val="none" w:sz="0" w:space="0" w:color="auto"/>
                <w:left w:val="none" w:sz="0" w:space="0" w:color="auto"/>
                <w:bottom w:val="none" w:sz="0" w:space="0" w:color="auto"/>
                <w:right w:val="none" w:sz="0" w:space="0" w:color="auto"/>
              </w:divBdr>
            </w:div>
            <w:div w:id="1317801423">
              <w:marLeft w:val="0"/>
              <w:marRight w:val="0"/>
              <w:marTop w:val="0"/>
              <w:marBottom w:val="0"/>
              <w:divBdr>
                <w:top w:val="none" w:sz="0" w:space="0" w:color="auto"/>
                <w:left w:val="none" w:sz="0" w:space="0" w:color="auto"/>
                <w:bottom w:val="none" w:sz="0" w:space="0" w:color="auto"/>
                <w:right w:val="none" w:sz="0" w:space="0" w:color="auto"/>
              </w:divBdr>
            </w:div>
            <w:div w:id="10107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6112">
      <w:bodyDiv w:val="1"/>
      <w:marLeft w:val="0"/>
      <w:marRight w:val="0"/>
      <w:marTop w:val="0"/>
      <w:marBottom w:val="0"/>
      <w:divBdr>
        <w:top w:val="none" w:sz="0" w:space="0" w:color="auto"/>
        <w:left w:val="none" w:sz="0" w:space="0" w:color="auto"/>
        <w:bottom w:val="none" w:sz="0" w:space="0" w:color="auto"/>
        <w:right w:val="none" w:sz="0" w:space="0" w:color="auto"/>
      </w:divBdr>
      <w:divsChild>
        <w:div w:id="387805048">
          <w:marLeft w:val="0"/>
          <w:marRight w:val="0"/>
          <w:marTop w:val="0"/>
          <w:marBottom w:val="0"/>
          <w:divBdr>
            <w:top w:val="none" w:sz="0" w:space="0" w:color="auto"/>
            <w:left w:val="none" w:sz="0" w:space="0" w:color="auto"/>
            <w:bottom w:val="none" w:sz="0" w:space="0" w:color="auto"/>
            <w:right w:val="none" w:sz="0" w:space="0" w:color="auto"/>
          </w:divBdr>
          <w:divsChild>
            <w:div w:id="87315049">
              <w:marLeft w:val="0"/>
              <w:marRight w:val="0"/>
              <w:marTop w:val="0"/>
              <w:marBottom w:val="0"/>
              <w:divBdr>
                <w:top w:val="none" w:sz="0" w:space="0" w:color="auto"/>
                <w:left w:val="none" w:sz="0" w:space="0" w:color="auto"/>
                <w:bottom w:val="none" w:sz="0" w:space="0" w:color="auto"/>
                <w:right w:val="none" w:sz="0" w:space="0" w:color="auto"/>
              </w:divBdr>
            </w:div>
            <w:div w:id="700470603">
              <w:marLeft w:val="0"/>
              <w:marRight w:val="0"/>
              <w:marTop w:val="0"/>
              <w:marBottom w:val="0"/>
              <w:divBdr>
                <w:top w:val="none" w:sz="0" w:space="0" w:color="auto"/>
                <w:left w:val="none" w:sz="0" w:space="0" w:color="auto"/>
                <w:bottom w:val="none" w:sz="0" w:space="0" w:color="auto"/>
                <w:right w:val="none" w:sz="0" w:space="0" w:color="auto"/>
              </w:divBdr>
            </w:div>
            <w:div w:id="1274089134">
              <w:marLeft w:val="0"/>
              <w:marRight w:val="0"/>
              <w:marTop w:val="0"/>
              <w:marBottom w:val="0"/>
              <w:divBdr>
                <w:top w:val="none" w:sz="0" w:space="0" w:color="auto"/>
                <w:left w:val="none" w:sz="0" w:space="0" w:color="auto"/>
                <w:bottom w:val="none" w:sz="0" w:space="0" w:color="auto"/>
                <w:right w:val="none" w:sz="0" w:space="0" w:color="auto"/>
              </w:divBdr>
            </w:div>
            <w:div w:id="919291862">
              <w:marLeft w:val="0"/>
              <w:marRight w:val="0"/>
              <w:marTop w:val="0"/>
              <w:marBottom w:val="0"/>
              <w:divBdr>
                <w:top w:val="none" w:sz="0" w:space="0" w:color="auto"/>
                <w:left w:val="none" w:sz="0" w:space="0" w:color="auto"/>
                <w:bottom w:val="none" w:sz="0" w:space="0" w:color="auto"/>
                <w:right w:val="none" w:sz="0" w:space="0" w:color="auto"/>
              </w:divBdr>
            </w:div>
            <w:div w:id="34935188">
              <w:marLeft w:val="0"/>
              <w:marRight w:val="0"/>
              <w:marTop w:val="0"/>
              <w:marBottom w:val="0"/>
              <w:divBdr>
                <w:top w:val="none" w:sz="0" w:space="0" w:color="auto"/>
                <w:left w:val="none" w:sz="0" w:space="0" w:color="auto"/>
                <w:bottom w:val="none" w:sz="0" w:space="0" w:color="auto"/>
                <w:right w:val="none" w:sz="0" w:space="0" w:color="auto"/>
              </w:divBdr>
            </w:div>
            <w:div w:id="2015835480">
              <w:marLeft w:val="0"/>
              <w:marRight w:val="0"/>
              <w:marTop w:val="0"/>
              <w:marBottom w:val="0"/>
              <w:divBdr>
                <w:top w:val="none" w:sz="0" w:space="0" w:color="auto"/>
                <w:left w:val="none" w:sz="0" w:space="0" w:color="auto"/>
                <w:bottom w:val="none" w:sz="0" w:space="0" w:color="auto"/>
                <w:right w:val="none" w:sz="0" w:space="0" w:color="auto"/>
              </w:divBdr>
            </w:div>
            <w:div w:id="306058241">
              <w:marLeft w:val="0"/>
              <w:marRight w:val="0"/>
              <w:marTop w:val="0"/>
              <w:marBottom w:val="0"/>
              <w:divBdr>
                <w:top w:val="none" w:sz="0" w:space="0" w:color="auto"/>
                <w:left w:val="none" w:sz="0" w:space="0" w:color="auto"/>
                <w:bottom w:val="none" w:sz="0" w:space="0" w:color="auto"/>
                <w:right w:val="none" w:sz="0" w:space="0" w:color="auto"/>
              </w:divBdr>
            </w:div>
            <w:div w:id="2053768028">
              <w:marLeft w:val="0"/>
              <w:marRight w:val="0"/>
              <w:marTop w:val="0"/>
              <w:marBottom w:val="0"/>
              <w:divBdr>
                <w:top w:val="none" w:sz="0" w:space="0" w:color="auto"/>
                <w:left w:val="none" w:sz="0" w:space="0" w:color="auto"/>
                <w:bottom w:val="none" w:sz="0" w:space="0" w:color="auto"/>
                <w:right w:val="none" w:sz="0" w:space="0" w:color="auto"/>
              </w:divBdr>
            </w:div>
            <w:div w:id="1868832378">
              <w:marLeft w:val="0"/>
              <w:marRight w:val="0"/>
              <w:marTop w:val="0"/>
              <w:marBottom w:val="0"/>
              <w:divBdr>
                <w:top w:val="none" w:sz="0" w:space="0" w:color="auto"/>
                <w:left w:val="none" w:sz="0" w:space="0" w:color="auto"/>
                <w:bottom w:val="none" w:sz="0" w:space="0" w:color="auto"/>
                <w:right w:val="none" w:sz="0" w:space="0" w:color="auto"/>
              </w:divBdr>
            </w:div>
            <w:div w:id="762796137">
              <w:marLeft w:val="0"/>
              <w:marRight w:val="0"/>
              <w:marTop w:val="0"/>
              <w:marBottom w:val="0"/>
              <w:divBdr>
                <w:top w:val="none" w:sz="0" w:space="0" w:color="auto"/>
                <w:left w:val="none" w:sz="0" w:space="0" w:color="auto"/>
                <w:bottom w:val="none" w:sz="0" w:space="0" w:color="auto"/>
                <w:right w:val="none" w:sz="0" w:space="0" w:color="auto"/>
              </w:divBdr>
            </w:div>
            <w:div w:id="1613517829">
              <w:marLeft w:val="0"/>
              <w:marRight w:val="0"/>
              <w:marTop w:val="0"/>
              <w:marBottom w:val="0"/>
              <w:divBdr>
                <w:top w:val="none" w:sz="0" w:space="0" w:color="auto"/>
                <w:left w:val="none" w:sz="0" w:space="0" w:color="auto"/>
                <w:bottom w:val="none" w:sz="0" w:space="0" w:color="auto"/>
                <w:right w:val="none" w:sz="0" w:space="0" w:color="auto"/>
              </w:divBdr>
            </w:div>
            <w:div w:id="1761170707">
              <w:marLeft w:val="0"/>
              <w:marRight w:val="0"/>
              <w:marTop w:val="0"/>
              <w:marBottom w:val="0"/>
              <w:divBdr>
                <w:top w:val="none" w:sz="0" w:space="0" w:color="auto"/>
                <w:left w:val="none" w:sz="0" w:space="0" w:color="auto"/>
                <w:bottom w:val="none" w:sz="0" w:space="0" w:color="auto"/>
                <w:right w:val="none" w:sz="0" w:space="0" w:color="auto"/>
              </w:divBdr>
            </w:div>
            <w:div w:id="1716585781">
              <w:marLeft w:val="0"/>
              <w:marRight w:val="0"/>
              <w:marTop w:val="0"/>
              <w:marBottom w:val="0"/>
              <w:divBdr>
                <w:top w:val="none" w:sz="0" w:space="0" w:color="auto"/>
                <w:left w:val="none" w:sz="0" w:space="0" w:color="auto"/>
                <w:bottom w:val="none" w:sz="0" w:space="0" w:color="auto"/>
                <w:right w:val="none" w:sz="0" w:space="0" w:color="auto"/>
              </w:divBdr>
            </w:div>
            <w:div w:id="1090007192">
              <w:marLeft w:val="0"/>
              <w:marRight w:val="0"/>
              <w:marTop w:val="0"/>
              <w:marBottom w:val="0"/>
              <w:divBdr>
                <w:top w:val="none" w:sz="0" w:space="0" w:color="auto"/>
                <w:left w:val="none" w:sz="0" w:space="0" w:color="auto"/>
                <w:bottom w:val="none" w:sz="0" w:space="0" w:color="auto"/>
                <w:right w:val="none" w:sz="0" w:space="0" w:color="auto"/>
              </w:divBdr>
            </w:div>
            <w:div w:id="1398281783">
              <w:marLeft w:val="0"/>
              <w:marRight w:val="0"/>
              <w:marTop w:val="0"/>
              <w:marBottom w:val="0"/>
              <w:divBdr>
                <w:top w:val="none" w:sz="0" w:space="0" w:color="auto"/>
                <w:left w:val="none" w:sz="0" w:space="0" w:color="auto"/>
                <w:bottom w:val="none" w:sz="0" w:space="0" w:color="auto"/>
                <w:right w:val="none" w:sz="0" w:space="0" w:color="auto"/>
              </w:divBdr>
            </w:div>
            <w:div w:id="1515261419">
              <w:marLeft w:val="0"/>
              <w:marRight w:val="0"/>
              <w:marTop w:val="0"/>
              <w:marBottom w:val="0"/>
              <w:divBdr>
                <w:top w:val="none" w:sz="0" w:space="0" w:color="auto"/>
                <w:left w:val="none" w:sz="0" w:space="0" w:color="auto"/>
                <w:bottom w:val="none" w:sz="0" w:space="0" w:color="auto"/>
                <w:right w:val="none" w:sz="0" w:space="0" w:color="auto"/>
              </w:divBdr>
            </w:div>
            <w:div w:id="1841116808">
              <w:marLeft w:val="0"/>
              <w:marRight w:val="0"/>
              <w:marTop w:val="0"/>
              <w:marBottom w:val="0"/>
              <w:divBdr>
                <w:top w:val="none" w:sz="0" w:space="0" w:color="auto"/>
                <w:left w:val="none" w:sz="0" w:space="0" w:color="auto"/>
                <w:bottom w:val="none" w:sz="0" w:space="0" w:color="auto"/>
                <w:right w:val="none" w:sz="0" w:space="0" w:color="auto"/>
              </w:divBdr>
            </w:div>
            <w:div w:id="154151337">
              <w:marLeft w:val="0"/>
              <w:marRight w:val="0"/>
              <w:marTop w:val="0"/>
              <w:marBottom w:val="0"/>
              <w:divBdr>
                <w:top w:val="none" w:sz="0" w:space="0" w:color="auto"/>
                <w:left w:val="none" w:sz="0" w:space="0" w:color="auto"/>
                <w:bottom w:val="none" w:sz="0" w:space="0" w:color="auto"/>
                <w:right w:val="none" w:sz="0" w:space="0" w:color="auto"/>
              </w:divBdr>
            </w:div>
            <w:div w:id="1496845994">
              <w:marLeft w:val="0"/>
              <w:marRight w:val="0"/>
              <w:marTop w:val="0"/>
              <w:marBottom w:val="0"/>
              <w:divBdr>
                <w:top w:val="none" w:sz="0" w:space="0" w:color="auto"/>
                <w:left w:val="none" w:sz="0" w:space="0" w:color="auto"/>
                <w:bottom w:val="none" w:sz="0" w:space="0" w:color="auto"/>
                <w:right w:val="none" w:sz="0" w:space="0" w:color="auto"/>
              </w:divBdr>
            </w:div>
            <w:div w:id="538129047">
              <w:marLeft w:val="0"/>
              <w:marRight w:val="0"/>
              <w:marTop w:val="0"/>
              <w:marBottom w:val="0"/>
              <w:divBdr>
                <w:top w:val="none" w:sz="0" w:space="0" w:color="auto"/>
                <w:left w:val="none" w:sz="0" w:space="0" w:color="auto"/>
                <w:bottom w:val="none" w:sz="0" w:space="0" w:color="auto"/>
                <w:right w:val="none" w:sz="0" w:space="0" w:color="auto"/>
              </w:divBdr>
            </w:div>
            <w:div w:id="1561402497">
              <w:marLeft w:val="0"/>
              <w:marRight w:val="0"/>
              <w:marTop w:val="0"/>
              <w:marBottom w:val="0"/>
              <w:divBdr>
                <w:top w:val="none" w:sz="0" w:space="0" w:color="auto"/>
                <w:left w:val="none" w:sz="0" w:space="0" w:color="auto"/>
                <w:bottom w:val="none" w:sz="0" w:space="0" w:color="auto"/>
                <w:right w:val="none" w:sz="0" w:space="0" w:color="auto"/>
              </w:divBdr>
            </w:div>
            <w:div w:id="338432280">
              <w:marLeft w:val="0"/>
              <w:marRight w:val="0"/>
              <w:marTop w:val="0"/>
              <w:marBottom w:val="0"/>
              <w:divBdr>
                <w:top w:val="none" w:sz="0" w:space="0" w:color="auto"/>
                <w:left w:val="none" w:sz="0" w:space="0" w:color="auto"/>
                <w:bottom w:val="none" w:sz="0" w:space="0" w:color="auto"/>
                <w:right w:val="none" w:sz="0" w:space="0" w:color="auto"/>
              </w:divBdr>
            </w:div>
            <w:div w:id="1213692809">
              <w:marLeft w:val="0"/>
              <w:marRight w:val="0"/>
              <w:marTop w:val="0"/>
              <w:marBottom w:val="0"/>
              <w:divBdr>
                <w:top w:val="none" w:sz="0" w:space="0" w:color="auto"/>
                <w:left w:val="none" w:sz="0" w:space="0" w:color="auto"/>
                <w:bottom w:val="none" w:sz="0" w:space="0" w:color="auto"/>
                <w:right w:val="none" w:sz="0" w:space="0" w:color="auto"/>
              </w:divBdr>
            </w:div>
            <w:div w:id="1777093915">
              <w:marLeft w:val="0"/>
              <w:marRight w:val="0"/>
              <w:marTop w:val="0"/>
              <w:marBottom w:val="0"/>
              <w:divBdr>
                <w:top w:val="none" w:sz="0" w:space="0" w:color="auto"/>
                <w:left w:val="none" w:sz="0" w:space="0" w:color="auto"/>
                <w:bottom w:val="none" w:sz="0" w:space="0" w:color="auto"/>
                <w:right w:val="none" w:sz="0" w:space="0" w:color="auto"/>
              </w:divBdr>
            </w:div>
            <w:div w:id="916133172">
              <w:marLeft w:val="0"/>
              <w:marRight w:val="0"/>
              <w:marTop w:val="0"/>
              <w:marBottom w:val="0"/>
              <w:divBdr>
                <w:top w:val="none" w:sz="0" w:space="0" w:color="auto"/>
                <w:left w:val="none" w:sz="0" w:space="0" w:color="auto"/>
                <w:bottom w:val="none" w:sz="0" w:space="0" w:color="auto"/>
                <w:right w:val="none" w:sz="0" w:space="0" w:color="auto"/>
              </w:divBdr>
            </w:div>
            <w:div w:id="1777677848">
              <w:marLeft w:val="0"/>
              <w:marRight w:val="0"/>
              <w:marTop w:val="0"/>
              <w:marBottom w:val="0"/>
              <w:divBdr>
                <w:top w:val="none" w:sz="0" w:space="0" w:color="auto"/>
                <w:left w:val="none" w:sz="0" w:space="0" w:color="auto"/>
                <w:bottom w:val="none" w:sz="0" w:space="0" w:color="auto"/>
                <w:right w:val="none" w:sz="0" w:space="0" w:color="auto"/>
              </w:divBdr>
            </w:div>
            <w:div w:id="1395618063">
              <w:marLeft w:val="0"/>
              <w:marRight w:val="0"/>
              <w:marTop w:val="0"/>
              <w:marBottom w:val="0"/>
              <w:divBdr>
                <w:top w:val="none" w:sz="0" w:space="0" w:color="auto"/>
                <w:left w:val="none" w:sz="0" w:space="0" w:color="auto"/>
                <w:bottom w:val="none" w:sz="0" w:space="0" w:color="auto"/>
                <w:right w:val="none" w:sz="0" w:space="0" w:color="auto"/>
              </w:divBdr>
            </w:div>
            <w:div w:id="19364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245">
      <w:bodyDiv w:val="1"/>
      <w:marLeft w:val="0"/>
      <w:marRight w:val="0"/>
      <w:marTop w:val="0"/>
      <w:marBottom w:val="0"/>
      <w:divBdr>
        <w:top w:val="none" w:sz="0" w:space="0" w:color="auto"/>
        <w:left w:val="none" w:sz="0" w:space="0" w:color="auto"/>
        <w:bottom w:val="none" w:sz="0" w:space="0" w:color="auto"/>
        <w:right w:val="none" w:sz="0" w:space="0" w:color="auto"/>
      </w:divBdr>
      <w:divsChild>
        <w:div w:id="2044089529">
          <w:marLeft w:val="0"/>
          <w:marRight w:val="0"/>
          <w:marTop w:val="0"/>
          <w:marBottom w:val="0"/>
          <w:divBdr>
            <w:top w:val="none" w:sz="0" w:space="0" w:color="auto"/>
            <w:left w:val="none" w:sz="0" w:space="0" w:color="auto"/>
            <w:bottom w:val="none" w:sz="0" w:space="0" w:color="auto"/>
            <w:right w:val="none" w:sz="0" w:space="0" w:color="auto"/>
          </w:divBdr>
          <w:divsChild>
            <w:div w:id="6726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495">
      <w:bodyDiv w:val="1"/>
      <w:marLeft w:val="0"/>
      <w:marRight w:val="0"/>
      <w:marTop w:val="0"/>
      <w:marBottom w:val="0"/>
      <w:divBdr>
        <w:top w:val="none" w:sz="0" w:space="0" w:color="auto"/>
        <w:left w:val="none" w:sz="0" w:space="0" w:color="auto"/>
        <w:bottom w:val="none" w:sz="0" w:space="0" w:color="auto"/>
        <w:right w:val="none" w:sz="0" w:space="0" w:color="auto"/>
      </w:divBdr>
      <w:divsChild>
        <w:div w:id="93787771">
          <w:marLeft w:val="0"/>
          <w:marRight w:val="0"/>
          <w:marTop w:val="0"/>
          <w:marBottom w:val="0"/>
          <w:divBdr>
            <w:top w:val="none" w:sz="0" w:space="0" w:color="auto"/>
            <w:left w:val="none" w:sz="0" w:space="0" w:color="auto"/>
            <w:bottom w:val="none" w:sz="0" w:space="0" w:color="auto"/>
            <w:right w:val="none" w:sz="0" w:space="0" w:color="auto"/>
          </w:divBdr>
          <w:divsChild>
            <w:div w:id="1191921320">
              <w:marLeft w:val="0"/>
              <w:marRight w:val="0"/>
              <w:marTop w:val="0"/>
              <w:marBottom w:val="0"/>
              <w:divBdr>
                <w:top w:val="none" w:sz="0" w:space="0" w:color="auto"/>
                <w:left w:val="none" w:sz="0" w:space="0" w:color="auto"/>
                <w:bottom w:val="none" w:sz="0" w:space="0" w:color="auto"/>
                <w:right w:val="none" w:sz="0" w:space="0" w:color="auto"/>
              </w:divBdr>
            </w:div>
            <w:div w:id="1244493040">
              <w:marLeft w:val="0"/>
              <w:marRight w:val="0"/>
              <w:marTop w:val="0"/>
              <w:marBottom w:val="0"/>
              <w:divBdr>
                <w:top w:val="none" w:sz="0" w:space="0" w:color="auto"/>
                <w:left w:val="none" w:sz="0" w:space="0" w:color="auto"/>
                <w:bottom w:val="none" w:sz="0" w:space="0" w:color="auto"/>
                <w:right w:val="none" w:sz="0" w:space="0" w:color="auto"/>
              </w:divBdr>
            </w:div>
            <w:div w:id="1073545329">
              <w:marLeft w:val="0"/>
              <w:marRight w:val="0"/>
              <w:marTop w:val="0"/>
              <w:marBottom w:val="0"/>
              <w:divBdr>
                <w:top w:val="none" w:sz="0" w:space="0" w:color="auto"/>
                <w:left w:val="none" w:sz="0" w:space="0" w:color="auto"/>
                <w:bottom w:val="none" w:sz="0" w:space="0" w:color="auto"/>
                <w:right w:val="none" w:sz="0" w:space="0" w:color="auto"/>
              </w:divBdr>
            </w:div>
            <w:div w:id="122776826">
              <w:marLeft w:val="0"/>
              <w:marRight w:val="0"/>
              <w:marTop w:val="0"/>
              <w:marBottom w:val="0"/>
              <w:divBdr>
                <w:top w:val="none" w:sz="0" w:space="0" w:color="auto"/>
                <w:left w:val="none" w:sz="0" w:space="0" w:color="auto"/>
                <w:bottom w:val="none" w:sz="0" w:space="0" w:color="auto"/>
                <w:right w:val="none" w:sz="0" w:space="0" w:color="auto"/>
              </w:divBdr>
            </w:div>
            <w:div w:id="1483618488">
              <w:marLeft w:val="0"/>
              <w:marRight w:val="0"/>
              <w:marTop w:val="0"/>
              <w:marBottom w:val="0"/>
              <w:divBdr>
                <w:top w:val="none" w:sz="0" w:space="0" w:color="auto"/>
                <w:left w:val="none" w:sz="0" w:space="0" w:color="auto"/>
                <w:bottom w:val="none" w:sz="0" w:space="0" w:color="auto"/>
                <w:right w:val="none" w:sz="0" w:space="0" w:color="auto"/>
              </w:divBdr>
            </w:div>
            <w:div w:id="136656675">
              <w:marLeft w:val="0"/>
              <w:marRight w:val="0"/>
              <w:marTop w:val="0"/>
              <w:marBottom w:val="0"/>
              <w:divBdr>
                <w:top w:val="none" w:sz="0" w:space="0" w:color="auto"/>
                <w:left w:val="none" w:sz="0" w:space="0" w:color="auto"/>
                <w:bottom w:val="none" w:sz="0" w:space="0" w:color="auto"/>
                <w:right w:val="none" w:sz="0" w:space="0" w:color="auto"/>
              </w:divBdr>
            </w:div>
            <w:div w:id="1573926143">
              <w:marLeft w:val="0"/>
              <w:marRight w:val="0"/>
              <w:marTop w:val="0"/>
              <w:marBottom w:val="0"/>
              <w:divBdr>
                <w:top w:val="none" w:sz="0" w:space="0" w:color="auto"/>
                <w:left w:val="none" w:sz="0" w:space="0" w:color="auto"/>
                <w:bottom w:val="none" w:sz="0" w:space="0" w:color="auto"/>
                <w:right w:val="none" w:sz="0" w:space="0" w:color="auto"/>
              </w:divBdr>
            </w:div>
            <w:div w:id="836917676">
              <w:marLeft w:val="0"/>
              <w:marRight w:val="0"/>
              <w:marTop w:val="0"/>
              <w:marBottom w:val="0"/>
              <w:divBdr>
                <w:top w:val="none" w:sz="0" w:space="0" w:color="auto"/>
                <w:left w:val="none" w:sz="0" w:space="0" w:color="auto"/>
                <w:bottom w:val="none" w:sz="0" w:space="0" w:color="auto"/>
                <w:right w:val="none" w:sz="0" w:space="0" w:color="auto"/>
              </w:divBdr>
            </w:div>
            <w:div w:id="901450803">
              <w:marLeft w:val="0"/>
              <w:marRight w:val="0"/>
              <w:marTop w:val="0"/>
              <w:marBottom w:val="0"/>
              <w:divBdr>
                <w:top w:val="none" w:sz="0" w:space="0" w:color="auto"/>
                <w:left w:val="none" w:sz="0" w:space="0" w:color="auto"/>
                <w:bottom w:val="none" w:sz="0" w:space="0" w:color="auto"/>
                <w:right w:val="none" w:sz="0" w:space="0" w:color="auto"/>
              </w:divBdr>
            </w:div>
            <w:div w:id="2059042030">
              <w:marLeft w:val="0"/>
              <w:marRight w:val="0"/>
              <w:marTop w:val="0"/>
              <w:marBottom w:val="0"/>
              <w:divBdr>
                <w:top w:val="none" w:sz="0" w:space="0" w:color="auto"/>
                <w:left w:val="none" w:sz="0" w:space="0" w:color="auto"/>
                <w:bottom w:val="none" w:sz="0" w:space="0" w:color="auto"/>
                <w:right w:val="none" w:sz="0" w:space="0" w:color="auto"/>
              </w:divBdr>
            </w:div>
            <w:div w:id="1808283557">
              <w:marLeft w:val="0"/>
              <w:marRight w:val="0"/>
              <w:marTop w:val="0"/>
              <w:marBottom w:val="0"/>
              <w:divBdr>
                <w:top w:val="none" w:sz="0" w:space="0" w:color="auto"/>
                <w:left w:val="none" w:sz="0" w:space="0" w:color="auto"/>
                <w:bottom w:val="none" w:sz="0" w:space="0" w:color="auto"/>
                <w:right w:val="none" w:sz="0" w:space="0" w:color="auto"/>
              </w:divBdr>
            </w:div>
            <w:div w:id="983659090">
              <w:marLeft w:val="0"/>
              <w:marRight w:val="0"/>
              <w:marTop w:val="0"/>
              <w:marBottom w:val="0"/>
              <w:divBdr>
                <w:top w:val="none" w:sz="0" w:space="0" w:color="auto"/>
                <w:left w:val="none" w:sz="0" w:space="0" w:color="auto"/>
                <w:bottom w:val="none" w:sz="0" w:space="0" w:color="auto"/>
                <w:right w:val="none" w:sz="0" w:space="0" w:color="auto"/>
              </w:divBdr>
            </w:div>
            <w:div w:id="1757941618">
              <w:marLeft w:val="0"/>
              <w:marRight w:val="0"/>
              <w:marTop w:val="0"/>
              <w:marBottom w:val="0"/>
              <w:divBdr>
                <w:top w:val="none" w:sz="0" w:space="0" w:color="auto"/>
                <w:left w:val="none" w:sz="0" w:space="0" w:color="auto"/>
                <w:bottom w:val="none" w:sz="0" w:space="0" w:color="auto"/>
                <w:right w:val="none" w:sz="0" w:space="0" w:color="auto"/>
              </w:divBdr>
            </w:div>
            <w:div w:id="563175859">
              <w:marLeft w:val="0"/>
              <w:marRight w:val="0"/>
              <w:marTop w:val="0"/>
              <w:marBottom w:val="0"/>
              <w:divBdr>
                <w:top w:val="none" w:sz="0" w:space="0" w:color="auto"/>
                <w:left w:val="none" w:sz="0" w:space="0" w:color="auto"/>
                <w:bottom w:val="none" w:sz="0" w:space="0" w:color="auto"/>
                <w:right w:val="none" w:sz="0" w:space="0" w:color="auto"/>
              </w:divBdr>
            </w:div>
            <w:div w:id="657005767">
              <w:marLeft w:val="0"/>
              <w:marRight w:val="0"/>
              <w:marTop w:val="0"/>
              <w:marBottom w:val="0"/>
              <w:divBdr>
                <w:top w:val="none" w:sz="0" w:space="0" w:color="auto"/>
                <w:left w:val="none" w:sz="0" w:space="0" w:color="auto"/>
                <w:bottom w:val="none" w:sz="0" w:space="0" w:color="auto"/>
                <w:right w:val="none" w:sz="0" w:space="0" w:color="auto"/>
              </w:divBdr>
            </w:div>
            <w:div w:id="51462602">
              <w:marLeft w:val="0"/>
              <w:marRight w:val="0"/>
              <w:marTop w:val="0"/>
              <w:marBottom w:val="0"/>
              <w:divBdr>
                <w:top w:val="none" w:sz="0" w:space="0" w:color="auto"/>
                <w:left w:val="none" w:sz="0" w:space="0" w:color="auto"/>
                <w:bottom w:val="none" w:sz="0" w:space="0" w:color="auto"/>
                <w:right w:val="none" w:sz="0" w:space="0" w:color="auto"/>
              </w:divBdr>
            </w:div>
            <w:div w:id="232932841">
              <w:marLeft w:val="0"/>
              <w:marRight w:val="0"/>
              <w:marTop w:val="0"/>
              <w:marBottom w:val="0"/>
              <w:divBdr>
                <w:top w:val="none" w:sz="0" w:space="0" w:color="auto"/>
                <w:left w:val="none" w:sz="0" w:space="0" w:color="auto"/>
                <w:bottom w:val="none" w:sz="0" w:space="0" w:color="auto"/>
                <w:right w:val="none" w:sz="0" w:space="0" w:color="auto"/>
              </w:divBdr>
            </w:div>
            <w:div w:id="395279252">
              <w:marLeft w:val="0"/>
              <w:marRight w:val="0"/>
              <w:marTop w:val="0"/>
              <w:marBottom w:val="0"/>
              <w:divBdr>
                <w:top w:val="none" w:sz="0" w:space="0" w:color="auto"/>
                <w:left w:val="none" w:sz="0" w:space="0" w:color="auto"/>
                <w:bottom w:val="none" w:sz="0" w:space="0" w:color="auto"/>
                <w:right w:val="none" w:sz="0" w:space="0" w:color="auto"/>
              </w:divBdr>
            </w:div>
            <w:div w:id="92482290">
              <w:marLeft w:val="0"/>
              <w:marRight w:val="0"/>
              <w:marTop w:val="0"/>
              <w:marBottom w:val="0"/>
              <w:divBdr>
                <w:top w:val="none" w:sz="0" w:space="0" w:color="auto"/>
                <w:left w:val="none" w:sz="0" w:space="0" w:color="auto"/>
                <w:bottom w:val="none" w:sz="0" w:space="0" w:color="auto"/>
                <w:right w:val="none" w:sz="0" w:space="0" w:color="auto"/>
              </w:divBdr>
            </w:div>
            <w:div w:id="524174911">
              <w:marLeft w:val="0"/>
              <w:marRight w:val="0"/>
              <w:marTop w:val="0"/>
              <w:marBottom w:val="0"/>
              <w:divBdr>
                <w:top w:val="none" w:sz="0" w:space="0" w:color="auto"/>
                <w:left w:val="none" w:sz="0" w:space="0" w:color="auto"/>
                <w:bottom w:val="none" w:sz="0" w:space="0" w:color="auto"/>
                <w:right w:val="none" w:sz="0" w:space="0" w:color="auto"/>
              </w:divBdr>
            </w:div>
            <w:div w:id="1766993480">
              <w:marLeft w:val="0"/>
              <w:marRight w:val="0"/>
              <w:marTop w:val="0"/>
              <w:marBottom w:val="0"/>
              <w:divBdr>
                <w:top w:val="none" w:sz="0" w:space="0" w:color="auto"/>
                <w:left w:val="none" w:sz="0" w:space="0" w:color="auto"/>
                <w:bottom w:val="none" w:sz="0" w:space="0" w:color="auto"/>
                <w:right w:val="none" w:sz="0" w:space="0" w:color="auto"/>
              </w:divBdr>
            </w:div>
            <w:div w:id="606036919">
              <w:marLeft w:val="0"/>
              <w:marRight w:val="0"/>
              <w:marTop w:val="0"/>
              <w:marBottom w:val="0"/>
              <w:divBdr>
                <w:top w:val="none" w:sz="0" w:space="0" w:color="auto"/>
                <w:left w:val="none" w:sz="0" w:space="0" w:color="auto"/>
                <w:bottom w:val="none" w:sz="0" w:space="0" w:color="auto"/>
                <w:right w:val="none" w:sz="0" w:space="0" w:color="auto"/>
              </w:divBdr>
            </w:div>
            <w:div w:id="2009282522">
              <w:marLeft w:val="0"/>
              <w:marRight w:val="0"/>
              <w:marTop w:val="0"/>
              <w:marBottom w:val="0"/>
              <w:divBdr>
                <w:top w:val="none" w:sz="0" w:space="0" w:color="auto"/>
                <w:left w:val="none" w:sz="0" w:space="0" w:color="auto"/>
                <w:bottom w:val="none" w:sz="0" w:space="0" w:color="auto"/>
                <w:right w:val="none" w:sz="0" w:space="0" w:color="auto"/>
              </w:divBdr>
            </w:div>
            <w:div w:id="1284382207">
              <w:marLeft w:val="0"/>
              <w:marRight w:val="0"/>
              <w:marTop w:val="0"/>
              <w:marBottom w:val="0"/>
              <w:divBdr>
                <w:top w:val="none" w:sz="0" w:space="0" w:color="auto"/>
                <w:left w:val="none" w:sz="0" w:space="0" w:color="auto"/>
                <w:bottom w:val="none" w:sz="0" w:space="0" w:color="auto"/>
                <w:right w:val="none" w:sz="0" w:space="0" w:color="auto"/>
              </w:divBdr>
            </w:div>
            <w:div w:id="1164662685">
              <w:marLeft w:val="0"/>
              <w:marRight w:val="0"/>
              <w:marTop w:val="0"/>
              <w:marBottom w:val="0"/>
              <w:divBdr>
                <w:top w:val="none" w:sz="0" w:space="0" w:color="auto"/>
                <w:left w:val="none" w:sz="0" w:space="0" w:color="auto"/>
                <w:bottom w:val="none" w:sz="0" w:space="0" w:color="auto"/>
                <w:right w:val="none" w:sz="0" w:space="0" w:color="auto"/>
              </w:divBdr>
            </w:div>
            <w:div w:id="926110971">
              <w:marLeft w:val="0"/>
              <w:marRight w:val="0"/>
              <w:marTop w:val="0"/>
              <w:marBottom w:val="0"/>
              <w:divBdr>
                <w:top w:val="none" w:sz="0" w:space="0" w:color="auto"/>
                <w:left w:val="none" w:sz="0" w:space="0" w:color="auto"/>
                <w:bottom w:val="none" w:sz="0" w:space="0" w:color="auto"/>
                <w:right w:val="none" w:sz="0" w:space="0" w:color="auto"/>
              </w:divBdr>
            </w:div>
            <w:div w:id="1010522804">
              <w:marLeft w:val="0"/>
              <w:marRight w:val="0"/>
              <w:marTop w:val="0"/>
              <w:marBottom w:val="0"/>
              <w:divBdr>
                <w:top w:val="none" w:sz="0" w:space="0" w:color="auto"/>
                <w:left w:val="none" w:sz="0" w:space="0" w:color="auto"/>
                <w:bottom w:val="none" w:sz="0" w:space="0" w:color="auto"/>
                <w:right w:val="none" w:sz="0" w:space="0" w:color="auto"/>
              </w:divBdr>
            </w:div>
            <w:div w:id="1387221578">
              <w:marLeft w:val="0"/>
              <w:marRight w:val="0"/>
              <w:marTop w:val="0"/>
              <w:marBottom w:val="0"/>
              <w:divBdr>
                <w:top w:val="none" w:sz="0" w:space="0" w:color="auto"/>
                <w:left w:val="none" w:sz="0" w:space="0" w:color="auto"/>
                <w:bottom w:val="none" w:sz="0" w:space="0" w:color="auto"/>
                <w:right w:val="none" w:sz="0" w:space="0" w:color="auto"/>
              </w:divBdr>
            </w:div>
            <w:div w:id="2091535997">
              <w:marLeft w:val="0"/>
              <w:marRight w:val="0"/>
              <w:marTop w:val="0"/>
              <w:marBottom w:val="0"/>
              <w:divBdr>
                <w:top w:val="none" w:sz="0" w:space="0" w:color="auto"/>
                <w:left w:val="none" w:sz="0" w:space="0" w:color="auto"/>
                <w:bottom w:val="none" w:sz="0" w:space="0" w:color="auto"/>
                <w:right w:val="none" w:sz="0" w:space="0" w:color="auto"/>
              </w:divBdr>
            </w:div>
            <w:div w:id="1097602931">
              <w:marLeft w:val="0"/>
              <w:marRight w:val="0"/>
              <w:marTop w:val="0"/>
              <w:marBottom w:val="0"/>
              <w:divBdr>
                <w:top w:val="none" w:sz="0" w:space="0" w:color="auto"/>
                <w:left w:val="none" w:sz="0" w:space="0" w:color="auto"/>
                <w:bottom w:val="none" w:sz="0" w:space="0" w:color="auto"/>
                <w:right w:val="none" w:sz="0" w:space="0" w:color="auto"/>
              </w:divBdr>
            </w:div>
            <w:div w:id="356584676">
              <w:marLeft w:val="0"/>
              <w:marRight w:val="0"/>
              <w:marTop w:val="0"/>
              <w:marBottom w:val="0"/>
              <w:divBdr>
                <w:top w:val="none" w:sz="0" w:space="0" w:color="auto"/>
                <w:left w:val="none" w:sz="0" w:space="0" w:color="auto"/>
                <w:bottom w:val="none" w:sz="0" w:space="0" w:color="auto"/>
                <w:right w:val="none" w:sz="0" w:space="0" w:color="auto"/>
              </w:divBdr>
            </w:div>
            <w:div w:id="345447467">
              <w:marLeft w:val="0"/>
              <w:marRight w:val="0"/>
              <w:marTop w:val="0"/>
              <w:marBottom w:val="0"/>
              <w:divBdr>
                <w:top w:val="none" w:sz="0" w:space="0" w:color="auto"/>
                <w:left w:val="none" w:sz="0" w:space="0" w:color="auto"/>
                <w:bottom w:val="none" w:sz="0" w:space="0" w:color="auto"/>
                <w:right w:val="none" w:sz="0" w:space="0" w:color="auto"/>
              </w:divBdr>
            </w:div>
            <w:div w:id="1064915971">
              <w:marLeft w:val="0"/>
              <w:marRight w:val="0"/>
              <w:marTop w:val="0"/>
              <w:marBottom w:val="0"/>
              <w:divBdr>
                <w:top w:val="none" w:sz="0" w:space="0" w:color="auto"/>
                <w:left w:val="none" w:sz="0" w:space="0" w:color="auto"/>
                <w:bottom w:val="none" w:sz="0" w:space="0" w:color="auto"/>
                <w:right w:val="none" w:sz="0" w:space="0" w:color="auto"/>
              </w:divBdr>
            </w:div>
            <w:div w:id="346371028">
              <w:marLeft w:val="0"/>
              <w:marRight w:val="0"/>
              <w:marTop w:val="0"/>
              <w:marBottom w:val="0"/>
              <w:divBdr>
                <w:top w:val="none" w:sz="0" w:space="0" w:color="auto"/>
                <w:left w:val="none" w:sz="0" w:space="0" w:color="auto"/>
                <w:bottom w:val="none" w:sz="0" w:space="0" w:color="auto"/>
                <w:right w:val="none" w:sz="0" w:space="0" w:color="auto"/>
              </w:divBdr>
            </w:div>
            <w:div w:id="1434740748">
              <w:marLeft w:val="0"/>
              <w:marRight w:val="0"/>
              <w:marTop w:val="0"/>
              <w:marBottom w:val="0"/>
              <w:divBdr>
                <w:top w:val="none" w:sz="0" w:space="0" w:color="auto"/>
                <w:left w:val="none" w:sz="0" w:space="0" w:color="auto"/>
                <w:bottom w:val="none" w:sz="0" w:space="0" w:color="auto"/>
                <w:right w:val="none" w:sz="0" w:space="0" w:color="auto"/>
              </w:divBdr>
            </w:div>
            <w:div w:id="884365308">
              <w:marLeft w:val="0"/>
              <w:marRight w:val="0"/>
              <w:marTop w:val="0"/>
              <w:marBottom w:val="0"/>
              <w:divBdr>
                <w:top w:val="none" w:sz="0" w:space="0" w:color="auto"/>
                <w:left w:val="none" w:sz="0" w:space="0" w:color="auto"/>
                <w:bottom w:val="none" w:sz="0" w:space="0" w:color="auto"/>
                <w:right w:val="none" w:sz="0" w:space="0" w:color="auto"/>
              </w:divBdr>
            </w:div>
            <w:div w:id="272641144">
              <w:marLeft w:val="0"/>
              <w:marRight w:val="0"/>
              <w:marTop w:val="0"/>
              <w:marBottom w:val="0"/>
              <w:divBdr>
                <w:top w:val="none" w:sz="0" w:space="0" w:color="auto"/>
                <w:left w:val="none" w:sz="0" w:space="0" w:color="auto"/>
                <w:bottom w:val="none" w:sz="0" w:space="0" w:color="auto"/>
                <w:right w:val="none" w:sz="0" w:space="0" w:color="auto"/>
              </w:divBdr>
            </w:div>
            <w:div w:id="2086225196">
              <w:marLeft w:val="0"/>
              <w:marRight w:val="0"/>
              <w:marTop w:val="0"/>
              <w:marBottom w:val="0"/>
              <w:divBdr>
                <w:top w:val="none" w:sz="0" w:space="0" w:color="auto"/>
                <w:left w:val="none" w:sz="0" w:space="0" w:color="auto"/>
                <w:bottom w:val="none" w:sz="0" w:space="0" w:color="auto"/>
                <w:right w:val="none" w:sz="0" w:space="0" w:color="auto"/>
              </w:divBdr>
            </w:div>
            <w:div w:id="1054113347">
              <w:marLeft w:val="0"/>
              <w:marRight w:val="0"/>
              <w:marTop w:val="0"/>
              <w:marBottom w:val="0"/>
              <w:divBdr>
                <w:top w:val="none" w:sz="0" w:space="0" w:color="auto"/>
                <w:left w:val="none" w:sz="0" w:space="0" w:color="auto"/>
                <w:bottom w:val="none" w:sz="0" w:space="0" w:color="auto"/>
                <w:right w:val="none" w:sz="0" w:space="0" w:color="auto"/>
              </w:divBdr>
            </w:div>
            <w:div w:id="19793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sChild>
        <w:div w:id="2076782538">
          <w:marLeft w:val="0"/>
          <w:marRight w:val="0"/>
          <w:marTop w:val="0"/>
          <w:marBottom w:val="0"/>
          <w:divBdr>
            <w:top w:val="none" w:sz="0" w:space="0" w:color="auto"/>
            <w:left w:val="none" w:sz="0" w:space="0" w:color="auto"/>
            <w:bottom w:val="none" w:sz="0" w:space="0" w:color="auto"/>
            <w:right w:val="none" w:sz="0" w:space="0" w:color="auto"/>
          </w:divBdr>
          <w:divsChild>
            <w:div w:id="20008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4775">
      <w:bodyDiv w:val="1"/>
      <w:marLeft w:val="0"/>
      <w:marRight w:val="0"/>
      <w:marTop w:val="0"/>
      <w:marBottom w:val="0"/>
      <w:divBdr>
        <w:top w:val="none" w:sz="0" w:space="0" w:color="auto"/>
        <w:left w:val="none" w:sz="0" w:space="0" w:color="auto"/>
        <w:bottom w:val="none" w:sz="0" w:space="0" w:color="auto"/>
        <w:right w:val="none" w:sz="0" w:space="0" w:color="auto"/>
      </w:divBdr>
      <w:divsChild>
        <w:div w:id="2120442396">
          <w:marLeft w:val="0"/>
          <w:marRight w:val="0"/>
          <w:marTop w:val="0"/>
          <w:marBottom w:val="0"/>
          <w:divBdr>
            <w:top w:val="none" w:sz="0" w:space="0" w:color="auto"/>
            <w:left w:val="none" w:sz="0" w:space="0" w:color="auto"/>
            <w:bottom w:val="none" w:sz="0" w:space="0" w:color="auto"/>
            <w:right w:val="none" w:sz="0" w:space="0" w:color="auto"/>
          </w:divBdr>
          <w:divsChild>
            <w:div w:id="187703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485">
      <w:bodyDiv w:val="1"/>
      <w:marLeft w:val="0"/>
      <w:marRight w:val="0"/>
      <w:marTop w:val="0"/>
      <w:marBottom w:val="0"/>
      <w:divBdr>
        <w:top w:val="none" w:sz="0" w:space="0" w:color="auto"/>
        <w:left w:val="none" w:sz="0" w:space="0" w:color="auto"/>
        <w:bottom w:val="none" w:sz="0" w:space="0" w:color="auto"/>
        <w:right w:val="none" w:sz="0" w:space="0" w:color="auto"/>
      </w:divBdr>
      <w:divsChild>
        <w:div w:id="1183931632">
          <w:marLeft w:val="0"/>
          <w:marRight w:val="0"/>
          <w:marTop w:val="0"/>
          <w:marBottom w:val="0"/>
          <w:divBdr>
            <w:top w:val="none" w:sz="0" w:space="0" w:color="auto"/>
            <w:left w:val="none" w:sz="0" w:space="0" w:color="auto"/>
            <w:bottom w:val="none" w:sz="0" w:space="0" w:color="auto"/>
            <w:right w:val="none" w:sz="0" w:space="0" w:color="auto"/>
          </w:divBdr>
          <w:divsChild>
            <w:div w:id="14622734">
              <w:marLeft w:val="0"/>
              <w:marRight w:val="0"/>
              <w:marTop w:val="0"/>
              <w:marBottom w:val="0"/>
              <w:divBdr>
                <w:top w:val="none" w:sz="0" w:space="0" w:color="auto"/>
                <w:left w:val="none" w:sz="0" w:space="0" w:color="auto"/>
                <w:bottom w:val="none" w:sz="0" w:space="0" w:color="auto"/>
                <w:right w:val="none" w:sz="0" w:space="0" w:color="auto"/>
              </w:divBdr>
            </w:div>
            <w:div w:id="1307320711">
              <w:marLeft w:val="0"/>
              <w:marRight w:val="0"/>
              <w:marTop w:val="0"/>
              <w:marBottom w:val="0"/>
              <w:divBdr>
                <w:top w:val="none" w:sz="0" w:space="0" w:color="auto"/>
                <w:left w:val="none" w:sz="0" w:space="0" w:color="auto"/>
                <w:bottom w:val="none" w:sz="0" w:space="0" w:color="auto"/>
                <w:right w:val="none" w:sz="0" w:space="0" w:color="auto"/>
              </w:divBdr>
            </w:div>
            <w:div w:id="1277176063">
              <w:marLeft w:val="0"/>
              <w:marRight w:val="0"/>
              <w:marTop w:val="0"/>
              <w:marBottom w:val="0"/>
              <w:divBdr>
                <w:top w:val="none" w:sz="0" w:space="0" w:color="auto"/>
                <w:left w:val="none" w:sz="0" w:space="0" w:color="auto"/>
                <w:bottom w:val="none" w:sz="0" w:space="0" w:color="auto"/>
                <w:right w:val="none" w:sz="0" w:space="0" w:color="auto"/>
              </w:divBdr>
            </w:div>
            <w:div w:id="1304846827">
              <w:marLeft w:val="0"/>
              <w:marRight w:val="0"/>
              <w:marTop w:val="0"/>
              <w:marBottom w:val="0"/>
              <w:divBdr>
                <w:top w:val="none" w:sz="0" w:space="0" w:color="auto"/>
                <w:left w:val="none" w:sz="0" w:space="0" w:color="auto"/>
                <w:bottom w:val="none" w:sz="0" w:space="0" w:color="auto"/>
                <w:right w:val="none" w:sz="0" w:space="0" w:color="auto"/>
              </w:divBdr>
            </w:div>
            <w:div w:id="739248980">
              <w:marLeft w:val="0"/>
              <w:marRight w:val="0"/>
              <w:marTop w:val="0"/>
              <w:marBottom w:val="0"/>
              <w:divBdr>
                <w:top w:val="none" w:sz="0" w:space="0" w:color="auto"/>
                <w:left w:val="none" w:sz="0" w:space="0" w:color="auto"/>
                <w:bottom w:val="none" w:sz="0" w:space="0" w:color="auto"/>
                <w:right w:val="none" w:sz="0" w:space="0" w:color="auto"/>
              </w:divBdr>
            </w:div>
            <w:div w:id="228813427">
              <w:marLeft w:val="0"/>
              <w:marRight w:val="0"/>
              <w:marTop w:val="0"/>
              <w:marBottom w:val="0"/>
              <w:divBdr>
                <w:top w:val="none" w:sz="0" w:space="0" w:color="auto"/>
                <w:left w:val="none" w:sz="0" w:space="0" w:color="auto"/>
                <w:bottom w:val="none" w:sz="0" w:space="0" w:color="auto"/>
                <w:right w:val="none" w:sz="0" w:space="0" w:color="auto"/>
              </w:divBdr>
            </w:div>
            <w:div w:id="1802384298">
              <w:marLeft w:val="0"/>
              <w:marRight w:val="0"/>
              <w:marTop w:val="0"/>
              <w:marBottom w:val="0"/>
              <w:divBdr>
                <w:top w:val="none" w:sz="0" w:space="0" w:color="auto"/>
                <w:left w:val="none" w:sz="0" w:space="0" w:color="auto"/>
                <w:bottom w:val="none" w:sz="0" w:space="0" w:color="auto"/>
                <w:right w:val="none" w:sz="0" w:space="0" w:color="auto"/>
              </w:divBdr>
            </w:div>
            <w:div w:id="643119443">
              <w:marLeft w:val="0"/>
              <w:marRight w:val="0"/>
              <w:marTop w:val="0"/>
              <w:marBottom w:val="0"/>
              <w:divBdr>
                <w:top w:val="none" w:sz="0" w:space="0" w:color="auto"/>
                <w:left w:val="none" w:sz="0" w:space="0" w:color="auto"/>
                <w:bottom w:val="none" w:sz="0" w:space="0" w:color="auto"/>
                <w:right w:val="none" w:sz="0" w:space="0" w:color="auto"/>
              </w:divBdr>
            </w:div>
            <w:div w:id="1179387258">
              <w:marLeft w:val="0"/>
              <w:marRight w:val="0"/>
              <w:marTop w:val="0"/>
              <w:marBottom w:val="0"/>
              <w:divBdr>
                <w:top w:val="none" w:sz="0" w:space="0" w:color="auto"/>
                <w:left w:val="none" w:sz="0" w:space="0" w:color="auto"/>
                <w:bottom w:val="none" w:sz="0" w:space="0" w:color="auto"/>
                <w:right w:val="none" w:sz="0" w:space="0" w:color="auto"/>
              </w:divBdr>
            </w:div>
            <w:div w:id="842358783">
              <w:marLeft w:val="0"/>
              <w:marRight w:val="0"/>
              <w:marTop w:val="0"/>
              <w:marBottom w:val="0"/>
              <w:divBdr>
                <w:top w:val="none" w:sz="0" w:space="0" w:color="auto"/>
                <w:left w:val="none" w:sz="0" w:space="0" w:color="auto"/>
                <w:bottom w:val="none" w:sz="0" w:space="0" w:color="auto"/>
                <w:right w:val="none" w:sz="0" w:space="0" w:color="auto"/>
              </w:divBdr>
            </w:div>
            <w:div w:id="1863857865">
              <w:marLeft w:val="0"/>
              <w:marRight w:val="0"/>
              <w:marTop w:val="0"/>
              <w:marBottom w:val="0"/>
              <w:divBdr>
                <w:top w:val="none" w:sz="0" w:space="0" w:color="auto"/>
                <w:left w:val="none" w:sz="0" w:space="0" w:color="auto"/>
                <w:bottom w:val="none" w:sz="0" w:space="0" w:color="auto"/>
                <w:right w:val="none" w:sz="0" w:space="0" w:color="auto"/>
              </w:divBdr>
            </w:div>
            <w:div w:id="1621840264">
              <w:marLeft w:val="0"/>
              <w:marRight w:val="0"/>
              <w:marTop w:val="0"/>
              <w:marBottom w:val="0"/>
              <w:divBdr>
                <w:top w:val="none" w:sz="0" w:space="0" w:color="auto"/>
                <w:left w:val="none" w:sz="0" w:space="0" w:color="auto"/>
                <w:bottom w:val="none" w:sz="0" w:space="0" w:color="auto"/>
                <w:right w:val="none" w:sz="0" w:space="0" w:color="auto"/>
              </w:divBdr>
            </w:div>
            <w:div w:id="1931044920">
              <w:marLeft w:val="0"/>
              <w:marRight w:val="0"/>
              <w:marTop w:val="0"/>
              <w:marBottom w:val="0"/>
              <w:divBdr>
                <w:top w:val="none" w:sz="0" w:space="0" w:color="auto"/>
                <w:left w:val="none" w:sz="0" w:space="0" w:color="auto"/>
                <w:bottom w:val="none" w:sz="0" w:space="0" w:color="auto"/>
                <w:right w:val="none" w:sz="0" w:space="0" w:color="auto"/>
              </w:divBdr>
            </w:div>
            <w:div w:id="1460420757">
              <w:marLeft w:val="0"/>
              <w:marRight w:val="0"/>
              <w:marTop w:val="0"/>
              <w:marBottom w:val="0"/>
              <w:divBdr>
                <w:top w:val="none" w:sz="0" w:space="0" w:color="auto"/>
                <w:left w:val="none" w:sz="0" w:space="0" w:color="auto"/>
                <w:bottom w:val="none" w:sz="0" w:space="0" w:color="auto"/>
                <w:right w:val="none" w:sz="0" w:space="0" w:color="auto"/>
              </w:divBdr>
            </w:div>
            <w:div w:id="953949997">
              <w:marLeft w:val="0"/>
              <w:marRight w:val="0"/>
              <w:marTop w:val="0"/>
              <w:marBottom w:val="0"/>
              <w:divBdr>
                <w:top w:val="none" w:sz="0" w:space="0" w:color="auto"/>
                <w:left w:val="none" w:sz="0" w:space="0" w:color="auto"/>
                <w:bottom w:val="none" w:sz="0" w:space="0" w:color="auto"/>
                <w:right w:val="none" w:sz="0" w:space="0" w:color="auto"/>
              </w:divBdr>
            </w:div>
            <w:div w:id="153298083">
              <w:marLeft w:val="0"/>
              <w:marRight w:val="0"/>
              <w:marTop w:val="0"/>
              <w:marBottom w:val="0"/>
              <w:divBdr>
                <w:top w:val="none" w:sz="0" w:space="0" w:color="auto"/>
                <w:left w:val="none" w:sz="0" w:space="0" w:color="auto"/>
                <w:bottom w:val="none" w:sz="0" w:space="0" w:color="auto"/>
                <w:right w:val="none" w:sz="0" w:space="0" w:color="auto"/>
              </w:divBdr>
            </w:div>
            <w:div w:id="623269747">
              <w:marLeft w:val="0"/>
              <w:marRight w:val="0"/>
              <w:marTop w:val="0"/>
              <w:marBottom w:val="0"/>
              <w:divBdr>
                <w:top w:val="none" w:sz="0" w:space="0" w:color="auto"/>
                <w:left w:val="none" w:sz="0" w:space="0" w:color="auto"/>
                <w:bottom w:val="none" w:sz="0" w:space="0" w:color="auto"/>
                <w:right w:val="none" w:sz="0" w:space="0" w:color="auto"/>
              </w:divBdr>
            </w:div>
            <w:div w:id="2101413091">
              <w:marLeft w:val="0"/>
              <w:marRight w:val="0"/>
              <w:marTop w:val="0"/>
              <w:marBottom w:val="0"/>
              <w:divBdr>
                <w:top w:val="none" w:sz="0" w:space="0" w:color="auto"/>
                <w:left w:val="none" w:sz="0" w:space="0" w:color="auto"/>
                <w:bottom w:val="none" w:sz="0" w:space="0" w:color="auto"/>
                <w:right w:val="none" w:sz="0" w:space="0" w:color="auto"/>
              </w:divBdr>
            </w:div>
            <w:div w:id="39213364">
              <w:marLeft w:val="0"/>
              <w:marRight w:val="0"/>
              <w:marTop w:val="0"/>
              <w:marBottom w:val="0"/>
              <w:divBdr>
                <w:top w:val="none" w:sz="0" w:space="0" w:color="auto"/>
                <w:left w:val="none" w:sz="0" w:space="0" w:color="auto"/>
                <w:bottom w:val="none" w:sz="0" w:space="0" w:color="auto"/>
                <w:right w:val="none" w:sz="0" w:space="0" w:color="auto"/>
              </w:divBdr>
            </w:div>
            <w:div w:id="10272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4222">
      <w:bodyDiv w:val="1"/>
      <w:marLeft w:val="0"/>
      <w:marRight w:val="0"/>
      <w:marTop w:val="0"/>
      <w:marBottom w:val="0"/>
      <w:divBdr>
        <w:top w:val="none" w:sz="0" w:space="0" w:color="auto"/>
        <w:left w:val="none" w:sz="0" w:space="0" w:color="auto"/>
        <w:bottom w:val="none" w:sz="0" w:space="0" w:color="auto"/>
        <w:right w:val="none" w:sz="0" w:space="0" w:color="auto"/>
      </w:divBdr>
    </w:div>
    <w:div w:id="2066223853">
      <w:bodyDiv w:val="1"/>
      <w:marLeft w:val="0"/>
      <w:marRight w:val="0"/>
      <w:marTop w:val="0"/>
      <w:marBottom w:val="0"/>
      <w:divBdr>
        <w:top w:val="none" w:sz="0" w:space="0" w:color="auto"/>
        <w:left w:val="none" w:sz="0" w:space="0" w:color="auto"/>
        <w:bottom w:val="none" w:sz="0" w:space="0" w:color="auto"/>
        <w:right w:val="none" w:sz="0" w:space="0" w:color="auto"/>
      </w:divBdr>
      <w:divsChild>
        <w:div w:id="1163282387">
          <w:marLeft w:val="0"/>
          <w:marRight w:val="0"/>
          <w:marTop w:val="0"/>
          <w:marBottom w:val="0"/>
          <w:divBdr>
            <w:top w:val="none" w:sz="0" w:space="0" w:color="auto"/>
            <w:left w:val="none" w:sz="0" w:space="0" w:color="auto"/>
            <w:bottom w:val="none" w:sz="0" w:space="0" w:color="auto"/>
            <w:right w:val="none" w:sz="0" w:space="0" w:color="auto"/>
          </w:divBdr>
          <w:divsChild>
            <w:div w:id="457185020">
              <w:marLeft w:val="0"/>
              <w:marRight w:val="0"/>
              <w:marTop w:val="0"/>
              <w:marBottom w:val="0"/>
              <w:divBdr>
                <w:top w:val="none" w:sz="0" w:space="0" w:color="auto"/>
                <w:left w:val="none" w:sz="0" w:space="0" w:color="auto"/>
                <w:bottom w:val="none" w:sz="0" w:space="0" w:color="auto"/>
                <w:right w:val="none" w:sz="0" w:space="0" w:color="auto"/>
              </w:divBdr>
            </w:div>
            <w:div w:id="1379625645">
              <w:marLeft w:val="0"/>
              <w:marRight w:val="0"/>
              <w:marTop w:val="0"/>
              <w:marBottom w:val="0"/>
              <w:divBdr>
                <w:top w:val="none" w:sz="0" w:space="0" w:color="auto"/>
                <w:left w:val="none" w:sz="0" w:space="0" w:color="auto"/>
                <w:bottom w:val="none" w:sz="0" w:space="0" w:color="auto"/>
                <w:right w:val="none" w:sz="0" w:space="0" w:color="auto"/>
              </w:divBdr>
            </w:div>
            <w:div w:id="536891910">
              <w:marLeft w:val="0"/>
              <w:marRight w:val="0"/>
              <w:marTop w:val="0"/>
              <w:marBottom w:val="0"/>
              <w:divBdr>
                <w:top w:val="none" w:sz="0" w:space="0" w:color="auto"/>
                <w:left w:val="none" w:sz="0" w:space="0" w:color="auto"/>
                <w:bottom w:val="none" w:sz="0" w:space="0" w:color="auto"/>
                <w:right w:val="none" w:sz="0" w:space="0" w:color="auto"/>
              </w:divBdr>
            </w:div>
            <w:div w:id="1196383440">
              <w:marLeft w:val="0"/>
              <w:marRight w:val="0"/>
              <w:marTop w:val="0"/>
              <w:marBottom w:val="0"/>
              <w:divBdr>
                <w:top w:val="none" w:sz="0" w:space="0" w:color="auto"/>
                <w:left w:val="none" w:sz="0" w:space="0" w:color="auto"/>
                <w:bottom w:val="none" w:sz="0" w:space="0" w:color="auto"/>
                <w:right w:val="none" w:sz="0" w:space="0" w:color="auto"/>
              </w:divBdr>
            </w:div>
            <w:div w:id="733049691">
              <w:marLeft w:val="0"/>
              <w:marRight w:val="0"/>
              <w:marTop w:val="0"/>
              <w:marBottom w:val="0"/>
              <w:divBdr>
                <w:top w:val="none" w:sz="0" w:space="0" w:color="auto"/>
                <w:left w:val="none" w:sz="0" w:space="0" w:color="auto"/>
                <w:bottom w:val="none" w:sz="0" w:space="0" w:color="auto"/>
                <w:right w:val="none" w:sz="0" w:space="0" w:color="auto"/>
              </w:divBdr>
            </w:div>
            <w:div w:id="267086111">
              <w:marLeft w:val="0"/>
              <w:marRight w:val="0"/>
              <w:marTop w:val="0"/>
              <w:marBottom w:val="0"/>
              <w:divBdr>
                <w:top w:val="none" w:sz="0" w:space="0" w:color="auto"/>
                <w:left w:val="none" w:sz="0" w:space="0" w:color="auto"/>
                <w:bottom w:val="none" w:sz="0" w:space="0" w:color="auto"/>
                <w:right w:val="none" w:sz="0" w:space="0" w:color="auto"/>
              </w:divBdr>
            </w:div>
            <w:div w:id="1975064707">
              <w:marLeft w:val="0"/>
              <w:marRight w:val="0"/>
              <w:marTop w:val="0"/>
              <w:marBottom w:val="0"/>
              <w:divBdr>
                <w:top w:val="none" w:sz="0" w:space="0" w:color="auto"/>
                <w:left w:val="none" w:sz="0" w:space="0" w:color="auto"/>
                <w:bottom w:val="none" w:sz="0" w:space="0" w:color="auto"/>
                <w:right w:val="none" w:sz="0" w:space="0" w:color="auto"/>
              </w:divBdr>
            </w:div>
            <w:div w:id="1992712360">
              <w:marLeft w:val="0"/>
              <w:marRight w:val="0"/>
              <w:marTop w:val="0"/>
              <w:marBottom w:val="0"/>
              <w:divBdr>
                <w:top w:val="none" w:sz="0" w:space="0" w:color="auto"/>
                <w:left w:val="none" w:sz="0" w:space="0" w:color="auto"/>
                <w:bottom w:val="none" w:sz="0" w:space="0" w:color="auto"/>
                <w:right w:val="none" w:sz="0" w:space="0" w:color="auto"/>
              </w:divBdr>
            </w:div>
            <w:div w:id="1016425599">
              <w:marLeft w:val="0"/>
              <w:marRight w:val="0"/>
              <w:marTop w:val="0"/>
              <w:marBottom w:val="0"/>
              <w:divBdr>
                <w:top w:val="none" w:sz="0" w:space="0" w:color="auto"/>
                <w:left w:val="none" w:sz="0" w:space="0" w:color="auto"/>
                <w:bottom w:val="none" w:sz="0" w:space="0" w:color="auto"/>
                <w:right w:val="none" w:sz="0" w:space="0" w:color="auto"/>
              </w:divBdr>
            </w:div>
            <w:div w:id="1513687165">
              <w:marLeft w:val="0"/>
              <w:marRight w:val="0"/>
              <w:marTop w:val="0"/>
              <w:marBottom w:val="0"/>
              <w:divBdr>
                <w:top w:val="none" w:sz="0" w:space="0" w:color="auto"/>
                <w:left w:val="none" w:sz="0" w:space="0" w:color="auto"/>
                <w:bottom w:val="none" w:sz="0" w:space="0" w:color="auto"/>
                <w:right w:val="none" w:sz="0" w:space="0" w:color="auto"/>
              </w:divBdr>
            </w:div>
            <w:div w:id="668750984">
              <w:marLeft w:val="0"/>
              <w:marRight w:val="0"/>
              <w:marTop w:val="0"/>
              <w:marBottom w:val="0"/>
              <w:divBdr>
                <w:top w:val="none" w:sz="0" w:space="0" w:color="auto"/>
                <w:left w:val="none" w:sz="0" w:space="0" w:color="auto"/>
                <w:bottom w:val="none" w:sz="0" w:space="0" w:color="auto"/>
                <w:right w:val="none" w:sz="0" w:space="0" w:color="auto"/>
              </w:divBdr>
            </w:div>
            <w:div w:id="382097310">
              <w:marLeft w:val="0"/>
              <w:marRight w:val="0"/>
              <w:marTop w:val="0"/>
              <w:marBottom w:val="0"/>
              <w:divBdr>
                <w:top w:val="none" w:sz="0" w:space="0" w:color="auto"/>
                <w:left w:val="none" w:sz="0" w:space="0" w:color="auto"/>
                <w:bottom w:val="none" w:sz="0" w:space="0" w:color="auto"/>
                <w:right w:val="none" w:sz="0" w:space="0" w:color="auto"/>
              </w:divBdr>
            </w:div>
            <w:div w:id="1853839405">
              <w:marLeft w:val="0"/>
              <w:marRight w:val="0"/>
              <w:marTop w:val="0"/>
              <w:marBottom w:val="0"/>
              <w:divBdr>
                <w:top w:val="none" w:sz="0" w:space="0" w:color="auto"/>
                <w:left w:val="none" w:sz="0" w:space="0" w:color="auto"/>
                <w:bottom w:val="none" w:sz="0" w:space="0" w:color="auto"/>
                <w:right w:val="none" w:sz="0" w:space="0" w:color="auto"/>
              </w:divBdr>
            </w:div>
            <w:div w:id="1712606974">
              <w:marLeft w:val="0"/>
              <w:marRight w:val="0"/>
              <w:marTop w:val="0"/>
              <w:marBottom w:val="0"/>
              <w:divBdr>
                <w:top w:val="none" w:sz="0" w:space="0" w:color="auto"/>
                <w:left w:val="none" w:sz="0" w:space="0" w:color="auto"/>
                <w:bottom w:val="none" w:sz="0" w:space="0" w:color="auto"/>
                <w:right w:val="none" w:sz="0" w:space="0" w:color="auto"/>
              </w:divBdr>
            </w:div>
            <w:div w:id="2139762399">
              <w:marLeft w:val="0"/>
              <w:marRight w:val="0"/>
              <w:marTop w:val="0"/>
              <w:marBottom w:val="0"/>
              <w:divBdr>
                <w:top w:val="none" w:sz="0" w:space="0" w:color="auto"/>
                <w:left w:val="none" w:sz="0" w:space="0" w:color="auto"/>
                <w:bottom w:val="none" w:sz="0" w:space="0" w:color="auto"/>
                <w:right w:val="none" w:sz="0" w:space="0" w:color="auto"/>
              </w:divBdr>
            </w:div>
            <w:div w:id="777528331">
              <w:marLeft w:val="0"/>
              <w:marRight w:val="0"/>
              <w:marTop w:val="0"/>
              <w:marBottom w:val="0"/>
              <w:divBdr>
                <w:top w:val="none" w:sz="0" w:space="0" w:color="auto"/>
                <w:left w:val="none" w:sz="0" w:space="0" w:color="auto"/>
                <w:bottom w:val="none" w:sz="0" w:space="0" w:color="auto"/>
                <w:right w:val="none" w:sz="0" w:space="0" w:color="auto"/>
              </w:divBdr>
            </w:div>
            <w:div w:id="1254783259">
              <w:marLeft w:val="0"/>
              <w:marRight w:val="0"/>
              <w:marTop w:val="0"/>
              <w:marBottom w:val="0"/>
              <w:divBdr>
                <w:top w:val="none" w:sz="0" w:space="0" w:color="auto"/>
                <w:left w:val="none" w:sz="0" w:space="0" w:color="auto"/>
                <w:bottom w:val="none" w:sz="0" w:space="0" w:color="auto"/>
                <w:right w:val="none" w:sz="0" w:space="0" w:color="auto"/>
              </w:divBdr>
            </w:div>
            <w:div w:id="703411957">
              <w:marLeft w:val="0"/>
              <w:marRight w:val="0"/>
              <w:marTop w:val="0"/>
              <w:marBottom w:val="0"/>
              <w:divBdr>
                <w:top w:val="none" w:sz="0" w:space="0" w:color="auto"/>
                <w:left w:val="none" w:sz="0" w:space="0" w:color="auto"/>
                <w:bottom w:val="none" w:sz="0" w:space="0" w:color="auto"/>
                <w:right w:val="none" w:sz="0" w:space="0" w:color="auto"/>
              </w:divBdr>
            </w:div>
            <w:div w:id="1569805653">
              <w:marLeft w:val="0"/>
              <w:marRight w:val="0"/>
              <w:marTop w:val="0"/>
              <w:marBottom w:val="0"/>
              <w:divBdr>
                <w:top w:val="none" w:sz="0" w:space="0" w:color="auto"/>
                <w:left w:val="none" w:sz="0" w:space="0" w:color="auto"/>
                <w:bottom w:val="none" w:sz="0" w:space="0" w:color="auto"/>
                <w:right w:val="none" w:sz="0" w:space="0" w:color="auto"/>
              </w:divBdr>
            </w:div>
            <w:div w:id="901674097">
              <w:marLeft w:val="0"/>
              <w:marRight w:val="0"/>
              <w:marTop w:val="0"/>
              <w:marBottom w:val="0"/>
              <w:divBdr>
                <w:top w:val="none" w:sz="0" w:space="0" w:color="auto"/>
                <w:left w:val="none" w:sz="0" w:space="0" w:color="auto"/>
                <w:bottom w:val="none" w:sz="0" w:space="0" w:color="auto"/>
                <w:right w:val="none" w:sz="0" w:space="0" w:color="auto"/>
              </w:divBdr>
            </w:div>
            <w:div w:id="766265725">
              <w:marLeft w:val="0"/>
              <w:marRight w:val="0"/>
              <w:marTop w:val="0"/>
              <w:marBottom w:val="0"/>
              <w:divBdr>
                <w:top w:val="none" w:sz="0" w:space="0" w:color="auto"/>
                <w:left w:val="none" w:sz="0" w:space="0" w:color="auto"/>
                <w:bottom w:val="none" w:sz="0" w:space="0" w:color="auto"/>
                <w:right w:val="none" w:sz="0" w:space="0" w:color="auto"/>
              </w:divBdr>
            </w:div>
            <w:div w:id="1486244902">
              <w:marLeft w:val="0"/>
              <w:marRight w:val="0"/>
              <w:marTop w:val="0"/>
              <w:marBottom w:val="0"/>
              <w:divBdr>
                <w:top w:val="none" w:sz="0" w:space="0" w:color="auto"/>
                <w:left w:val="none" w:sz="0" w:space="0" w:color="auto"/>
                <w:bottom w:val="none" w:sz="0" w:space="0" w:color="auto"/>
                <w:right w:val="none" w:sz="0" w:space="0" w:color="auto"/>
              </w:divBdr>
            </w:div>
            <w:div w:id="1600676916">
              <w:marLeft w:val="0"/>
              <w:marRight w:val="0"/>
              <w:marTop w:val="0"/>
              <w:marBottom w:val="0"/>
              <w:divBdr>
                <w:top w:val="none" w:sz="0" w:space="0" w:color="auto"/>
                <w:left w:val="none" w:sz="0" w:space="0" w:color="auto"/>
                <w:bottom w:val="none" w:sz="0" w:space="0" w:color="auto"/>
                <w:right w:val="none" w:sz="0" w:space="0" w:color="auto"/>
              </w:divBdr>
            </w:div>
            <w:div w:id="968363512">
              <w:marLeft w:val="0"/>
              <w:marRight w:val="0"/>
              <w:marTop w:val="0"/>
              <w:marBottom w:val="0"/>
              <w:divBdr>
                <w:top w:val="none" w:sz="0" w:space="0" w:color="auto"/>
                <w:left w:val="none" w:sz="0" w:space="0" w:color="auto"/>
                <w:bottom w:val="none" w:sz="0" w:space="0" w:color="auto"/>
                <w:right w:val="none" w:sz="0" w:space="0" w:color="auto"/>
              </w:divBdr>
            </w:div>
            <w:div w:id="1589659895">
              <w:marLeft w:val="0"/>
              <w:marRight w:val="0"/>
              <w:marTop w:val="0"/>
              <w:marBottom w:val="0"/>
              <w:divBdr>
                <w:top w:val="none" w:sz="0" w:space="0" w:color="auto"/>
                <w:left w:val="none" w:sz="0" w:space="0" w:color="auto"/>
                <w:bottom w:val="none" w:sz="0" w:space="0" w:color="auto"/>
                <w:right w:val="none" w:sz="0" w:space="0" w:color="auto"/>
              </w:divBdr>
            </w:div>
            <w:div w:id="1403332394">
              <w:marLeft w:val="0"/>
              <w:marRight w:val="0"/>
              <w:marTop w:val="0"/>
              <w:marBottom w:val="0"/>
              <w:divBdr>
                <w:top w:val="none" w:sz="0" w:space="0" w:color="auto"/>
                <w:left w:val="none" w:sz="0" w:space="0" w:color="auto"/>
                <w:bottom w:val="none" w:sz="0" w:space="0" w:color="auto"/>
                <w:right w:val="none" w:sz="0" w:space="0" w:color="auto"/>
              </w:divBdr>
            </w:div>
            <w:div w:id="28455608">
              <w:marLeft w:val="0"/>
              <w:marRight w:val="0"/>
              <w:marTop w:val="0"/>
              <w:marBottom w:val="0"/>
              <w:divBdr>
                <w:top w:val="none" w:sz="0" w:space="0" w:color="auto"/>
                <w:left w:val="none" w:sz="0" w:space="0" w:color="auto"/>
                <w:bottom w:val="none" w:sz="0" w:space="0" w:color="auto"/>
                <w:right w:val="none" w:sz="0" w:space="0" w:color="auto"/>
              </w:divBdr>
            </w:div>
            <w:div w:id="1578245987">
              <w:marLeft w:val="0"/>
              <w:marRight w:val="0"/>
              <w:marTop w:val="0"/>
              <w:marBottom w:val="0"/>
              <w:divBdr>
                <w:top w:val="none" w:sz="0" w:space="0" w:color="auto"/>
                <w:left w:val="none" w:sz="0" w:space="0" w:color="auto"/>
                <w:bottom w:val="none" w:sz="0" w:space="0" w:color="auto"/>
                <w:right w:val="none" w:sz="0" w:space="0" w:color="auto"/>
              </w:divBdr>
            </w:div>
            <w:div w:id="910458361">
              <w:marLeft w:val="0"/>
              <w:marRight w:val="0"/>
              <w:marTop w:val="0"/>
              <w:marBottom w:val="0"/>
              <w:divBdr>
                <w:top w:val="none" w:sz="0" w:space="0" w:color="auto"/>
                <w:left w:val="none" w:sz="0" w:space="0" w:color="auto"/>
                <w:bottom w:val="none" w:sz="0" w:space="0" w:color="auto"/>
                <w:right w:val="none" w:sz="0" w:space="0" w:color="auto"/>
              </w:divBdr>
            </w:div>
            <w:div w:id="1758749788">
              <w:marLeft w:val="0"/>
              <w:marRight w:val="0"/>
              <w:marTop w:val="0"/>
              <w:marBottom w:val="0"/>
              <w:divBdr>
                <w:top w:val="none" w:sz="0" w:space="0" w:color="auto"/>
                <w:left w:val="none" w:sz="0" w:space="0" w:color="auto"/>
                <w:bottom w:val="none" w:sz="0" w:space="0" w:color="auto"/>
                <w:right w:val="none" w:sz="0" w:space="0" w:color="auto"/>
              </w:divBdr>
            </w:div>
            <w:div w:id="962154504">
              <w:marLeft w:val="0"/>
              <w:marRight w:val="0"/>
              <w:marTop w:val="0"/>
              <w:marBottom w:val="0"/>
              <w:divBdr>
                <w:top w:val="none" w:sz="0" w:space="0" w:color="auto"/>
                <w:left w:val="none" w:sz="0" w:space="0" w:color="auto"/>
                <w:bottom w:val="none" w:sz="0" w:space="0" w:color="auto"/>
                <w:right w:val="none" w:sz="0" w:space="0" w:color="auto"/>
              </w:divBdr>
            </w:div>
            <w:div w:id="1570575357">
              <w:marLeft w:val="0"/>
              <w:marRight w:val="0"/>
              <w:marTop w:val="0"/>
              <w:marBottom w:val="0"/>
              <w:divBdr>
                <w:top w:val="none" w:sz="0" w:space="0" w:color="auto"/>
                <w:left w:val="none" w:sz="0" w:space="0" w:color="auto"/>
                <w:bottom w:val="none" w:sz="0" w:space="0" w:color="auto"/>
                <w:right w:val="none" w:sz="0" w:space="0" w:color="auto"/>
              </w:divBdr>
            </w:div>
            <w:div w:id="1351293537">
              <w:marLeft w:val="0"/>
              <w:marRight w:val="0"/>
              <w:marTop w:val="0"/>
              <w:marBottom w:val="0"/>
              <w:divBdr>
                <w:top w:val="none" w:sz="0" w:space="0" w:color="auto"/>
                <w:left w:val="none" w:sz="0" w:space="0" w:color="auto"/>
                <w:bottom w:val="none" w:sz="0" w:space="0" w:color="auto"/>
                <w:right w:val="none" w:sz="0" w:space="0" w:color="auto"/>
              </w:divBdr>
            </w:div>
            <w:div w:id="79133985">
              <w:marLeft w:val="0"/>
              <w:marRight w:val="0"/>
              <w:marTop w:val="0"/>
              <w:marBottom w:val="0"/>
              <w:divBdr>
                <w:top w:val="none" w:sz="0" w:space="0" w:color="auto"/>
                <w:left w:val="none" w:sz="0" w:space="0" w:color="auto"/>
                <w:bottom w:val="none" w:sz="0" w:space="0" w:color="auto"/>
                <w:right w:val="none" w:sz="0" w:space="0" w:color="auto"/>
              </w:divBdr>
            </w:div>
            <w:div w:id="424226254">
              <w:marLeft w:val="0"/>
              <w:marRight w:val="0"/>
              <w:marTop w:val="0"/>
              <w:marBottom w:val="0"/>
              <w:divBdr>
                <w:top w:val="none" w:sz="0" w:space="0" w:color="auto"/>
                <w:left w:val="none" w:sz="0" w:space="0" w:color="auto"/>
                <w:bottom w:val="none" w:sz="0" w:space="0" w:color="auto"/>
                <w:right w:val="none" w:sz="0" w:space="0" w:color="auto"/>
              </w:divBdr>
            </w:div>
            <w:div w:id="1542865459">
              <w:marLeft w:val="0"/>
              <w:marRight w:val="0"/>
              <w:marTop w:val="0"/>
              <w:marBottom w:val="0"/>
              <w:divBdr>
                <w:top w:val="none" w:sz="0" w:space="0" w:color="auto"/>
                <w:left w:val="none" w:sz="0" w:space="0" w:color="auto"/>
                <w:bottom w:val="none" w:sz="0" w:space="0" w:color="auto"/>
                <w:right w:val="none" w:sz="0" w:space="0" w:color="auto"/>
              </w:divBdr>
            </w:div>
            <w:div w:id="1034236873">
              <w:marLeft w:val="0"/>
              <w:marRight w:val="0"/>
              <w:marTop w:val="0"/>
              <w:marBottom w:val="0"/>
              <w:divBdr>
                <w:top w:val="none" w:sz="0" w:space="0" w:color="auto"/>
                <w:left w:val="none" w:sz="0" w:space="0" w:color="auto"/>
                <w:bottom w:val="none" w:sz="0" w:space="0" w:color="auto"/>
                <w:right w:val="none" w:sz="0" w:space="0" w:color="auto"/>
              </w:divBdr>
            </w:div>
            <w:div w:id="967200182">
              <w:marLeft w:val="0"/>
              <w:marRight w:val="0"/>
              <w:marTop w:val="0"/>
              <w:marBottom w:val="0"/>
              <w:divBdr>
                <w:top w:val="none" w:sz="0" w:space="0" w:color="auto"/>
                <w:left w:val="none" w:sz="0" w:space="0" w:color="auto"/>
                <w:bottom w:val="none" w:sz="0" w:space="0" w:color="auto"/>
                <w:right w:val="none" w:sz="0" w:space="0" w:color="auto"/>
              </w:divBdr>
            </w:div>
            <w:div w:id="1389305246">
              <w:marLeft w:val="0"/>
              <w:marRight w:val="0"/>
              <w:marTop w:val="0"/>
              <w:marBottom w:val="0"/>
              <w:divBdr>
                <w:top w:val="none" w:sz="0" w:space="0" w:color="auto"/>
                <w:left w:val="none" w:sz="0" w:space="0" w:color="auto"/>
                <w:bottom w:val="none" w:sz="0" w:space="0" w:color="auto"/>
                <w:right w:val="none" w:sz="0" w:space="0" w:color="auto"/>
              </w:divBdr>
            </w:div>
            <w:div w:id="1335568704">
              <w:marLeft w:val="0"/>
              <w:marRight w:val="0"/>
              <w:marTop w:val="0"/>
              <w:marBottom w:val="0"/>
              <w:divBdr>
                <w:top w:val="none" w:sz="0" w:space="0" w:color="auto"/>
                <w:left w:val="none" w:sz="0" w:space="0" w:color="auto"/>
                <w:bottom w:val="none" w:sz="0" w:space="0" w:color="auto"/>
                <w:right w:val="none" w:sz="0" w:space="0" w:color="auto"/>
              </w:divBdr>
            </w:div>
            <w:div w:id="22752544">
              <w:marLeft w:val="0"/>
              <w:marRight w:val="0"/>
              <w:marTop w:val="0"/>
              <w:marBottom w:val="0"/>
              <w:divBdr>
                <w:top w:val="none" w:sz="0" w:space="0" w:color="auto"/>
                <w:left w:val="none" w:sz="0" w:space="0" w:color="auto"/>
                <w:bottom w:val="none" w:sz="0" w:space="0" w:color="auto"/>
                <w:right w:val="none" w:sz="0" w:space="0" w:color="auto"/>
              </w:divBdr>
            </w:div>
            <w:div w:id="951788677">
              <w:marLeft w:val="0"/>
              <w:marRight w:val="0"/>
              <w:marTop w:val="0"/>
              <w:marBottom w:val="0"/>
              <w:divBdr>
                <w:top w:val="none" w:sz="0" w:space="0" w:color="auto"/>
                <w:left w:val="none" w:sz="0" w:space="0" w:color="auto"/>
                <w:bottom w:val="none" w:sz="0" w:space="0" w:color="auto"/>
                <w:right w:val="none" w:sz="0" w:space="0" w:color="auto"/>
              </w:divBdr>
            </w:div>
            <w:div w:id="263462247">
              <w:marLeft w:val="0"/>
              <w:marRight w:val="0"/>
              <w:marTop w:val="0"/>
              <w:marBottom w:val="0"/>
              <w:divBdr>
                <w:top w:val="none" w:sz="0" w:space="0" w:color="auto"/>
                <w:left w:val="none" w:sz="0" w:space="0" w:color="auto"/>
                <w:bottom w:val="none" w:sz="0" w:space="0" w:color="auto"/>
                <w:right w:val="none" w:sz="0" w:space="0" w:color="auto"/>
              </w:divBdr>
            </w:div>
            <w:div w:id="25104027">
              <w:marLeft w:val="0"/>
              <w:marRight w:val="0"/>
              <w:marTop w:val="0"/>
              <w:marBottom w:val="0"/>
              <w:divBdr>
                <w:top w:val="none" w:sz="0" w:space="0" w:color="auto"/>
                <w:left w:val="none" w:sz="0" w:space="0" w:color="auto"/>
                <w:bottom w:val="none" w:sz="0" w:space="0" w:color="auto"/>
                <w:right w:val="none" w:sz="0" w:space="0" w:color="auto"/>
              </w:divBdr>
            </w:div>
            <w:div w:id="1410928254">
              <w:marLeft w:val="0"/>
              <w:marRight w:val="0"/>
              <w:marTop w:val="0"/>
              <w:marBottom w:val="0"/>
              <w:divBdr>
                <w:top w:val="none" w:sz="0" w:space="0" w:color="auto"/>
                <w:left w:val="none" w:sz="0" w:space="0" w:color="auto"/>
                <w:bottom w:val="none" w:sz="0" w:space="0" w:color="auto"/>
                <w:right w:val="none" w:sz="0" w:space="0" w:color="auto"/>
              </w:divBdr>
            </w:div>
            <w:div w:id="96488533">
              <w:marLeft w:val="0"/>
              <w:marRight w:val="0"/>
              <w:marTop w:val="0"/>
              <w:marBottom w:val="0"/>
              <w:divBdr>
                <w:top w:val="none" w:sz="0" w:space="0" w:color="auto"/>
                <w:left w:val="none" w:sz="0" w:space="0" w:color="auto"/>
                <w:bottom w:val="none" w:sz="0" w:space="0" w:color="auto"/>
                <w:right w:val="none" w:sz="0" w:space="0" w:color="auto"/>
              </w:divBdr>
            </w:div>
            <w:div w:id="87427193">
              <w:marLeft w:val="0"/>
              <w:marRight w:val="0"/>
              <w:marTop w:val="0"/>
              <w:marBottom w:val="0"/>
              <w:divBdr>
                <w:top w:val="none" w:sz="0" w:space="0" w:color="auto"/>
                <w:left w:val="none" w:sz="0" w:space="0" w:color="auto"/>
                <w:bottom w:val="none" w:sz="0" w:space="0" w:color="auto"/>
                <w:right w:val="none" w:sz="0" w:space="0" w:color="auto"/>
              </w:divBdr>
            </w:div>
            <w:div w:id="2788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8178">
      <w:bodyDiv w:val="1"/>
      <w:marLeft w:val="0"/>
      <w:marRight w:val="0"/>
      <w:marTop w:val="0"/>
      <w:marBottom w:val="0"/>
      <w:divBdr>
        <w:top w:val="none" w:sz="0" w:space="0" w:color="auto"/>
        <w:left w:val="none" w:sz="0" w:space="0" w:color="auto"/>
        <w:bottom w:val="none" w:sz="0" w:space="0" w:color="auto"/>
        <w:right w:val="none" w:sz="0" w:space="0" w:color="auto"/>
      </w:divBdr>
      <w:divsChild>
        <w:div w:id="927926733">
          <w:marLeft w:val="0"/>
          <w:marRight w:val="0"/>
          <w:marTop w:val="0"/>
          <w:marBottom w:val="0"/>
          <w:divBdr>
            <w:top w:val="none" w:sz="0" w:space="0" w:color="auto"/>
            <w:left w:val="none" w:sz="0" w:space="0" w:color="auto"/>
            <w:bottom w:val="none" w:sz="0" w:space="0" w:color="auto"/>
            <w:right w:val="none" w:sz="0" w:space="0" w:color="auto"/>
          </w:divBdr>
          <w:divsChild>
            <w:div w:id="1841772648">
              <w:marLeft w:val="0"/>
              <w:marRight w:val="0"/>
              <w:marTop w:val="0"/>
              <w:marBottom w:val="0"/>
              <w:divBdr>
                <w:top w:val="none" w:sz="0" w:space="0" w:color="auto"/>
                <w:left w:val="none" w:sz="0" w:space="0" w:color="auto"/>
                <w:bottom w:val="none" w:sz="0" w:space="0" w:color="auto"/>
                <w:right w:val="none" w:sz="0" w:space="0" w:color="auto"/>
              </w:divBdr>
            </w:div>
            <w:div w:id="101187858">
              <w:marLeft w:val="0"/>
              <w:marRight w:val="0"/>
              <w:marTop w:val="0"/>
              <w:marBottom w:val="0"/>
              <w:divBdr>
                <w:top w:val="none" w:sz="0" w:space="0" w:color="auto"/>
                <w:left w:val="none" w:sz="0" w:space="0" w:color="auto"/>
                <w:bottom w:val="none" w:sz="0" w:space="0" w:color="auto"/>
                <w:right w:val="none" w:sz="0" w:space="0" w:color="auto"/>
              </w:divBdr>
            </w:div>
            <w:div w:id="181360864">
              <w:marLeft w:val="0"/>
              <w:marRight w:val="0"/>
              <w:marTop w:val="0"/>
              <w:marBottom w:val="0"/>
              <w:divBdr>
                <w:top w:val="none" w:sz="0" w:space="0" w:color="auto"/>
                <w:left w:val="none" w:sz="0" w:space="0" w:color="auto"/>
                <w:bottom w:val="none" w:sz="0" w:space="0" w:color="auto"/>
                <w:right w:val="none" w:sz="0" w:space="0" w:color="auto"/>
              </w:divBdr>
            </w:div>
            <w:div w:id="799570497">
              <w:marLeft w:val="0"/>
              <w:marRight w:val="0"/>
              <w:marTop w:val="0"/>
              <w:marBottom w:val="0"/>
              <w:divBdr>
                <w:top w:val="none" w:sz="0" w:space="0" w:color="auto"/>
                <w:left w:val="none" w:sz="0" w:space="0" w:color="auto"/>
                <w:bottom w:val="none" w:sz="0" w:space="0" w:color="auto"/>
                <w:right w:val="none" w:sz="0" w:space="0" w:color="auto"/>
              </w:divBdr>
            </w:div>
            <w:div w:id="739254923">
              <w:marLeft w:val="0"/>
              <w:marRight w:val="0"/>
              <w:marTop w:val="0"/>
              <w:marBottom w:val="0"/>
              <w:divBdr>
                <w:top w:val="none" w:sz="0" w:space="0" w:color="auto"/>
                <w:left w:val="none" w:sz="0" w:space="0" w:color="auto"/>
                <w:bottom w:val="none" w:sz="0" w:space="0" w:color="auto"/>
                <w:right w:val="none" w:sz="0" w:space="0" w:color="auto"/>
              </w:divBdr>
            </w:div>
            <w:div w:id="1241331142">
              <w:marLeft w:val="0"/>
              <w:marRight w:val="0"/>
              <w:marTop w:val="0"/>
              <w:marBottom w:val="0"/>
              <w:divBdr>
                <w:top w:val="none" w:sz="0" w:space="0" w:color="auto"/>
                <w:left w:val="none" w:sz="0" w:space="0" w:color="auto"/>
                <w:bottom w:val="none" w:sz="0" w:space="0" w:color="auto"/>
                <w:right w:val="none" w:sz="0" w:space="0" w:color="auto"/>
              </w:divBdr>
            </w:div>
            <w:div w:id="2107072770">
              <w:marLeft w:val="0"/>
              <w:marRight w:val="0"/>
              <w:marTop w:val="0"/>
              <w:marBottom w:val="0"/>
              <w:divBdr>
                <w:top w:val="none" w:sz="0" w:space="0" w:color="auto"/>
                <w:left w:val="none" w:sz="0" w:space="0" w:color="auto"/>
                <w:bottom w:val="none" w:sz="0" w:space="0" w:color="auto"/>
                <w:right w:val="none" w:sz="0" w:space="0" w:color="auto"/>
              </w:divBdr>
            </w:div>
            <w:div w:id="572855877">
              <w:marLeft w:val="0"/>
              <w:marRight w:val="0"/>
              <w:marTop w:val="0"/>
              <w:marBottom w:val="0"/>
              <w:divBdr>
                <w:top w:val="none" w:sz="0" w:space="0" w:color="auto"/>
                <w:left w:val="none" w:sz="0" w:space="0" w:color="auto"/>
                <w:bottom w:val="none" w:sz="0" w:space="0" w:color="auto"/>
                <w:right w:val="none" w:sz="0" w:space="0" w:color="auto"/>
              </w:divBdr>
            </w:div>
            <w:div w:id="1529564126">
              <w:marLeft w:val="0"/>
              <w:marRight w:val="0"/>
              <w:marTop w:val="0"/>
              <w:marBottom w:val="0"/>
              <w:divBdr>
                <w:top w:val="none" w:sz="0" w:space="0" w:color="auto"/>
                <w:left w:val="none" w:sz="0" w:space="0" w:color="auto"/>
                <w:bottom w:val="none" w:sz="0" w:space="0" w:color="auto"/>
                <w:right w:val="none" w:sz="0" w:space="0" w:color="auto"/>
              </w:divBdr>
            </w:div>
            <w:div w:id="648482406">
              <w:marLeft w:val="0"/>
              <w:marRight w:val="0"/>
              <w:marTop w:val="0"/>
              <w:marBottom w:val="0"/>
              <w:divBdr>
                <w:top w:val="none" w:sz="0" w:space="0" w:color="auto"/>
                <w:left w:val="none" w:sz="0" w:space="0" w:color="auto"/>
                <w:bottom w:val="none" w:sz="0" w:space="0" w:color="auto"/>
                <w:right w:val="none" w:sz="0" w:space="0" w:color="auto"/>
              </w:divBdr>
            </w:div>
            <w:div w:id="2116821698">
              <w:marLeft w:val="0"/>
              <w:marRight w:val="0"/>
              <w:marTop w:val="0"/>
              <w:marBottom w:val="0"/>
              <w:divBdr>
                <w:top w:val="none" w:sz="0" w:space="0" w:color="auto"/>
                <w:left w:val="none" w:sz="0" w:space="0" w:color="auto"/>
                <w:bottom w:val="none" w:sz="0" w:space="0" w:color="auto"/>
                <w:right w:val="none" w:sz="0" w:space="0" w:color="auto"/>
              </w:divBdr>
            </w:div>
            <w:div w:id="2096508644">
              <w:marLeft w:val="0"/>
              <w:marRight w:val="0"/>
              <w:marTop w:val="0"/>
              <w:marBottom w:val="0"/>
              <w:divBdr>
                <w:top w:val="none" w:sz="0" w:space="0" w:color="auto"/>
                <w:left w:val="none" w:sz="0" w:space="0" w:color="auto"/>
                <w:bottom w:val="none" w:sz="0" w:space="0" w:color="auto"/>
                <w:right w:val="none" w:sz="0" w:space="0" w:color="auto"/>
              </w:divBdr>
            </w:div>
            <w:div w:id="2090694963">
              <w:marLeft w:val="0"/>
              <w:marRight w:val="0"/>
              <w:marTop w:val="0"/>
              <w:marBottom w:val="0"/>
              <w:divBdr>
                <w:top w:val="none" w:sz="0" w:space="0" w:color="auto"/>
                <w:left w:val="none" w:sz="0" w:space="0" w:color="auto"/>
                <w:bottom w:val="none" w:sz="0" w:space="0" w:color="auto"/>
                <w:right w:val="none" w:sz="0" w:space="0" w:color="auto"/>
              </w:divBdr>
            </w:div>
            <w:div w:id="1362391325">
              <w:marLeft w:val="0"/>
              <w:marRight w:val="0"/>
              <w:marTop w:val="0"/>
              <w:marBottom w:val="0"/>
              <w:divBdr>
                <w:top w:val="none" w:sz="0" w:space="0" w:color="auto"/>
                <w:left w:val="none" w:sz="0" w:space="0" w:color="auto"/>
                <w:bottom w:val="none" w:sz="0" w:space="0" w:color="auto"/>
                <w:right w:val="none" w:sz="0" w:space="0" w:color="auto"/>
              </w:divBdr>
            </w:div>
            <w:div w:id="435833019">
              <w:marLeft w:val="0"/>
              <w:marRight w:val="0"/>
              <w:marTop w:val="0"/>
              <w:marBottom w:val="0"/>
              <w:divBdr>
                <w:top w:val="none" w:sz="0" w:space="0" w:color="auto"/>
                <w:left w:val="none" w:sz="0" w:space="0" w:color="auto"/>
                <w:bottom w:val="none" w:sz="0" w:space="0" w:color="auto"/>
                <w:right w:val="none" w:sz="0" w:space="0" w:color="auto"/>
              </w:divBdr>
            </w:div>
            <w:div w:id="1060708536">
              <w:marLeft w:val="0"/>
              <w:marRight w:val="0"/>
              <w:marTop w:val="0"/>
              <w:marBottom w:val="0"/>
              <w:divBdr>
                <w:top w:val="none" w:sz="0" w:space="0" w:color="auto"/>
                <w:left w:val="none" w:sz="0" w:space="0" w:color="auto"/>
                <w:bottom w:val="none" w:sz="0" w:space="0" w:color="auto"/>
                <w:right w:val="none" w:sz="0" w:space="0" w:color="auto"/>
              </w:divBdr>
            </w:div>
            <w:div w:id="1256742347">
              <w:marLeft w:val="0"/>
              <w:marRight w:val="0"/>
              <w:marTop w:val="0"/>
              <w:marBottom w:val="0"/>
              <w:divBdr>
                <w:top w:val="none" w:sz="0" w:space="0" w:color="auto"/>
                <w:left w:val="none" w:sz="0" w:space="0" w:color="auto"/>
                <w:bottom w:val="none" w:sz="0" w:space="0" w:color="auto"/>
                <w:right w:val="none" w:sz="0" w:space="0" w:color="auto"/>
              </w:divBdr>
            </w:div>
            <w:div w:id="1720856557">
              <w:marLeft w:val="0"/>
              <w:marRight w:val="0"/>
              <w:marTop w:val="0"/>
              <w:marBottom w:val="0"/>
              <w:divBdr>
                <w:top w:val="none" w:sz="0" w:space="0" w:color="auto"/>
                <w:left w:val="none" w:sz="0" w:space="0" w:color="auto"/>
                <w:bottom w:val="none" w:sz="0" w:space="0" w:color="auto"/>
                <w:right w:val="none" w:sz="0" w:space="0" w:color="auto"/>
              </w:divBdr>
            </w:div>
            <w:div w:id="830363964">
              <w:marLeft w:val="0"/>
              <w:marRight w:val="0"/>
              <w:marTop w:val="0"/>
              <w:marBottom w:val="0"/>
              <w:divBdr>
                <w:top w:val="none" w:sz="0" w:space="0" w:color="auto"/>
                <w:left w:val="none" w:sz="0" w:space="0" w:color="auto"/>
                <w:bottom w:val="none" w:sz="0" w:space="0" w:color="auto"/>
                <w:right w:val="none" w:sz="0" w:space="0" w:color="auto"/>
              </w:divBdr>
            </w:div>
            <w:div w:id="2011328998">
              <w:marLeft w:val="0"/>
              <w:marRight w:val="0"/>
              <w:marTop w:val="0"/>
              <w:marBottom w:val="0"/>
              <w:divBdr>
                <w:top w:val="none" w:sz="0" w:space="0" w:color="auto"/>
                <w:left w:val="none" w:sz="0" w:space="0" w:color="auto"/>
                <w:bottom w:val="none" w:sz="0" w:space="0" w:color="auto"/>
                <w:right w:val="none" w:sz="0" w:space="0" w:color="auto"/>
              </w:divBdr>
            </w:div>
            <w:div w:id="1095200913">
              <w:marLeft w:val="0"/>
              <w:marRight w:val="0"/>
              <w:marTop w:val="0"/>
              <w:marBottom w:val="0"/>
              <w:divBdr>
                <w:top w:val="none" w:sz="0" w:space="0" w:color="auto"/>
                <w:left w:val="none" w:sz="0" w:space="0" w:color="auto"/>
                <w:bottom w:val="none" w:sz="0" w:space="0" w:color="auto"/>
                <w:right w:val="none" w:sz="0" w:space="0" w:color="auto"/>
              </w:divBdr>
            </w:div>
            <w:div w:id="322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494">
      <w:bodyDiv w:val="1"/>
      <w:marLeft w:val="0"/>
      <w:marRight w:val="0"/>
      <w:marTop w:val="0"/>
      <w:marBottom w:val="0"/>
      <w:divBdr>
        <w:top w:val="none" w:sz="0" w:space="0" w:color="auto"/>
        <w:left w:val="none" w:sz="0" w:space="0" w:color="auto"/>
        <w:bottom w:val="none" w:sz="0" w:space="0" w:color="auto"/>
        <w:right w:val="none" w:sz="0" w:space="0" w:color="auto"/>
      </w:divBdr>
      <w:divsChild>
        <w:div w:id="1507670303">
          <w:marLeft w:val="0"/>
          <w:marRight w:val="0"/>
          <w:marTop w:val="0"/>
          <w:marBottom w:val="0"/>
          <w:divBdr>
            <w:top w:val="none" w:sz="0" w:space="0" w:color="auto"/>
            <w:left w:val="none" w:sz="0" w:space="0" w:color="auto"/>
            <w:bottom w:val="none" w:sz="0" w:space="0" w:color="auto"/>
            <w:right w:val="none" w:sz="0" w:space="0" w:color="auto"/>
          </w:divBdr>
          <w:divsChild>
            <w:div w:id="910584324">
              <w:marLeft w:val="0"/>
              <w:marRight w:val="0"/>
              <w:marTop w:val="0"/>
              <w:marBottom w:val="0"/>
              <w:divBdr>
                <w:top w:val="none" w:sz="0" w:space="0" w:color="auto"/>
                <w:left w:val="none" w:sz="0" w:space="0" w:color="auto"/>
                <w:bottom w:val="none" w:sz="0" w:space="0" w:color="auto"/>
                <w:right w:val="none" w:sz="0" w:space="0" w:color="auto"/>
              </w:divBdr>
            </w:div>
            <w:div w:id="1159342701">
              <w:marLeft w:val="0"/>
              <w:marRight w:val="0"/>
              <w:marTop w:val="0"/>
              <w:marBottom w:val="0"/>
              <w:divBdr>
                <w:top w:val="none" w:sz="0" w:space="0" w:color="auto"/>
                <w:left w:val="none" w:sz="0" w:space="0" w:color="auto"/>
                <w:bottom w:val="none" w:sz="0" w:space="0" w:color="auto"/>
                <w:right w:val="none" w:sz="0" w:space="0" w:color="auto"/>
              </w:divBdr>
            </w:div>
            <w:div w:id="735013415">
              <w:marLeft w:val="0"/>
              <w:marRight w:val="0"/>
              <w:marTop w:val="0"/>
              <w:marBottom w:val="0"/>
              <w:divBdr>
                <w:top w:val="none" w:sz="0" w:space="0" w:color="auto"/>
                <w:left w:val="none" w:sz="0" w:space="0" w:color="auto"/>
                <w:bottom w:val="none" w:sz="0" w:space="0" w:color="auto"/>
                <w:right w:val="none" w:sz="0" w:space="0" w:color="auto"/>
              </w:divBdr>
            </w:div>
            <w:div w:id="1982955356">
              <w:marLeft w:val="0"/>
              <w:marRight w:val="0"/>
              <w:marTop w:val="0"/>
              <w:marBottom w:val="0"/>
              <w:divBdr>
                <w:top w:val="none" w:sz="0" w:space="0" w:color="auto"/>
                <w:left w:val="none" w:sz="0" w:space="0" w:color="auto"/>
                <w:bottom w:val="none" w:sz="0" w:space="0" w:color="auto"/>
                <w:right w:val="none" w:sz="0" w:space="0" w:color="auto"/>
              </w:divBdr>
            </w:div>
            <w:div w:id="526023401">
              <w:marLeft w:val="0"/>
              <w:marRight w:val="0"/>
              <w:marTop w:val="0"/>
              <w:marBottom w:val="0"/>
              <w:divBdr>
                <w:top w:val="none" w:sz="0" w:space="0" w:color="auto"/>
                <w:left w:val="none" w:sz="0" w:space="0" w:color="auto"/>
                <w:bottom w:val="none" w:sz="0" w:space="0" w:color="auto"/>
                <w:right w:val="none" w:sz="0" w:space="0" w:color="auto"/>
              </w:divBdr>
            </w:div>
            <w:div w:id="1893810555">
              <w:marLeft w:val="0"/>
              <w:marRight w:val="0"/>
              <w:marTop w:val="0"/>
              <w:marBottom w:val="0"/>
              <w:divBdr>
                <w:top w:val="none" w:sz="0" w:space="0" w:color="auto"/>
                <w:left w:val="none" w:sz="0" w:space="0" w:color="auto"/>
                <w:bottom w:val="none" w:sz="0" w:space="0" w:color="auto"/>
                <w:right w:val="none" w:sz="0" w:space="0" w:color="auto"/>
              </w:divBdr>
            </w:div>
            <w:div w:id="602301968">
              <w:marLeft w:val="0"/>
              <w:marRight w:val="0"/>
              <w:marTop w:val="0"/>
              <w:marBottom w:val="0"/>
              <w:divBdr>
                <w:top w:val="none" w:sz="0" w:space="0" w:color="auto"/>
                <w:left w:val="none" w:sz="0" w:space="0" w:color="auto"/>
                <w:bottom w:val="none" w:sz="0" w:space="0" w:color="auto"/>
                <w:right w:val="none" w:sz="0" w:space="0" w:color="auto"/>
              </w:divBdr>
            </w:div>
            <w:div w:id="510069222">
              <w:marLeft w:val="0"/>
              <w:marRight w:val="0"/>
              <w:marTop w:val="0"/>
              <w:marBottom w:val="0"/>
              <w:divBdr>
                <w:top w:val="none" w:sz="0" w:space="0" w:color="auto"/>
                <w:left w:val="none" w:sz="0" w:space="0" w:color="auto"/>
                <w:bottom w:val="none" w:sz="0" w:space="0" w:color="auto"/>
                <w:right w:val="none" w:sz="0" w:space="0" w:color="auto"/>
              </w:divBdr>
            </w:div>
            <w:div w:id="960962282">
              <w:marLeft w:val="0"/>
              <w:marRight w:val="0"/>
              <w:marTop w:val="0"/>
              <w:marBottom w:val="0"/>
              <w:divBdr>
                <w:top w:val="none" w:sz="0" w:space="0" w:color="auto"/>
                <w:left w:val="none" w:sz="0" w:space="0" w:color="auto"/>
                <w:bottom w:val="none" w:sz="0" w:space="0" w:color="auto"/>
                <w:right w:val="none" w:sz="0" w:space="0" w:color="auto"/>
              </w:divBdr>
            </w:div>
            <w:div w:id="176040081">
              <w:marLeft w:val="0"/>
              <w:marRight w:val="0"/>
              <w:marTop w:val="0"/>
              <w:marBottom w:val="0"/>
              <w:divBdr>
                <w:top w:val="none" w:sz="0" w:space="0" w:color="auto"/>
                <w:left w:val="none" w:sz="0" w:space="0" w:color="auto"/>
                <w:bottom w:val="none" w:sz="0" w:space="0" w:color="auto"/>
                <w:right w:val="none" w:sz="0" w:space="0" w:color="auto"/>
              </w:divBdr>
            </w:div>
            <w:div w:id="1364867819">
              <w:marLeft w:val="0"/>
              <w:marRight w:val="0"/>
              <w:marTop w:val="0"/>
              <w:marBottom w:val="0"/>
              <w:divBdr>
                <w:top w:val="none" w:sz="0" w:space="0" w:color="auto"/>
                <w:left w:val="none" w:sz="0" w:space="0" w:color="auto"/>
                <w:bottom w:val="none" w:sz="0" w:space="0" w:color="auto"/>
                <w:right w:val="none" w:sz="0" w:space="0" w:color="auto"/>
              </w:divBdr>
            </w:div>
            <w:div w:id="1767648379">
              <w:marLeft w:val="0"/>
              <w:marRight w:val="0"/>
              <w:marTop w:val="0"/>
              <w:marBottom w:val="0"/>
              <w:divBdr>
                <w:top w:val="none" w:sz="0" w:space="0" w:color="auto"/>
                <w:left w:val="none" w:sz="0" w:space="0" w:color="auto"/>
                <w:bottom w:val="none" w:sz="0" w:space="0" w:color="auto"/>
                <w:right w:val="none" w:sz="0" w:space="0" w:color="auto"/>
              </w:divBdr>
            </w:div>
            <w:div w:id="179704392">
              <w:marLeft w:val="0"/>
              <w:marRight w:val="0"/>
              <w:marTop w:val="0"/>
              <w:marBottom w:val="0"/>
              <w:divBdr>
                <w:top w:val="none" w:sz="0" w:space="0" w:color="auto"/>
                <w:left w:val="none" w:sz="0" w:space="0" w:color="auto"/>
                <w:bottom w:val="none" w:sz="0" w:space="0" w:color="auto"/>
                <w:right w:val="none" w:sz="0" w:space="0" w:color="auto"/>
              </w:divBdr>
            </w:div>
            <w:div w:id="1553469301">
              <w:marLeft w:val="0"/>
              <w:marRight w:val="0"/>
              <w:marTop w:val="0"/>
              <w:marBottom w:val="0"/>
              <w:divBdr>
                <w:top w:val="none" w:sz="0" w:space="0" w:color="auto"/>
                <w:left w:val="none" w:sz="0" w:space="0" w:color="auto"/>
                <w:bottom w:val="none" w:sz="0" w:space="0" w:color="auto"/>
                <w:right w:val="none" w:sz="0" w:space="0" w:color="auto"/>
              </w:divBdr>
            </w:div>
            <w:div w:id="2073887379">
              <w:marLeft w:val="0"/>
              <w:marRight w:val="0"/>
              <w:marTop w:val="0"/>
              <w:marBottom w:val="0"/>
              <w:divBdr>
                <w:top w:val="none" w:sz="0" w:space="0" w:color="auto"/>
                <w:left w:val="none" w:sz="0" w:space="0" w:color="auto"/>
                <w:bottom w:val="none" w:sz="0" w:space="0" w:color="auto"/>
                <w:right w:val="none" w:sz="0" w:space="0" w:color="auto"/>
              </w:divBdr>
            </w:div>
            <w:div w:id="1278221240">
              <w:marLeft w:val="0"/>
              <w:marRight w:val="0"/>
              <w:marTop w:val="0"/>
              <w:marBottom w:val="0"/>
              <w:divBdr>
                <w:top w:val="none" w:sz="0" w:space="0" w:color="auto"/>
                <w:left w:val="none" w:sz="0" w:space="0" w:color="auto"/>
                <w:bottom w:val="none" w:sz="0" w:space="0" w:color="auto"/>
                <w:right w:val="none" w:sz="0" w:space="0" w:color="auto"/>
              </w:divBdr>
            </w:div>
            <w:div w:id="2000383213">
              <w:marLeft w:val="0"/>
              <w:marRight w:val="0"/>
              <w:marTop w:val="0"/>
              <w:marBottom w:val="0"/>
              <w:divBdr>
                <w:top w:val="none" w:sz="0" w:space="0" w:color="auto"/>
                <w:left w:val="none" w:sz="0" w:space="0" w:color="auto"/>
                <w:bottom w:val="none" w:sz="0" w:space="0" w:color="auto"/>
                <w:right w:val="none" w:sz="0" w:space="0" w:color="auto"/>
              </w:divBdr>
            </w:div>
            <w:div w:id="1739474364">
              <w:marLeft w:val="0"/>
              <w:marRight w:val="0"/>
              <w:marTop w:val="0"/>
              <w:marBottom w:val="0"/>
              <w:divBdr>
                <w:top w:val="none" w:sz="0" w:space="0" w:color="auto"/>
                <w:left w:val="none" w:sz="0" w:space="0" w:color="auto"/>
                <w:bottom w:val="none" w:sz="0" w:space="0" w:color="auto"/>
                <w:right w:val="none" w:sz="0" w:space="0" w:color="auto"/>
              </w:divBdr>
            </w:div>
            <w:div w:id="1558972734">
              <w:marLeft w:val="0"/>
              <w:marRight w:val="0"/>
              <w:marTop w:val="0"/>
              <w:marBottom w:val="0"/>
              <w:divBdr>
                <w:top w:val="none" w:sz="0" w:space="0" w:color="auto"/>
                <w:left w:val="none" w:sz="0" w:space="0" w:color="auto"/>
                <w:bottom w:val="none" w:sz="0" w:space="0" w:color="auto"/>
                <w:right w:val="none" w:sz="0" w:space="0" w:color="auto"/>
              </w:divBdr>
            </w:div>
            <w:div w:id="364910659">
              <w:marLeft w:val="0"/>
              <w:marRight w:val="0"/>
              <w:marTop w:val="0"/>
              <w:marBottom w:val="0"/>
              <w:divBdr>
                <w:top w:val="none" w:sz="0" w:space="0" w:color="auto"/>
                <w:left w:val="none" w:sz="0" w:space="0" w:color="auto"/>
                <w:bottom w:val="none" w:sz="0" w:space="0" w:color="auto"/>
                <w:right w:val="none" w:sz="0" w:space="0" w:color="auto"/>
              </w:divBdr>
            </w:div>
            <w:div w:id="1089543138">
              <w:marLeft w:val="0"/>
              <w:marRight w:val="0"/>
              <w:marTop w:val="0"/>
              <w:marBottom w:val="0"/>
              <w:divBdr>
                <w:top w:val="none" w:sz="0" w:space="0" w:color="auto"/>
                <w:left w:val="none" w:sz="0" w:space="0" w:color="auto"/>
                <w:bottom w:val="none" w:sz="0" w:space="0" w:color="auto"/>
                <w:right w:val="none" w:sz="0" w:space="0" w:color="auto"/>
              </w:divBdr>
            </w:div>
            <w:div w:id="936602291">
              <w:marLeft w:val="0"/>
              <w:marRight w:val="0"/>
              <w:marTop w:val="0"/>
              <w:marBottom w:val="0"/>
              <w:divBdr>
                <w:top w:val="none" w:sz="0" w:space="0" w:color="auto"/>
                <w:left w:val="none" w:sz="0" w:space="0" w:color="auto"/>
                <w:bottom w:val="none" w:sz="0" w:space="0" w:color="auto"/>
                <w:right w:val="none" w:sz="0" w:space="0" w:color="auto"/>
              </w:divBdr>
            </w:div>
            <w:div w:id="195511485">
              <w:marLeft w:val="0"/>
              <w:marRight w:val="0"/>
              <w:marTop w:val="0"/>
              <w:marBottom w:val="0"/>
              <w:divBdr>
                <w:top w:val="none" w:sz="0" w:space="0" w:color="auto"/>
                <w:left w:val="none" w:sz="0" w:space="0" w:color="auto"/>
                <w:bottom w:val="none" w:sz="0" w:space="0" w:color="auto"/>
                <w:right w:val="none" w:sz="0" w:space="0" w:color="auto"/>
              </w:divBdr>
            </w:div>
            <w:div w:id="447428556">
              <w:marLeft w:val="0"/>
              <w:marRight w:val="0"/>
              <w:marTop w:val="0"/>
              <w:marBottom w:val="0"/>
              <w:divBdr>
                <w:top w:val="none" w:sz="0" w:space="0" w:color="auto"/>
                <w:left w:val="none" w:sz="0" w:space="0" w:color="auto"/>
                <w:bottom w:val="none" w:sz="0" w:space="0" w:color="auto"/>
                <w:right w:val="none" w:sz="0" w:space="0" w:color="auto"/>
              </w:divBdr>
            </w:div>
            <w:div w:id="338772611">
              <w:marLeft w:val="0"/>
              <w:marRight w:val="0"/>
              <w:marTop w:val="0"/>
              <w:marBottom w:val="0"/>
              <w:divBdr>
                <w:top w:val="none" w:sz="0" w:space="0" w:color="auto"/>
                <w:left w:val="none" w:sz="0" w:space="0" w:color="auto"/>
                <w:bottom w:val="none" w:sz="0" w:space="0" w:color="auto"/>
                <w:right w:val="none" w:sz="0" w:space="0" w:color="auto"/>
              </w:divBdr>
            </w:div>
            <w:div w:id="1239287627">
              <w:marLeft w:val="0"/>
              <w:marRight w:val="0"/>
              <w:marTop w:val="0"/>
              <w:marBottom w:val="0"/>
              <w:divBdr>
                <w:top w:val="none" w:sz="0" w:space="0" w:color="auto"/>
                <w:left w:val="none" w:sz="0" w:space="0" w:color="auto"/>
                <w:bottom w:val="none" w:sz="0" w:space="0" w:color="auto"/>
                <w:right w:val="none" w:sz="0" w:space="0" w:color="auto"/>
              </w:divBdr>
            </w:div>
            <w:div w:id="1397239668">
              <w:marLeft w:val="0"/>
              <w:marRight w:val="0"/>
              <w:marTop w:val="0"/>
              <w:marBottom w:val="0"/>
              <w:divBdr>
                <w:top w:val="none" w:sz="0" w:space="0" w:color="auto"/>
                <w:left w:val="none" w:sz="0" w:space="0" w:color="auto"/>
                <w:bottom w:val="none" w:sz="0" w:space="0" w:color="auto"/>
                <w:right w:val="none" w:sz="0" w:space="0" w:color="auto"/>
              </w:divBdr>
            </w:div>
            <w:div w:id="4215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6329">
      <w:bodyDiv w:val="1"/>
      <w:marLeft w:val="0"/>
      <w:marRight w:val="0"/>
      <w:marTop w:val="0"/>
      <w:marBottom w:val="0"/>
      <w:divBdr>
        <w:top w:val="none" w:sz="0" w:space="0" w:color="auto"/>
        <w:left w:val="none" w:sz="0" w:space="0" w:color="auto"/>
        <w:bottom w:val="none" w:sz="0" w:space="0" w:color="auto"/>
        <w:right w:val="none" w:sz="0" w:space="0" w:color="auto"/>
      </w:divBdr>
      <w:divsChild>
        <w:div w:id="753939203">
          <w:marLeft w:val="0"/>
          <w:marRight w:val="0"/>
          <w:marTop w:val="0"/>
          <w:marBottom w:val="0"/>
          <w:divBdr>
            <w:top w:val="none" w:sz="0" w:space="0" w:color="auto"/>
            <w:left w:val="none" w:sz="0" w:space="0" w:color="auto"/>
            <w:bottom w:val="none" w:sz="0" w:space="0" w:color="auto"/>
            <w:right w:val="none" w:sz="0" w:space="0" w:color="auto"/>
          </w:divBdr>
          <w:divsChild>
            <w:div w:id="1429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me.component.ts"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Home.component.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me.component.html" TargetMode="External"/><Relationship Id="rId11" Type="http://schemas.openxmlformats.org/officeDocument/2006/relationships/hyperlink" Target="http://home.component.ts" TargetMode="External"/><Relationship Id="rId5" Type="http://schemas.openxmlformats.org/officeDocument/2006/relationships/webSettings" Target="webSettings.xml"/><Relationship Id="rId10" Type="http://schemas.openxmlformats.org/officeDocument/2006/relationships/hyperlink" Target="http://home.component.html" TargetMode="External"/><Relationship Id="rId4" Type="http://schemas.openxmlformats.org/officeDocument/2006/relationships/settings" Target="settings.xml"/><Relationship Id="rId9" Type="http://schemas.openxmlformats.org/officeDocument/2006/relationships/hyperlink" Target="http://Home.component.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ADC4B-C25E-42DB-BD81-A91A96E89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3098</TotalTime>
  <Pages>58</Pages>
  <Words>15044</Words>
  <Characters>85751</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Sukhmeet Singh</dc:creator>
  <cp:keywords/>
  <dc:description/>
  <cp:lastModifiedBy>Sukhmeet Singh</cp:lastModifiedBy>
  <cp:revision>824</cp:revision>
  <dcterms:created xsi:type="dcterms:W3CDTF">2018-03-26T10:52:00Z</dcterms:created>
  <dcterms:modified xsi:type="dcterms:W3CDTF">2018-04-19T15:29:00Z</dcterms:modified>
</cp:coreProperties>
</file>